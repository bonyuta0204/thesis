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2120F" w14:textId="77777777" w:rsidR="00F27A8B" w:rsidRDefault="007B35D5" w:rsidP="00F27A8B">
      <w:pPr>
        <w:ind w:firstLine="700"/>
        <w:jc w:val="center"/>
        <w:rPr>
          <w:noProof/>
          <w:sz w:val="28"/>
        </w:rPr>
      </w:pPr>
      <w:bookmarkStart w:id="0" w:name="第1章-序論"/>
      <w:bookmarkStart w:id="1" w:name="_Toc533783284"/>
      <w:r>
        <w:rPr>
          <w:noProof/>
          <w:sz w:val="28"/>
        </w:rPr>
        <w:tab/>
      </w:r>
    </w:p>
    <w:p w14:paraId="7D7B8D7B" w14:textId="77777777" w:rsidR="00F27A8B" w:rsidRDefault="00F27A8B" w:rsidP="00F27A8B">
      <w:pPr>
        <w:ind w:firstLine="700"/>
        <w:jc w:val="center"/>
        <w:rPr>
          <w:noProof/>
          <w:sz w:val="28"/>
        </w:rPr>
      </w:pPr>
    </w:p>
    <w:p w14:paraId="07EFA531" w14:textId="77777777" w:rsidR="00F27A8B" w:rsidRDefault="00F27A8B" w:rsidP="00F27A8B">
      <w:pPr>
        <w:ind w:firstLine="700"/>
        <w:jc w:val="center"/>
        <w:rPr>
          <w:noProof/>
          <w:sz w:val="28"/>
        </w:rPr>
      </w:pPr>
    </w:p>
    <w:p w14:paraId="0FA105DF" w14:textId="77777777" w:rsidR="00F27A8B" w:rsidRDefault="00F27A8B" w:rsidP="00F27A8B">
      <w:pPr>
        <w:ind w:firstLine="700"/>
        <w:jc w:val="center"/>
        <w:rPr>
          <w:noProof/>
          <w:sz w:val="28"/>
        </w:rPr>
      </w:pPr>
    </w:p>
    <w:p w14:paraId="2F6AF0EA" w14:textId="77777777" w:rsidR="00D01F26" w:rsidRPr="00F27A8B" w:rsidRDefault="00F27A8B" w:rsidP="001C70A0">
      <w:pPr>
        <w:ind w:firstLineChars="0" w:firstLine="0"/>
        <w:jc w:val="center"/>
        <w:rPr>
          <w:noProof/>
          <w:sz w:val="28"/>
          <w:lang w:eastAsia="ja-JP"/>
        </w:rPr>
      </w:pPr>
      <w:r w:rsidRPr="00F27A8B">
        <w:rPr>
          <w:noProof/>
          <w:sz w:val="28"/>
          <w:lang w:eastAsia="ja-JP"/>
        </w:rPr>
        <w:t>201</w:t>
      </w:r>
      <w:r w:rsidR="00602613">
        <w:rPr>
          <w:noProof/>
          <w:sz w:val="28"/>
          <w:lang w:eastAsia="ja-JP"/>
        </w:rPr>
        <w:t>8</w:t>
      </w:r>
      <w:r w:rsidRPr="00F27A8B">
        <w:rPr>
          <w:noProof/>
          <w:sz w:val="28"/>
          <w:lang w:eastAsia="ja-JP"/>
        </w:rPr>
        <w:t>年度</w:t>
      </w:r>
      <w:r w:rsidRPr="00F27A8B">
        <w:rPr>
          <w:rFonts w:hint="eastAsia"/>
          <w:noProof/>
          <w:sz w:val="28"/>
          <w:lang w:eastAsia="ja-JP"/>
        </w:rPr>
        <w:t xml:space="preserve"> </w:t>
      </w:r>
      <w:r w:rsidRPr="00F27A8B">
        <w:rPr>
          <w:rFonts w:hint="eastAsia"/>
          <w:noProof/>
          <w:sz w:val="28"/>
          <w:lang w:eastAsia="ja-JP"/>
        </w:rPr>
        <w:t>卒業論文</w:t>
      </w:r>
    </w:p>
    <w:p w14:paraId="34A8FDA0" w14:textId="547D9157" w:rsidR="00F27A8B" w:rsidRPr="00F27A8B" w:rsidRDefault="00F27A8B" w:rsidP="001C70A0">
      <w:pPr>
        <w:ind w:firstLineChars="0" w:firstLine="0"/>
        <w:jc w:val="center"/>
        <w:rPr>
          <w:noProof/>
          <w:sz w:val="36"/>
          <w:lang w:eastAsia="ja-JP"/>
        </w:rPr>
      </w:pPr>
      <w:r w:rsidRPr="00F27A8B">
        <w:rPr>
          <w:noProof/>
          <w:sz w:val="36"/>
          <w:lang w:eastAsia="ja-JP"/>
        </w:rPr>
        <w:t>ニューラルネットワークを用いた動画像内の物体認識</w:t>
      </w:r>
    </w:p>
    <w:p w14:paraId="5216BAF1" w14:textId="77777777" w:rsidR="00F27A8B" w:rsidRDefault="00F27A8B" w:rsidP="001C70A0">
      <w:pPr>
        <w:ind w:firstLineChars="0" w:firstLine="0"/>
        <w:rPr>
          <w:noProof/>
          <w:lang w:eastAsia="ja-JP"/>
        </w:rPr>
      </w:pPr>
    </w:p>
    <w:p w14:paraId="4D0E84E5" w14:textId="77777777" w:rsidR="00F27A8B" w:rsidRDefault="00F27A8B" w:rsidP="001C70A0">
      <w:pPr>
        <w:ind w:firstLineChars="0" w:firstLine="0"/>
        <w:jc w:val="center"/>
        <w:rPr>
          <w:noProof/>
          <w:lang w:eastAsia="ja-JP"/>
        </w:rPr>
      </w:pPr>
    </w:p>
    <w:p w14:paraId="410D1AC3" w14:textId="77777777" w:rsidR="00F27A8B" w:rsidRDefault="00F27A8B" w:rsidP="001C70A0">
      <w:pPr>
        <w:ind w:firstLineChars="0" w:firstLine="0"/>
        <w:jc w:val="center"/>
        <w:rPr>
          <w:noProof/>
          <w:lang w:eastAsia="ja-JP"/>
        </w:rPr>
      </w:pPr>
    </w:p>
    <w:p w14:paraId="2EC86EF3" w14:textId="77777777" w:rsidR="00F27A8B" w:rsidRDefault="00F27A8B" w:rsidP="001C70A0">
      <w:pPr>
        <w:ind w:firstLineChars="0" w:firstLine="0"/>
        <w:jc w:val="center"/>
        <w:rPr>
          <w:noProof/>
          <w:lang w:eastAsia="ja-JP"/>
        </w:rPr>
      </w:pPr>
    </w:p>
    <w:p w14:paraId="5A553E63" w14:textId="77777777" w:rsidR="00F27A8B" w:rsidRDefault="00F27A8B" w:rsidP="001C70A0">
      <w:pPr>
        <w:ind w:firstLineChars="0" w:firstLine="0"/>
        <w:jc w:val="center"/>
        <w:rPr>
          <w:noProof/>
          <w:lang w:eastAsia="ja-JP"/>
        </w:rPr>
      </w:pPr>
    </w:p>
    <w:p w14:paraId="13473B34" w14:textId="77777777" w:rsidR="00F27A8B" w:rsidRDefault="00F27A8B" w:rsidP="001C70A0">
      <w:pPr>
        <w:ind w:firstLineChars="0" w:firstLine="0"/>
        <w:jc w:val="center"/>
        <w:rPr>
          <w:noProof/>
          <w:lang w:eastAsia="ja-JP"/>
        </w:rPr>
      </w:pPr>
    </w:p>
    <w:p w14:paraId="2EB6E833" w14:textId="77777777" w:rsidR="00F27A8B" w:rsidRDefault="00F27A8B" w:rsidP="001C70A0">
      <w:pPr>
        <w:ind w:firstLineChars="0" w:firstLine="0"/>
        <w:jc w:val="center"/>
        <w:rPr>
          <w:noProof/>
          <w:lang w:eastAsia="ja-JP"/>
        </w:rPr>
      </w:pPr>
    </w:p>
    <w:p w14:paraId="39F6A9BF" w14:textId="77777777" w:rsidR="00F27A8B" w:rsidRDefault="00F27A8B" w:rsidP="001C70A0">
      <w:pPr>
        <w:ind w:firstLineChars="0" w:firstLine="0"/>
        <w:jc w:val="center"/>
        <w:rPr>
          <w:noProof/>
          <w:lang w:eastAsia="ja-JP"/>
        </w:rPr>
      </w:pPr>
    </w:p>
    <w:p w14:paraId="235AB47C" w14:textId="77777777" w:rsidR="00F27A8B" w:rsidRDefault="00F27A8B" w:rsidP="001C70A0">
      <w:pPr>
        <w:ind w:firstLineChars="0" w:firstLine="0"/>
        <w:jc w:val="center"/>
        <w:rPr>
          <w:noProof/>
          <w:lang w:eastAsia="ja-JP"/>
        </w:rPr>
      </w:pPr>
    </w:p>
    <w:p w14:paraId="69CACBC4" w14:textId="77777777" w:rsidR="00F27A8B" w:rsidRDefault="00F27A8B" w:rsidP="001C70A0">
      <w:pPr>
        <w:ind w:firstLineChars="0" w:firstLine="0"/>
        <w:jc w:val="center"/>
        <w:rPr>
          <w:noProof/>
          <w:lang w:eastAsia="ja-JP"/>
        </w:rPr>
      </w:pPr>
    </w:p>
    <w:p w14:paraId="23F80C6D" w14:textId="77777777" w:rsidR="00F27A8B" w:rsidRDefault="00F27A8B" w:rsidP="001C70A0">
      <w:pPr>
        <w:ind w:firstLineChars="0" w:firstLine="0"/>
        <w:jc w:val="center"/>
        <w:rPr>
          <w:noProof/>
          <w:lang w:eastAsia="ja-JP"/>
        </w:rPr>
      </w:pPr>
      <w:commentRangeStart w:id="2"/>
      <w:r>
        <w:rPr>
          <w:noProof/>
          <w:lang w:eastAsia="ja-JP"/>
        </w:rPr>
        <w:t>京都大学総合人間学部認知情報学系</w:t>
      </w:r>
    </w:p>
    <w:p w14:paraId="7E016C7D" w14:textId="77777777" w:rsidR="00F27A8B" w:rsidRDefault="00F27A8B" w:rsidP="001C70A0">
      <w:pPr>
        <w:ind w:firstLineChars="0" w:firstLine="0"/>
        <w:jc w:val="center"/>
        <w:rPr>
          <w:noProof/>
          <w:lang w:eastAsia="ja-JP"/>
        </w:rPr>
      </w:pPr>
      <w:r>
        <w:rPr>
          <w:noProof/>
          <w:lang w:eastAsia="ja-JP"/>
        </w:rPr>
        <w:t>中村優太</w:t>
      </w:r>
    </w:p>
    <w:p w14:paraId="17ABEEC6" w14:textId="77777777" w:rsidR="00F27A8B" w:rsidRDefault="00F27A8B" w:rsidP="001C70A0">
      <w:pPr>
        <w:ind w:firstLineChars="0" w:firstLine="0"/>
        <w:jc w:val="center"/>
        <w:rPr>
          <w:noProof/>
          <w:lang w:eastAsia="ja-JP"/>
        </w:rPr>
      </w:pPr>
    </w:p>
    <w:p w14:paraId="39F3E30B" w14:textId="4D24A19A" w:rsidR="001473A5" w:rsidRDefault="00F27A8B" w:rsidP="001C70A0">
      <w:pPr>
        <w:ind w:firstLineChars="0" w:firstLine="0"/>
        <w:jc w:val="center"/>
        <w:rPr>
          <w:noProof/>
          <w:lang w:eastAsia="ja-JP"/>
        </w:rPr>
      </w:pPr>
      <w:r>
        <w:rPr>
          <w:rFonts w:hint="eastAsia"/>
          <w:noProof/>
          <w:lang w:eastAsia="ja-JP"/>
        </w:rPr>
        <w:t>2018</w:t>
      </w:r>
      <w:r>
        <w:rPr>
          <w:rFonts w:hint="eastAsia"/>
          <w:noProof/>
          <w:lang w:eastAsia="ja-JP"/>
        </w:rPr>
        <w:t>年</w:t>
      </w:r>
      <w:r w:rsidR="004B5D28">
        <w:rPr>
          <w:rFonts w:hint="eastAsia"/>
          <w:noProof/>
          <w:lang w:eastAsia="ja-JP"/>
        </w:rPr>
        <w:t xml:space="preserve"> 1</w:t>
      </w:r>
      <w:r>
        <w:rPr>
          <w:rFonts w:hint="eastAsia"/>
          <w:noProof/>
          <w:lang w:eastAsia="ja-JP"/>
        </w:rPr>
        <w:t>月</w:t>
      </w:r>
      <w:r w:rsidR="004B5D28">
        <w:rPr>
          <w:rFonts w:hint="eastAsia"/>
          <w:noProof/>
          <w:lang w:eastAsia="ja-JP"/>
        </w:rPr>
        <w:t xml:space="preserve"> </w:t>
      </w:r>
      <w:r w:rsidR="004B5D28">
        <w:rPr>
          <w:noProof/>
          <w:lang w:eastAsia="ja-JP"/>
        </w:rPr>
        <w:t>30</w:t>
      </w:r>
      <w:r>
        <w:rPr>
          <w:rFonts w:hint="eastAsia"/>
          <w:noProof/>
          <w:lang w:eastAsia="ja-JP"/>
        </w:rPr>
        <w:t>日</w:t>
      </w:r>
      <w:r>
        <w:rPr>
          <w:rFonts w:hint="eastAsia"/>
          <w:noProof/>
          <w:lang w:eastAsia="ja-JP"/>
        </w:rPr>
        <w:t xml:space="preserve"> </w:t>
      </w:r>
      <w:r w:rsidR="004B5D28">
        <w:rPr>
          <w:rFonts w:hint="eastAsia"/>
          <w:noProof/>
          <w:lang w:eastAsia="ja-JP"/>
        </w:rPr>
        <w:t>提出</w:t>
      </w:r>
    </w:p>
    <w:p w14:paraId="7B38AC62" w14:textId="77777777" w:rsidR="001473A5" w:rsidRDefault="001473A5">
      <w:pPr>
        <w:ind w:firstLine="600"/>
        <w:rPr>
          <w:noProof/>
          <w:lang w:eastAsia="ja-JP"/>
        </w:rPr>
      </w:pPr>
      <w:r>
        <w:rPr>
          <w:noProof/>
          <w:lang w:eastAsia="ja-JP"/>
        </w:rPr>
        <w:br w:type="page"/>
      </w:r>
      <w:commentRangeEnd w:id="2"/>
      <w:r w:rsidR="001C70A0">
        <w:rPr>
          <w:rStyle w:val="af"/>
        </w:rPr>
        <w:commentReference w:id="2"/>
      </w:r>
    </w:p>
    <w:sdt>
      <w:sdtPr>
        <w:rPr>
          <w:rFonts w:asciiTheme="minorHAnsi" w:eastAsiaTheme="minorEastAsia" w:hAnsiTheme="minorHAnsi" w:cstheme="minorBidi"/>
          <w:noProof w:val="0"/>
          <w:color w:val="auto"/>
          <w:sz w:val="24"/>
          <w:szCs w:val="24"/>
          <w:lang w:val="ja-JP" w:eastAsia="en-US"/>
        </w:rPr>
        <w:id w:val="1942640105"/>
        <w:docPartObj>
          <w:docPartGallery w:val="Table of Contents"/>
          <w:docPartUnique/>
        </w:docPartObj>
      </w:sdtPr>
      <w:sdtEndPr>
        <w:rPr>
          <w:b/>
          <w:bCs/>
        </w:rPr>
      </w:sdtEndPr>
      <w:sdtContent>
        <w:p w14:paraId="5C59F0EA" w14:textId="7D005606" w:rsidR="00D01F26" w:rsidRPr="001C70A0" w:rsidRDefault="00D01F26">
          <w:pPr>
            <w:pStyle w:val="ae"/>
            <w:rPr>
              <w:color w:val="000000" w:themeColor="text1"/>
            </w:rPr>
          </w:pPr>
          <w:r w:rsidRPr="001C70A0">
            <w:rPr>
              <w:rFonts w:hint="eastAsia"/>
              <w:color w:val="000000" w:themeColor="text1"/>
              <w:lang w:val="ja-JP"/>
            </w:rPr>
            <w:t>目次</w:t>
          </w:r>
          <w:r w:rsidR="00DE305C" w:rsidRPr="001C70A0">
            <w:rPr>
              <w:color w:val="000000" w:themeColor="text1"/>
              <w:rPrChange w:id="3" w:author="白川 健" w:date="2019-01-29T00:45:00Z">
                <w:rPr>
                  <w:color w:val="000000" w:themeColor="text1"/>
                  <w:lang w:val="ja-JP"/>
                </w:rPr>
              </w:rPrChange>
            </w:rPr>
            <w:tab/>
          </w:r>
        </w:p>
        <w:p w14:paraId="2628D938" w14:textId="77777777" w:rsidR="001473A5" w:rsidRDefault="00D01F26" w:rsidP="001C70A0">
          <w:pPr>
            <w:pStyle w:val="13"/>
            <w:tabs>
              <w:tab w:val="right" w:leader="dot" w:pos="8828"/>
            </w:tabs>
            <w:ind w:firstLineChars="0" w:firstLine="0"/>
            <w:rPr>
              <w:noProof/>
              <w:kern w:val="2"/>
              <w:sz w:val="21"/>
              <w:szCs w:val="22"/>
              <w:lang w:eastAsia="ja-JP"/>
            </w:rPr>
          </w:pPr>
          <w:r>
            <w:rPr>
              <w:b/>
              <w:bCs/>
              <w:lang w:val="ja-JP"/>
            </w:rPr>
            <w:fldChar w:fldCharType="begin"/>
          </w:r>
          <w:r>
            <w:rPr>
              <w:b/>
              <w:bCs/>
              <w:lang w:val="ja-JP"/>
            </w:rPr>
            <w:instrText xml:space="preserve"> TOC \o "1-3" \h \z \u </w:instrText>
          </w:r>
          <w:r>
            <w:rPr>
              <w:b/>
              <w:bCs/>
              <w:lang w:val="ja-JP"/>
            </w:rPr>
            <w:fldChar w:fldCharType="separate"/>
          </w:r>
          <w:hyperlink w:anchor="_Toc536302862" w:history="1">
            <w:r w:rsidR="001473A5" w:rsidRPr="0059741E">
              <w:rPr>
                <w:rStyle w:val="ad"/>
                <w:rFonts w:hint="eastAsia"/>
                <w:noProof/>
              </w:rPr>
              <w:t>要旨</w:t>
            </w:r>
            <w:r w:rsidR="001473A5">
              <w:rPr>
                <w:noProof/>
                <w:webHidden/>
              </w:rPr>
              <w:tab/>
            </w:r>
            <w:r w:rsidR="001473A5">
              <w:rPr>
                <w:noProof/>
                <w:webHidden/>
              </w:rPr>
              <w:fldChar w:fldCharType="begin"/>
            </w:r>
            <w:r w:rsidR="001473A5">
              <w:rPr>
                <w:noProof/>
                <w:webHidden/>
              </w:rPr>
              <w:instrText xml:space="preserve"> PAGEREF _Toc536302862 \h </w:instrText>
            </w:r>
            <w:r w:rsidR="001473A5">
              <w:rPr>
                <w:noProof/>
                <w:webHidden/>
              </w:rPr>
            </w:r>
            <w:r w:rsidR="001473A5">
              <w:rPr>
                <w:noProof/>
                <w:webHidden/>
              </w:rPr>
              <w:fldChar w:fldCharType="separate"/>
            </w:r>
            <w:r w:rsidR="001473A5">
              <w:rPr>
                <w:noProof/>
                <w:webHidden/>
              </w:rPr>
              <w:t>4</w:t>
            </w:r>
            <w:r w:rsidR="001473A5">
              <w:rPr>
                <w:noProof/>
                <w:webHidden/>
              </w:rPr>
              <w:fldChar w:fldCharType="end"/>
            </w:r>
          </w:hyperlink>
        </w:p>
        <w:p w14:paraId="08220B52" w14:textId="77777777" w:rsidR="001473A5" w:rsidRDefault="006F4C99" w:rsidP="001C70A0">
          <w:pPr>
            <w:pStyle w:val="13"/>
            <w:tabs>
              <w:tab w:val="right" w:leader="dot" w:pos="8828"/>
            </w:tabs>
            <w:ind w:firstLineChars="0" w:firstLine="0"/>
            <w:rPr>
              <w:noProof/>
              <w:kern w:val="2"/>
              <w:sz w:val="21"/>
              <w:szCs w:val="22"/>
              <w:lang w:eastAsia="ja-JP"/>
            </w:rPr>
          </w:pPr>
          <w:hyperlink w:anchor="_Toc536302863" w:history="1">
            <w:r w:rsidR="001473A5" w:rsidRPr="0059741E">
              <w:rPr>
                <w:rStyle w:val="ad"/>
                <w:rFonts w:hint="eastAsia"/>
                <w:noProof/>
              </w:rPr>
              <w:t>第</w:t>
            </w:r>
            <w:r w:rsidR="001473A5" w:rsidRPr="0059741E">
              <w:rPr>
                <w:rStyle w:val="ad"/>
                <w:noProof/>
              </w:rPr>
              <w:t>1</w:t>
            </w:r>
            <w:r w:rsidR="001473A5" w:rsidRPr="0059741E">
              <w:rPr>
                <w:rStyle w:val="ad"/>
                <w:rFonts w:hint="eastAsia"/>
                <w:noProof/>
              </w:rPr>
              <w:t>章</w:t>
            </w:r>
            <w:r w:rsidR="001473A5" w:rsidRPr="0059741E">
              <w:rPr>
                <w:rStyle w:val="ad"/>
                <w:noProof/>
              </w:rPr>
              <w:t xml:space="preserve"> </w:t>
            </w:r>
            <w:r w:rsidR="001473A5" w:rsidRPr="0059741E">
              <w:rPr>
                <w:rStyle w:val="ad"/>
                <w:rFonts w:hint="eastAsia"/>
                <w:noProof/>
              </w:rPr>
              <w:t>序論</w:t>
            </w:r>
            <w:r w:rsidR="001473A5">
              <w:rPr>
                <w:noProof/>
                <w:webHidden/>
              </w:rPr>
              <w:tab/>
            </w:r>
            <w:r w:rsidR="001473A5">
              <w:rPr>
                <w:noProof/>
                <w:webHidden/>
              </w:rPr>
              <w:fldChar w:fldCharType="begin"/>
            </w:r>
            <w:r w:rsidR="001473A5">
              <w:rPr>
                <w:noProof/>
                <w:webHidden/>
              </w:rPr>
              <w:instrText xml:space="preserve"> PAGEREF _Toc536302863 \h </w:instrText>
            </w:r>
            <w:r w:rsidR="001473A5">
              <w:rPr>
                <w:noProof/>
                <w:webHidden/>
              </w:rPr>
            </w:r>
            <w:r w:rsidR="001473A5">
              <w:rPr>
                <w:noProof/>
                <w:webHidden/>
              </w:rPr>
              <w:fldChar w:fldCharType="separate"/>
            </w:r>
            <w:r w:rsidR="001473A5">
              <w:rPr>
                <w:noProof/>
                <w:webHidden/>
              </w:rPr>
              <w:t>5</w:t>
            </w:r>
            <w:r w:rsidR="001473A5">
              <w:rPr>
                <w:noProof/>
                <w:webHidden/>
              </w:rPr>
              <w:fldChar w:fldCharType="end"/>
            </w:r>
          </w:hyperlink>
        </w:p>
        <w:p w14:paraId="1D18F154" w14:textId="77777777" w:rsidR="001473A5" w:rsidRDefault="006F4C99" w:rsidP="001C70A0">
          <w:pPr>
            <w:pStyle w:val="13"/>
            <w:tabs>
              <w:tab w:val="right" w:leader="dot" w:pos="8828"/>
            </w:tabs>
            <w:ind w:firstLineChars="0" w:firstLine="0"/>
            <w:rPr>
              <w:noProof/>
              <w:kern w:val="2"/>
              <w:sz w:val="21"/>
              <w:szCs w:val="22"/>
              <w:lang w:eastAsia="ja-JP"/>
            </w:rPr>
          </w:pPr>
          <w:hyperlink w:anchor="_Toc536302864" w:history="1">
            <w:r w:rsidR="001473A5" w:rsidRPr="0059741E">
              <w:rPr>
                <w:rStyle w:val="ad"/>
                <w:rFonts w:hint="eastAsia"/>
                <w:noProof/>
              </w:rPr>
              <w:t>第</w:t>
            </w:r>
            <w:r w:rsidR="001473A5" w:rsidRPr="0059741E">
              <w:rPr>
                <w:rStyle w:val="ad"/>
                <w:noProof/>
              </w:rPr>
              <w:t>2</w:t>
            </w:r>
            <w:r w:rsidR="001473A5" w:rsidRPr="0059741E">
              <w:rPr>
                <w:rStyle w:val="ad"/>
                <w:rFonts w:hint="eastAsia"/>
                <w:noProof/>
              </w:rPr>
              <w:t>章</w:t>
            </w:r>
            <w:r w:rsidR="001473A5" w:rsidRPr="0059741E">
              <w:rPr>
                <w:rStyle w:val="ad"/>
                <w:noProof/>
              </w:rPr>
              <w:t xml:space="preserve"> </w:t>
            </w:r>
            <w:r w:rsidR="001473A5" w:rsidRPr="0059741E">
              <w:rPr>
                <w:rStyle w:val="ad"/>
                <w:rFonts w:hint="eastAsia"/>
                <w:noProof/>
              </w:rPr>
              <w:t>方法</w:t>
            </w:r>
            <w:r w:rsidR="001473A5">
              <w:rPr>
                <w:noProof/>
                <w:webHidden/>
              </w:rPr>
              <w:tab/>
            </w:r>
            <w:r w:rsidR="001473A5">
              <w:rPr>
                <w:noProof/>
                <w:webHidden/>
              </w:rPr>
              <w:fldChar w:fldCharType="begin"/>
            </w:r>
            <w:r w:rsidR="001473A5">
              <w:rPr>
                <w:noProof/>
                <w:webHidden/>
              </w:rPr>
              <w:instrText xml:space="preserve"> PAGEREF _Toc536302864 \h </w:instrText>
            </w:r>
            <w:r w:rsidR="001473A5">
              <w:rPr>
                <w:noProof/>
                <w:webHidden/>
              </w:rPr>
            </w:r>
            <w:r w:rsidR="001473A5">
              <w:rPr>
                <w:noProof/>
                <w:webHidden/>
              </w:rPr>
              <w:fldChar w:fldCharType="separate"/>
            </w:r>
            <w:r w:rsidR="001473A5">
              <w:rPr>
                <w:noProof/>
                <w:webHidden/>
              </w:rPr>
              <w:t>8</w:t>
            </w:r>
            <w:r w:rsidR="001473A5">
              <w:rPr>
                <w:noProof/>
                <w:webHidden/>
              </w:rPr>
              <w:fldChar w:fldCharType="end"/>
            </w:r>
          </w:hyperlink>
        </w:p>
        <w:p w14:paraId="60EEE141" w14:textId="77777777" w:rsidR="001473A5" w:rsidRDefault="006F4C99" w:rsidP="001C70A0">
          <w:pPr>
            <w:pStyle w:val="20"/>
            <w:tabs>
              <w:tab w:val="right" w:leader="dot" w:pos="8828"/>
            </w:tabs>
            <w:ind w:firstLineChars="0" w:firstLine="0"/>
            <w:rPr>
              <w:noProof/>
              <w:kern w:val="2"/>
              <w:sz w:val="21"/>
              <w:szCs w:val="22"/>
              <w:lang w:eastAsia="ja-JP"/>
            </w:rPr>
          </w:pPr>
          <w:hyperlink w:anchor="_Toc536302865" w:history="1">
            <w:r w:rsidR="001473A5" w:rsidRPr="0059741E">
              <w:rPr>
                <w:rStyle w:val="ad"/>
                <w:noProof/>
              </w:rPr>
              <w:t xml:space="preserve">2.1 </w:t>
            </w:r>
            <w:r w:rsidR="001473A5" w:rsidRPr="0059741E">
              <w:rPr>
                <w:rStyle w:val="ad"/>
                <w:rFonts w:hint="eastAsia"/>
                <w:noProof/>
              </w:rPr>
              <w:t>畳み込みニューラルネットワーク</w:t>
            </w:r>
            <w:r w:rsidR="001473A5">
              <w:rPr>
                <w:noProof/>
                <w:webHidden/>
              </w:rPr>
              <w:tab/>
            </w:r>
            <w:r w:rsidR="001473A5">
              <w:rPr>
                <w:noProof/>
                <w:webHidden/>
              </w:rPr>
              <w:fldChar w:fldCharType="begin"/>
            </w:r>
            <w:r w:rsidR="001473A5">
              <w:rPr>
                <w:noProof/>
                <w:webHidden/>
              </w:rPr>
              <w:instrText xml:space="preserve"> PAGEREF _Toc536302865 \h </w:instrText>
            </w:r>
            <w:r w:rsidR="001473A5">
              <w:rPr>
                <w:noProof/>
                <w:webHidden/>
              </w:rPr>
            </w:r>
            <w:r w:rsidR="001473A5">
              <w:rPr>
                <w:noProof/>
                <w:webHidden/>
              </w:rPr>
              <w:fldChar w:fldCharType="separate"/>
            </w:r>
            <w:r w:rsidR="001473A5">
              <w:rPr>
                <w:noProof/>
                <w:webHidden/>
              </w:rPr>
              <w:t>8</w:t>
            </w:r>
            <w:r w:rsidR="001473A5">
              <w:rPr>
                <w:noProof/>
                <w:webHidden/>
              </w:rPr>
              <w:fldChar w:fldCharType="end"/>
            </w:r>
          </w:hyperlink>
        </w:p>
        <w:p w14:paraId="47446E3A" w14:textId="77777777" w:rsidR="001473A5" w:rsidRDefault="006F4C99" w:rsidP="001C70A0">
          <w:pPr>
            <w:pStyle w:val="30"/>
            <w:tabs>
              <w:tab w:val="right" w:leader="dot" w:pos="8828"/>
            </w:tabs>
            <w:ind w:firstLineChars="0" w:firstLine="0"/>
            <w:rPr>
              <w:noProof/>
              <w:kern w:val="2"/>
              <w:sz w:val="21"/>
              <w:szCs w:val="22"/>
              <w:lang w:eastAsia="ja-JP"/>
            </w:rPr>
          </w:pPr>
          <w:hyperlink w:anchor="_Toc536302866" w:history="1">
            <w:r w:rsidR="001473A5" w:rsidRPr="0059741E">
              <w:rPr>
                <w:rStyle w:val="ad"/>
                <w:noProof/>
              </w:rPr>
              <w:t xml:space="preserve">2.1.1 </w:t>
            </w:r>
            <w:r w:rsidR="001473A5" w:rsidRPr="0059741E">
              <w:rPr>
                <w:rStyle w:val="ad"/>
                <w:rFonts w:hint="eastAsia"/>
                <w:noProof/>
              </w:rPr>
              <w:t>比較に用いた畳み込みニューラルネットワーク</w:t>
            </w:r>
            <w:r w:rsidR="001473A5">
              <w:rPr>
                <w:noProof/>
                <w:webHidden/>
              </w:rPr>
              <w:tab/>
            </w:r>
            <w:r w:rsidR="001473A5">
              <w:rPr>
                <w:noProof/>
                <w:webHidden/>
              </w:rPr>
              <w:fldChar w:fldCharType="begin"/>
            </w:r>
            <w:r w:rsidR="001473A5">
              <w:rPr>
                <w:noProof/>
                <w:webHidden/>
              </w:rPr>
              <w:instrText xml:space="preserve"> PAGEREF _Toc536302866 \h </w:instrText>
            </w:r>
            <w:r w:rsidR="001473A5">
              <w:rPr>
                <w:noProof/>
                <w:webHidden/>
              </w:rPr>
            </w:r>
            <w:r w:rsidR="001473A5">
              <w:rPr>
                <w:noProof/>
                <w:webHidden/>
              </w:rPr>
              <w:fldChar w:fldCharType="separate"/>
            </w:r>
            <w:r w:rsidR="001473A5">
              <w:rPr>
                <w:noProof/>
                <w:webHidden/>
              </w:rPr>
              <w:t>8</w:t>
            </w:r>
            <w:r w:rsidR="001473A5">
              <w:rPr>
                <w:noProof/>
                <w:webHidden/>
              </w:rPr>
              <w:fldChar w:fldCharType="end"/>
            </w:r>
          </w:hyperlink>
        </w:p>
        <w:p w14:paraId="27458B54" w14:textId="77777777" w:rsidR="001473A5" w:rsidRDefault="006F4C99" w:rsidP="001C70A0">
          <w:pPr>
            <w:pStyle w:val="30"/>
            <w:tabs>
              <w:tab w:val="right" w:leader="dot" w:pos="8828"/>
            </w:tabs>
            <w:ind w:firstLineChars="0" w:firstLine="0"/>
            <w:rPr>
              <w:noProof/>
              <w:kern w:val="2"/>
              <w:sz w:val="21"/>
              <w:szCs w:val="22"/>
              <w:lang w:eastAsia="ja-JP"/>
            </w:rPr>
          </w:pPr>
          <w:hyperlink w:anchor="_Toc536302867" w:history="1">
            <w:r w:rsidR="001473A5" w:rsidRPr="0059741E">
              <w:rPr>
                <w:rStyle w:val="ad"/>
                <w:noProof/>
              </w:rPr>
              <w:t xml:space="preserve">2.1.2 </w:t>
            </w:r>
            <w:r w:rsidR="001473A5" w:rsidRPr="0059741E">
              <w:rPr>
                <w:rStyle w:val="ad"/>
                <w:rFonts w:hint="eastAsia"/>
                <w:noProof/>
              </w:rPr>
              <w:t>畳み込みニューラルネットワークの拡張</w:t>
            </w:r>
            <w:r w:rsidR="001473A5">
              <w:rPr>
                <w:noProof/>
                <w:webHidden/>
              </w:rPr>
              <w:tab/>
            </w:r>
            <w:r w:rsidR="001473A5">
              <w:rPr>
                <w:noProof/>
                <w:webHidden/>
              </w:rPr>
              <w:fldChar w:fldCharType="begin"/>
            </w:r>
            <w:r w:rsidR="001473A5">
              <w:rPr>
                <w:noProof/>
                <w:webHidden/>
              </w:rPr>
              <w:instrText xml:space="preserve"> PAGEREF _Toc536302867 \h </w:instrText>
            </w:r>
            <w:r w:rsidR="001473A5">
              <w:rPr>
                <w:noProof/>
                <w:webHidden/>
              </w:rPr>
            </w:r>
            <w:r w:rsidR="001473A5">
              <w:rPr>
                <w:noProof/>
                <w:webHidden/>
              </w:rPr>
              <w:fldChar w:fldCharType="separate"/>
            </w:r>
            <w:r w:rsidR="001473A5">
              <w:rPr>
                <w:noProof/>
                <w:webHidden/>
              </w:rPr>
              <w:t>8</w:t>
            </w:r>
            <w:r w:rsidR="001473A5">
              <w:rPr>
                <w:noProof/>
                <w:webHidden/>
              </w:rPr>
              <w:fldChar w:fldCharType="end"/>
            </w:r>
          </w:hyperlink>
        </w:p>
        <w:p w14:paraId="31FECA57" w14:textId="77777777" w:rsidR="001473A5" w:rsidRDefault="006F4C99" w:rsidP="001C70A0">
          <w:pPr>
            <w:pStyle w:val="20"/>
            <w:tabs>
              <w:tab w:val="right" w:leader="dot" w:pos="8828"/>
            </w:tabs>
            <w:ind w:firstLineChars="0" w:firstLine="0"/>
            <w:rPr>
              <w:noProof/>
              <w:kern w:val="2"/>
              <w:sz w:val="21"/>
              <w:szCs w:val="22"/>
              <w:lang w:eastAsia="ja-JP"/>
            </w:rPr>
          </w:pPr>
          <w:hyperlink w:anchor="_Toc536302868" w:history="1">
            <w:r w:rsidR="001473A5" w:rsidRPr="0059741E">
              <w:rPr>
                <w:rStyle w:val="ad"/>
                <w:noProof/>
              </w:rPr>
              <w:t xml:space="preserve">2.2 </w:t>
            </w:r>
            <w:r w:rsidR="001473A5" w:rsidRPr="0059741E">
              <w:rPr>
                <w:rStyle w:val="ad"/>
                <w:rFonts w:hint="eastAsia"/>
                <w:noProof/>
              </w:rPr>
              <w:t>データセット</w:t>
            </w:r>
            <w:r w:rsidR="001473A5">
              <w:rPr>
                <w:noProof/>
                <w:webHidden/>
              </w:rPr>
              <w:tab/>
            </w:r>
            <w:r w:rsidR="001473A5">
              <w:rPr>
                <w:noProof/>
                <w:webHidden/>
              </w:rPr>
              <w:fldChar w:fldCharType="begin"/>
            </w:r>
            <w:r w:rsidR="001473A5">
              <w:rPr>
                <w:noProof/>
                <w:webHidden/>
              </w:rPr>
              <w:instrText xml:space="preserve"> PAGEREF _Toc536302868 \h </w:instrText>
            </w:r>
            <w:r w:rsidR="001473A5">
              <w:rPr>
                <w:noProof/>
                <w:webHidden/>
              </w:rPr>
            </w:r>
            <w:r w:rsidR="001473A5">
              <w:rPr>
                <w:noProof/>
                <w:webHidden/>
              </w:rPr>
              <w:fldChar w:fldCharType="separate"/>
            </w:r>
            <w:r w:rsidR="001473A5">
              <w:rPr>
                <w:noProof/>
                <w:webHidden/>
              </w:rPr>
              <w:t>10</w:t>
            </w:r>
            <w:r w:rsidR="001473A5">
              <w:rPr>
                <w:noProof/>
                <w:webHidden/>
              </w:rPr>
              <w:fldChar w:fldCharType="end"/>
            </w:r>
          </w:hyperlink>
        </w:p>
        <w:p w14:paraId="16A5479F" w14:textId="77777777" w:rsidR="001473A5" w:rsidRDefault="006F4C99" w:rsidP="001C70A0">
          <w:pPr>
            <w:pStyle w:val="30"/>
            <w:tabs>
              <w:tab w:val="right" w:leader="dot" w:pos="8828"/>
            </w:tabs>
            <w:ind w:firstLineChars="0" w:firstLine="0"/>
            <w:rPr>
              <w:noProof/>
              <w:kern w:val="2"/>
              <w:sz w:val="21"/>
              <w:szCs w:val="22"/>
              <w:lang w:eastAsia="ja-JP"/>
            </w:rPr>
          </w:pPr>
          <w:hyperlink w:anchor="_Toc536302869" w:history="1">
            <w:r w:rsidR="001473A5" w:rsidRPr="0059741E">
              <w:rPr>
                <w:rStyle w:val="ad"/>
                <w:noProof/>
              </w:rPr>
              <w:t xml:space="preserve">2.2.1 Moments In Time </w:t>
            </w:r>
            <w:r w:rsidR="001473A5" w:rsidRPr="0059741E">
              <w:rPr>
                <w:rStyle w:val="ad"/>
                <w:rFonts w:hint="eastAsia"/>
                <w:noProof/>
              </w:rPr>
              <w:t>データセット</w:t>
            </w:r>
            <w:r w:rsidR="001473A5">
              <w:rPr>
                <w:noProof/>
                <w:webHidden/>
              </w:rPr>
              <w:tab/>
            </w:r>
            <w:r w:rsidR="001473A5">
              <w:rPr>
                <w:noProof/>
                <w:webHidden/>
              </w:rPr>
              <w:fldChar w:fldCharType="begin"/>
            </w:r>
            <w:r w:rsidR="001473A5">
              <w:rPr>
                <w:noProof/>
                <w:webHidden/>
              </w:rPr>
              <w:instrText xml:space="preserve"> PAGEREF _Toc536302869 \h </w:instrText>
            </w:r>
            <w:r w:rsidR="001473A5">
              <w:rPr>
                <w:noProof/>
                <w:webHidden/>
              </w:rPr>
            </w:r>
            <w:r w:rsidR="001473A5">
              <w:rPr>
                <w:noProof/>
                <w:webHidden/>
              </w:rPr>
              <w:fldChar w:fldCharType="separate"/>
            </w:r>
            <w:r w:rsidR="001473A5">
              <w:rPr>
                <w:noProof/>
                <w:webHidden/>
              </w:rPr>
              <w:t>10</w:t>
            </w:r>
            <w:r w:rsidR="001473A5">
              <w:rPr>
                <w:noProof/>
                <w:webHidden/>
              </w:rPr>
              <w:fldChar w:fldCharType="end"/>
            </w:r>
          </w:hyperlink>
        </w:p>
        <w:p w14:paraId="5DB95455" w14:textId="77777777" w:rsidR="001473A5" w:rsidRDefault="006F4C99" w:rsidP="001C70A0">
          <w:pPr>
            <w:pStyle w:val="30"/>
            <w:tabs>
              <w:tab w:val="right" w:leader="dot" w:pos="8828"/>
            </w:tabs>
            <w:ind w:firstLineChars="0" w:firstLine="0"/>
            <w:rPr>
              <w:noProof/>
              <w:kern w:val="2"/>
              <w:sz w:val="21"/>
              <w:szCs w:val="22"/>
              <w:lang w:eastAsia="ja-JP"/>
            </w:rPr>
          </w:pPr>
          <w:hyperlink w:anchor="_Toc536302870" w:history="1">
            <w:r w:rsidR="001473A5" w:rsidRPr="0059741E">
              <w:rPr>
                <w:rStyle w:val="ad"/>
                <w:noProof/>
              </w:rPr>
              <w:t xml:space="preserve">2.2.2 </w:t>
            </w:r>
            <w:r w:rsidR="001473A5" w:rsidRPr="0059741E">
              <w:rPr>
                <w:rStyle w:val="ad"/>
                <w:rFonts w:hint="eastAsia"/>
                <w:noProof/>
              </w:rPr>
              <w:t>データセットの抽出</w:t>
            </w:r>
            <w:r w:rsidR="001473A5">
              <w:rPr>
                <w:noProof/>
                <w:webHidden/>
              </w:rPr>
              <w:tab/>
            </w:r>
            <w:r w:rsidR="001473A5">
              <w:rPr>
                <w:noProof/>
                <w:webHidden/>
              </w:rPr>
              <w:fldChar w:fldCharType="begin"/>
            </w:r>
            <w:r w:rsidR="001473A5">
              <w:rPr>
                <w:noProof/>
                <w:webHidden/>
              </w:rPr>
              <w:instrText xml:space="preserve"> PAGEREF _Toc536302870 \h </w:instrText>
            </w:r>
            <w:r w:rsidR="001473A5">
              <w:rPr>
                <w:noProof/>
                <w:webHidden/>
              </w:rPr>
            </w:r>
            <w:r w:rsidR="001473A5">
              <w:rPr>
                <w:noProof/>
                <w:webHidden/>
              </w:rPr>
              <w:fldChar w:fldCharType="separate"/>
            </w:r>
            <w:r w:rsidR="001473A5">
              <w:rPr>
                <w:noProof/>
                <w:webHidden/>
              </w:rPr>
              <w:t>10</w:t>
            </w:r>
            <w:r w:rsidR="001473A5">
              <w:rPr>
                <w:noProof/>
                <w:webHidden/>
              </w:rPr>
              <w:fldChar w:fldCharType="end"/>
            </w:r>
          </w:hyperlink>
        </w:p>
        <w:p w14:paraId="29E53C36" w14:textId="77777777" w:rsidR="001473A5" w:rsidRDefault="006F4C99" w:rsidP="001C70A0">
          <w:pPr>
            <w:pStyle w:val="20"/>
            <w:tabs>
              <w:tab w:val="right" w:leader="dot" w:pos="8828"/>
            </w:tabs>
            <w:ind w:firstLineChars="0" w:firstLine="0"/>
            <w:rPr>
              <w:noProof/>
              <w:kern w:val="2"/>
              <w:sz w:val="21"/>
              <w:szCs w:val="22"/>
              <w:lang w:eastAsia="ja-JP"/>
            </w:rPr>
          </w:pPr>
          <w:hyperlink w:anchor="_Toc536302871" w:history="1">
            <w:r w:rsidR="001473A5" w:rsidRPr="0059741E">
              <w:rPr>
                <w:rStyle w:val="ad"/>
                <w:noProof/>
              </w:rPr>
              <w:t xml:space="preserve">2.3 </w:t>
            </w:r>
            <w:r w:rsidR="001473A5" w:rsidRPr="0059741E">
              <w:rPr>
                <w:rStyle w:val="ad"/>
                <w:rFonts w:hint="eastAsia"/>
                <w:noProof/>
              </w:rPr>
              <w:t>物体判別学習</w:t>
            </w:r>
            <w:r w:rsidR="001473A5">
              <w:rPr>
                <w:noProof/>
                <w:webHidden/>
              </w:rPr>
              <w:tab/>
            </w:r>
            <w:r w:rsidR="001473A5">
              <w:rPr>
                <w:noProof/>
                <w:webHidden/>
              </w:rPr>
              <w:fldChar w:fldCharType="begin"/>
            </w:r>
            <w:r w:rsidR="001473A5">
              <w:rPr>
                <w:noProof/>
                <w:webHidden/>
              </w:rPr>
              <w:instrText xml:space="preserve"> PAGEREF _Toc536302871 \h </w:instrText>
            </w:r>
            <w:r w:rsidR="001473A5">
              <w:rPr>
                <w:noProof/>
                <w:webHidden/>
              </w:rPr>
            </w:r>
            <w:r w:rsidR="001473A5">
              <w:rPr>
                <w:noProof/>
                <w:webHidden/>
              </w:rPr>
              <w:fldChar w:fldCharType="separate"/>
            </w:r>
            <w:r w:rsidR="001473A5">
              <w:rPr>
                <w:noProof/>
                <w:webHidden/>
              </w:rPr>
              <w:t>10</w:t>
            </w:r>
            <w:r w:rsidR="001473A5">
              <w:rPr>
                <w:noProof/>
                <w:webHidden/>
              </w:rPr>
              <w:fldChar w:fldCharType="end"/>
            </w:r>
          </w:hyperlink>
        </w:p>
        <w:p w14:paraId="5A43BCB5" w14:textId="77777777" w:rsidR="001473A5" w:rsidRDefault="006F4C99" w:rsidP="001C70A0">
          <w:pPr>
            <w:pStyle w:val="30"/>
            <w:tabs>
              <w:tab w:val="right" w:leader="dot" w:pos="8828"/>
            </w:tabs>
            <w:ind w:firstLineChars="0" w:firstLine="0"/>
            <w:rPr>
              <w:noProof/>
              <w:kern w:val="2"/>
              <w:sz w:val="21"/>
              <w:szCs w:val="22"/>
              <w:lang w:eastAsia="ja-JP"/>
            </w:rPr>
          </w:pPr>
          <w:hyperlink w:anchor="_Toc536302872" w:history="1">
            <w:r w:rsidR="001473A5" w:rsidRPr="0059741E">
              <w:rPr>
                <w:rStyle w:val="ad"/>
                <w:noProof/>
              </w:rPr>
              <w:t>2.3.1  2</w:t>
            </w:r>
            <w:r w:rsidR="001473A5" w:rsidRPr="0059741E">
              <w:rPr>
                <w:rStyle w:val="ad"/>
                <w:rFonts w:hint="eastAsia"/>
                <w:noProof/>
              </w:rPr>
              <w:t>次元畳み込みニューラルネットワーク</w:t>
            </w:r>
            <w:r w:rsidR="001473A5">
              <w:rPr>
                <w:noProof/>
                <w:webHidden/>
              </w:rPr>
              <w:tab/>
            </w:r>
            <w:r w:rsidR="001473A5">
              <w:rPr>
                <w:noProof/>
                <w:webHidden/>
              </w:rPr>
              <w:fldChar w:fldCharType="begin"/>
            </w:r>
            <w:r w:rsidR="001473A5">
              <w:rPr>
                <w:noProof/>
                <w:webHidden/>
              </w:rPr>
              <w:instrText xml:space="preserve"> PAGEREF _Toc536302872 \h </w:instrText>
            </w:r>
            <w:r w:rsidR="001473A5">
              <w:rPr>
                <w:noProof/>
                <w:webHidden/>
              </w:rPr>
            </w:r>
            <w:r w:rsidR="001473A5">
              <w:rPr>
                <w:noProof/>
                <w:webHidden/>
              </w:rPr>
              <w:fldChar w:fldCharType="separate"/>
            </w:r>
            <w:r w:rsidR="001473A5">
              <w:rPr>
                <w:noProof/>
                <w:webHidden/>
              </w:rPr>
              <w:t>10</w:t>
            </w:r>
            <w:r w:rsidR="001473A5">
              <w:rPr>
                <w:noProof/>
                <w:webHidden/>
              </w:rPr>
              <w:fldChar w:fldCharType="end"/>
            </w:r>
          </w:hyperlink>
        </w:p>
        <w:p w14:paraId="73AB4477" w14:textId="44D79B37" w:rsidR="001473A5" w:rsidRDefault="006F4C99" w:rsidP="001C70A0">
          <w:pPr>
            <w:pStyle w:val="30"/>
            <w:tabs>
              <w:tab w:val="right" w:leader="dot" w:pos="8828"/>
            </w:tabs>
            <w:ind w:firstLineChars="0" w:firstLine="0"/>
            <w:rPr>
              <w:noProof/>
              <w:kern w:val="2"/>
              <w:sz w:val="21"/>
              <w:szCs w:val="22"/>
              <w:lang w:eastAsia="ja-JP"/>
            </w:rPr>
          </w:pPr>
          <w:hyperlink w:anchor="_Toc536302873" w:history="1">
            <w:r w:rsidR="001473A5" w:rsidRPr="0059741E">
              <w:rPr>
                <w:rStyle w:val="ad"/>
                <w:noProof/>
              </w:rPr>
              <w:t xml:space="preserve">2.3.2 </w:t>
            </w:r>
            <w:r w:rsidR="00F9746E">
              <w:rPr>
                <w:rStyle w:val="ad"/>
                <w:rFonts w:hint="eastAsia"/>
                <w:noProof/>
              </w:rPr>
              <w:t>3</w:t>
            </w:r>
            <w:r w:rsidR="00F9746E">
              <w:rPr>
                <w:rStyle w:val="ad"/>
                <w:rFonts w:hint="eastAsia"/>
                <w:noProof/>
              </w:rPr>
              <w:t>次元畳み込み</w:t>
            </w:r>
            <w:r w:rsidR="001473A5" w:rsidRPr="0059741E">
              <w:rPr>
                <w:rStyle w:val="ad"/>
                <w:rFonts w:hint="eastAsia"/>
                <w:noProof/>
              </w:rPr>
              <w:t>ニューラルネットワーク</w:t>
            </w:r>
            <w:r w:rsidR="001473A5">
              <w:rPr>
                <w:noProof/>
                <w:webHidden/>
              </w:rPr>
              <w:tab/>
            </w:r>
            <w:r w:rsidR="001473A5">
              <w:rPr>
                <w:noProof/>
                <w:webHidden/>
              </w:rPr>
              <w:fldChar w:fldCharType="begin"/>
            </w:r>
            <w:r w:rsidR="001473A5">
              <w:rPr>
                <w:noProof/>
                <w:webHidden/>
              </w:rPr>
              <w:instrText xml:space="preserve"> PAGEREF _Toc536302873 \h </w:instrText>
            </w:r>
            <w:r w:rsidR="001473A5">
              <w:rPr>
                <w:noProof/>
                <w:webHidden/>
              </w:rPr>
            </w:r>
            <w:r w:rsidR="001473A5">
              <w:rPr>
                <w:noProof/>
                <w:webHidden/>
              </w:rPr>
              <w:fldChar w:fldCharType="separate"/>
            </w:r>
            <w:r w:rsidR="001473A5">
              <w:rPr>
                <w:noProof/>
                <w:webHidden/>
              </w:rPr>
              <w:t>11</w:t>
            </w:r>
            <w:r w:rsidR="001473A5">
              <w:rPr>
                <w:noProof/>
                <w:webHidden/>
              </w:rPr>
              <w:fldChar w:fldCharType="end"/>
            </w:r>
          </w:hyperlink>
        </w:p>
        <w:p w14:paraId="0C6E8BD5" w14:textId="77777777" w:rsidR="001473A5" w:rsidRDefault="006F4C99" w:rsidP="001C70A0">
          <w:pPr>
            <w:pStyle w:val="20"/>
            <w:tabs>
              <w:tab w:val="right" w:leader="dot" w:pos="8828"/>
            </w:tabs>
            <w:ind w:firstLineChars="0" w:firstLine="0"/>
            <w:rPr>
              <w:noProof/>
              <w:kern w:val="2"/>
              <w:sz w:val="21"/>
              <w:szCs w:val="22"/>
              <w:lang w:eastAsia="ja-JP"/>
            </w:rPr>
          </w:pPr>
          <w:hyperlink w:anchor="_Toc536302874" w:history="1">
            <w:r w:rsidR="001473A5" w:rsidRPr="0059741E">
              <w:rPr>
                <w:rStyle w:val="ad"/>
                <w:noProof/>
              </w:rPr>
              <w:t xml:space="preserve">2.3 </w:t>
            </w:r>
            <w:r w:rsidR="001473A5" w:rsidRPr="0059741E">
              <w:rPr>
                <w:rStyle w:val="ad"/>
                <w:rFonts w:hint="eastAsia"/>
                <w:noProof/>
              </w:rPr>
              <w:t>検証</w:t>
            </w:r>
            <w:r w:rsidR="001473A5">
              <w:rPr>
                <w:noProof/>
                <w:webHidden/>
              </w:rPr>
              <w:tab/>
            </w:r>
            <w:r w:rsidR="001473A5">
              <w:rPr>
                <w:noProof/>
                <w:webHidden/>
              </w:rPr>
              <w:fldChar w:fldCharType="begin"/>
            </w:r>
            <w:r w:rsidR="001473A5">
              <w:rPr>
                <w:noProof/>
                <w:webHidden/>
              </w:rPr>
              <w:instrText xml:space="preserve"> PAGEREF _Toc536302874 \h </w:instrText>
            </w:r>
            <w:r w:rsidR="001473A5">
              <w:rPr>
                <w:noProof/>
                <w:webHidden/>
              </w:rPr>
            </w:r>
            <w:r w:rsidR="001473A5">
              <w:rPr>
                <w:noProof/>
                <w:webHidden/>
              </w:rPr>
              <w:fldChar w:fldCharType="separate"/>
            </w:r>
            <w:r w:rsidR="001473A5">
              <w:rPr>
                <w:noProof/>
                <w:webHidden/>
              </w:rPr>
              <w:t>11</w:t>
            </w:r>
            <w:r w:rsidR="001473A5">
              <w:rPr>
                <w:noProof/>
                <w:webHidden/>
              </w:rPr>
              <w:fldChar w:fldCharType="end"/>
            </w:r>
          </w:hyperlink>
        </w:p>
        <w:p w14:paraId="07F734F0" w14:textId="77777777" w:rsidR="001473A5" w:rsidRDefault="006F4C99" w:rsidP="001C70A0">
          <w:pPr>
            <w:pStyle w:val="30"/>
            <w:tabs>
              <w:tab w:val="right" w:leader="dot" w:pos="8828"/>
            </w:tabs>
            <w:ind w:firstLineChars="0" w:firstLine="0"/>
            <w:rPr>
              <w:noProof/>
              <w:kern w:val="2"/>
              <w:sz w:val="21"/>
              <w:szCs w:val="22"/>
              <w:lang w:eastAsia="ja-JP"/>
            </w:rPr>
          </w:pPr>
          <w:hyperlink w:anchor="_Toc536302875" w:history="1">
            <w:r w:rsidR="001473A5" w:rsidRPr="0059741E">
              <w:rPr>
                <w:rStyle w:val="ad"/>
                <w:noProof/>
              </w:rPr>
              <w:t xml:space="preserve">2.3.1 </w:t>
            </w:r>
            <w:r w:rsidR="001473A5" w:rsidRPr="0059741E">
              <w:rPr>
                <w:rStyle w:val="ad"/>
                <w:rFonts w:hint="eastAsia"/>
                <w:noProof/>
              </w:rPr>
              <w:t>評価方法</w:t>
            </w:r>
            <w:r w:rsidR="001473A5">
              <w:rPr>
                <w:noProof/>
                <w:webHidden/>
              </w:rPr>
              <w:tab/>
            </w:r>
            <w:r w:rsidR="001473A5">
              <w:rPr>
                <w:noProof/>
                <w:webHidden/>
              </w:rPr>
              <w:fldChar w:fldCharType="begin"/>
            </w:r>
            <w:r w:rsidR="001473A5">
              <w:rPr>
                <w:noProof/>
                <w:webHidden/>
              </w:rPr>
              <w:instrText xml:space="preserve"> PAGEREF _Toc536302875 \h </w:instrText>
            </w:r>
            <w:r w:rsidR="001473A5">
              <w:rPr>
                <w:noProof/>
                <w:webHidden/>
              </w:rPr>
            </w:r>
            <w:r w:rsidR="001473A5">
              <w:rPr>
                <w:noProof/>
                <w:webHidden/>
              </w:rPr>
              <w:fldChar w:fldCharType="separate"/>
            </w:r>
            <w:r w:rsidR="001473A5">
              <w:rPr>
                <w:noProof/>
                <w:webHidden/>
              </w:rPr>
              <w:t>11</w:t>
            </w:r>
            <w:r w:rsidR="001473A5">
              <w:rPr>
                <w:noProof/>
                <w:webHidden/>
              </w:rPr>
              <w:fldChar w:fldCharType="end"/>
            </w:r>
          </w:hyperlink>
        </w:p>
        <w:p w14:paraId="31B68466" w14:textId="77777777" w:rsidR="001473A5" w:rsidRDefault="006F4C99" w:rsidP="001C70A0">
          <w:pPr>
            <w:pStyle w:val="30"/>
            <w:tabs>
              <w:tab w:val="right" w:leader="dot" w:pos="8828"/>
            </w:tabs>
            <w:ind w:firstLineChars="0" w:firstLine="0"/>
            <w:rPr>
              <w:noProof/>
              <w:kern w:val="2"/>
              <w:sz w:val="21"/>
              <w:szCs w:val="22"/>
              <w:lang w:eastAsia="ja-JP"/>
            </w:rPr>
          </w:pPr>
          <w:hyperlink w:anchor="_Toc536302876" w:history="1">
            <w:r w:rsidR="001473A5" w:rsidRPr="0059741E">
              <w:rPr>
                <w:rStyle w:val="ad"/>
                <w:noProof/>
              </w:rPr>
              <w:t xml:space="preserve">2.3.2 </w:t>
            </w:r>
            <w:r w:rsidR="001473A5" w:rsidRPr="0059741E">
              <w:rPr>
                <w:rStyle w:val="ad"/>
                <w:rFonts w:hint="eastAsia"/>
                <w:noProof/>
              </w:rPr>
              <w:t>評価指標</w:t>
            </w:r>
            <w:r w:rsidR="001473A5">
              <w:rPr>
                <w:noProof/>
                <w:webHidden/>
              </w:rPr>
              <w:tab/>
            </w:r>
            <w:r w:rsidR="001473A5">
              <w:rPr>
                <w:noProof/>
                <w:webHidden/>
              </w:rPr>
              <w:fldChar w:fldCharType="begin"/>
            </w:r>
            <w:r w:rsidR="001473A5">
              <w:rPr>
                <w:noProof/>
                <w:webHidden/>
              </w:rPr>
              <w:instrText xml:space="preserve"> PAGEREF _Toc536302876 \h </w:instrText>
            </w:r>
            <w:r w:rsidR="001473A5">
              <w:rPr>
                <w:noProof/>
                <w:webHidden/>
              </w:rPr>
            </w:r>
            <w:r w:rsidR="001473A5">
              <w:rPr>
                <w:noProof/>
                <w:webHidden/>
              </w:rPr>
              <w:fldChar w:fldCharType="separate"/>
            </w:r>
            <w:r w:rsidR="001473A5">
              <w:rPr>
                <w:noProof/>
                <w:webHidden/>
              </w:rPr>
              <w:t>12</w:t>
            </w:r>
            <w:r w:rsidR="001473A5">
              <w:rPr>
                <w:noProof/>
                <w:webHidden/>
              </w:rPr>
              <w:fldChar w:fldCharType="end"/>
            </w:r>
          </w:hyperlink>
        </w:p>
        <w:p w14:paraId="42021326" w14:textId="77777777" w:rsidR="001473A5" w:rsidRDefault="006F4C99" w:rsidP="001C70A0">
          <w:pPr>
            <w:pStyle w:val="13"/>
            <w:tabs>
              <w:tab w:val="right" w:leader="dot" w:pos="8828"/>
            </w:tabs>
            <w:ind w:firstLineChars="0" w:firstLine="0"/>
            <w:rPr>
              <w:noProof/>
              <w:kern w:val="2"/>
              <w:sz w:val="21"/>
              <w:szCs w:val="22"/>
              <w:lang w:eastAsia="ja-JP"/>
            </w:rPr>
          </w:pPr>
          <w:hyperlink w:anchor="_Toc536302877" w:history="1">
            <w:r w:rsidR="001473A5" w:rsidRPr="0059741E">
              <w:rPr>
                <w:rStyle w:val="ad"/>
                <w:noProof/>
              </w:rPr>
              <w:t>3</w:t>
            </w:r>
            <w:r w:rsidR="001473A5" w:rsidRPr="0059741E">
              <w:rPr>
                <w:rStyle w:val="ad"/>
                <w:rFonts w:hint="eastAsia"/>
                <w:noProof/>
              </w:rPr>
              <w:t>章</w:t>
            </w:r>
            <w:r w:rsidR="001473A5" w:rsidRPr="0059741E">
              <w:rPr>
                <w:rStyle w:val="ad"/>
                <w:noProof/>
              </w:rPr>
              <w:t xml:space="preserve"> </w:t>
            </w:r>
            <w:r w:rsidR="001473A5" w:rsidRPr="0059741E">
              <w:rPr>
                <w:rStyle w:val="ad"/>
                <w:rFonts w:hint="eastAsia"/>
                <w:noProof/>
              </w:rPr>
              <w:t>結果</w:t>
            </w:r>
            <w:r w:rsidR="001473A5">
              <w:rPr>
                <w:noProof/>
                <w:webHidden/>
              </w:rPr>
              <w:tab/>
            </w:r>
            <w:r w:rsidR="001473A5">
              <w:rPr>
                <w:noProof/>
                <w:webHidden/>
              </w:rPr>
              <w:fldChar w:fldCharType="begin"/>
            </w:r>
            <w:r w:rsidR="001473A5">
              <w:rPr>
                <w:noProof/>
                <w:webHidden/>
              </w:rPr>
              <w:instrText xml:space="preserve"> PAGEREF _Toc536302877 \h </w:instrText>
            </w:r>
            <w:r w:rsidR="001473A5">
              <w:rPr>
                <w:noProof/>
                <w:webHidden/>
              </w:rPr>
            </w:r>
            <w:r w:rsidR="001473A5">
              <w:rPr>
                <w:noProof/>
                <w:webHidden/>
              </w:rPr>
              <w:fldChar w:fldCharType="separate"/>
            </w:r>
            <w:r w:rsidR="001473A5">
              <w:rPr>
                <w:noProof/>
                <w:webHidden/>
              </w:rPr>
              <w:t>13</w:t>
            </w:r>
            <w:r w:rsidR="001473A5">
              <w:rPr>
                <w:noProof/>
                <w:webHidden/>
              </w:rPr>
              <w:fldChar w:fldCharType="end"/>
            </w:r>
          </w:hyperlink>
        </w:p>
        <w:p w14:paraId="64A56754" w14:textId="77777777" w:rsidR="001473A5" w:rsidRDefault="006F4C99" w:rsidP="001C70A0">
          <w:pPr>
            <w:pStyle w:val="30"/>
            <w:tabs>
              <w:tab w:val="right" w:leader="dot" w:pos="8828"/>
            </w:tabs>
            <w:ind w:firstLineChars="0" w:firstLine="0"/>
            <w:rPr>
              <w:noProof/>
              <w:kern w:val="2"/>
              <w:sz w:val="21"/>
              <w:szCs w:val="22"/>
              <w:lang w:eastAsia="ja-JP"/>
            </w:rPr>
          </w:pPr>
          <w:hyperlink w:anchor="_Toc536302878" w:history="1">
            <w:r w:rsidR="001473A5" w:rsidRPr="0059741E">
              <w:rPr>
                <w:rStyle w:val="ad"/>
                <w:noProof/>
              </w:rPr>
              <w:t xml:space="preserve">3.1 </w:t>
            </w:r>
            <w:r w:rsidR="001473A5" w:rsidRPr="0059741E">
              <w:rPr>
                <w:rStyle w:val="ad"/>
                <w:rFonts w:hint="eastAsia"/>
                <w:noProof/>
              </w:rPr>
              <w:t>学習曲線</w:t>
            </w:r>
            <w:r w:rsidR="001473A5">
              <w:rPr>
                <w:noProof/>
                <w:webHidden/>
              </w:rPr>
              <w:tab/>
            </w:r>
            <w:r w:rsidR="001473A5">
              <w:rPr>
                <w:noProof/>
                <w:webHidden/>
              </w:rPr>
              <w:fldChar w:fldCharType="begin"/>
            </w:r>
            <w:r w:rsidR="001473A5">
              <w:rPr>
                <w:noProof/>
                <w:webHidden/>
              </w:rPr>
              <w:instrText xml:space="preserve"> PAGEREF _Toc536302878 \h </w:instrText>
            </w:r>
            <w:r w:rsidR="001473A5">
              <w:rPr>
                <w:noProof/>
                <w:webHidden/>
              </w:rPr>
            </w:r>
            <w:r w:rsidR="001473A5">
              <w:rPr>
                <w:noProof/>
                <w:webHidden/>
              </w:rPr>
              <w:fldChar w:fldCharType="separate"/>
            </w:r>
            <w:r w:rsidR="001473A5">
              <w:rPr>
                <w:noProof/>
                <w:webHidden/>
              </w:rPr>
              <w:t>13</w:t>
            </w:r>
            <w:r w:rsidR="001473A5">
              <w:rPr>
                <w:noProof/>
                <w:webHidden/>
              </w:rPr>
              <w:fldChar w:fldCharType="end"/>
            </w:r>
          </w:hyperlink>
        </w:p>
        <w:p w14:paraId="3879E924" w14:textId="77777777" w:rsidR="001473A5" w:rsidRDefault="006F4C99" w:rsidP="001C70A0">
          <w:pPr>
            <w:pStyle w:val="30"/>
            <w:tabs>
              <w:tab w:val="right" w:leader="dot" w:pos="8828"/>
            </w:tabs>
            <w:ind w:firstLineChars="0" w:firstLine="0"/>
            <w:rPr>
              <w:noProof/>
              <w:kern w:val="2"/>
              <w:sz w:val="21"/>
              <w:szCs w:val="22"/>
              <w:lang w:eastAsia="ja-JP"/>
            </w:rPr>
          </w:pPr>
          <w:hyperlink w:anchor="_Toc536302879" w:history="1">
            <w:r w:rsidR="001473A5" w:rsidRPr="0059741E">
              <w:rPr>
                <w:rStyle w:val="ad"/>
                <w:noProof/>
              </w:rPr>
              <w:t>3.2</w:t>
            </w:r>
            <w:r w:rsidR="001473A5" w:rsidRPr="0059741E">
              <w:rPr>
                <w:rStyle w:val="ad"/>
                <w:rFonts w:hint="eastAsia"/>
                <w:noProof/>
              </w:rPr>
              <w:t>判別結果</w:t>
            </w:r>
            <w:r w:rsidR="001473A5">
              <w:rPr>
                <w:noProof/>
                <w:webHidden/>
              </w:rPr>
              <w:tab/>
            </w:r>
            <w:r w:rsidR="001473A5">
              <w:rPr>
                <w:noProof/>
                <w:webHidden/>
              </w:rPr>
              <w:fldChar w:fldCharType="begin"/>
            </w:r>
            <w:r w:rsidR="001473A5">
              <w:rPr>
                <w:noProof/>
                <w:webHidden/>
              </w:rPr>
              <w:instrText xml:space="preserve"> PAGEREF _Toc536302879 \h </w:instrText>
            </w:r>
            <w:r w:rsidR="001473A5">
              <w:rPr>
                <w:noProof/>
                <w:webHidden/>
              </w:rPr>
            </w:r>
            <w:r w:rsidR="001473A5">
              <w:rPr>
                <w:noProof/>
                <w:webHidden/>
              </w:rPr>
              <w:fldChar w:fldCharType="separate"/>
            </w:r>
            <w:r w:rsidR="001473A5">
              <w:rPr>
                <w:noProof/>
                <w:webHidden/>
              </w:rPr>
              <w:t>15</w:t>
            </w:r>
            <w:r w:rsidR="001473A5">
              <w:rPr>
                <w:noProof/>
                <w:webHidden/>
              </w:rPr>
              <w:fldChar w:fldCharType="end"/>
            </w:r>
          </w:hyperlink>
        </w:p>
        <w:p w14:paraId="37F1EBEF" w14:textId="77777777" w:rsidR="001473A5" w:rsidRDefault="006F4C99" w:rsidP="001C70A0">
          <w:pPr>
            <w:pStyle w:val="13"/>
            <w:tabs>
              <w:tab w:val="right" w:leader="dot" w:pos="8828"/>
            </w:tabs>
            <w:ind w:firstLineChars="0" w:firstLine="0"/>
            <w:rPr>
              <w:noProof/>
              <w:kern w:val="2"/>
              <w:sz w:val="21"/>
              <w:szCs w:val="22"/>
              <w:lang w:eastAsia="ja-JP"/>
            </w:rPr>
          </w:pPr>
          <w:hyperlink w:anchor="_Toc536302880" w:history="1">
            <w:r w:rsidR="001473A5" w:rsidRPr="0059741E">
              <w:rPr>
                <w:rStyle w:val="ad"/>
                <w:rFonts w:hint="eastAsia"/>
                <w:noProof/>
              </w:rPr>
              <w:t>第</w:t>
            </w:r>
            <w:r w:rsidR="001473A5" w:rsidRPr="0059741E">
              <w:rPr>
                <w:rStyle w:val="ad"/>
                <w:noProof/>
              </w:rPr>
              <w:t>4</w:t>
            </w:r>
            <w:r w:rsidR="001473A5" w:rsidRPr="0059741E">
              <w:rPr>
                <w:rStyle w:val="ad"/>
                <w:rFonts w:hint="eastAsia"/>
                <w:noProof/>
              </w:rPr>
              <w:t>章</w:t>
            </w:r>
            <w:r w:rsidR="001473A5" w:rsidRPr="0059741E">
              <w:rPr>
                <w:rStyle w:val="ad"/>
                <w:noProof/>
              </w:rPr>
              <w:t xml:space="preserve"> </w:t>
            </w:r>
            <w:r w:rsidR="001473A5" w:rsidRPr="0059741E">
              <w:rPr>
                <w:rStyle w:val="ad"/>
                <w:rFonts w:hint="eastAsia"/>
                <w:noProof/>
              </w:rPr>
              <w:t>考察</w:t>
            </w:r>
            <w:r w:rsidR="001473A5">
              <w:rPr>
                <w:noProof/>
                <w:webHidden/>
              </w:rPr>
              <w:tab/>
            </w:r>
            <w:r w:rsidR="001473A5">
              <w:rPr>
                <w:noProof/>
                <w:webHidden/>
              </w:rPr>
              <w:fldChar w:fldCharType="begin"/>
            </w:r>
            <w:r w:rsidR="001473A5">
              <w:rPr>
                <w:noProof/>
                <w:webHidden/>
              </w:rPr>
              <w:instrText xml:space="preserve"> PAGEREF _Toc536302880 \h </w:instrText>
            </w:r>
            <w:r w:rsidR="001473A5">
              <w:rPr>
                <w:noProof/>
                <w:webHidden/>
              </w:rPr>
            </w:r>
            <w:r w:rsidR="001473A5">
              <w:rPr>
                <w:noProof/>
                <w:webHidden/>
              </w:rPr>
              <w:fldChar w:fldCharType="separate"/>
            </w:r>
            <w:r w:rsidR="001473A5">
              <w:rPr>
                <w:noProof/>
                <w:webHidden/>
              </w:rPr>
              <w:t>18</w:t>
            </w:r>
            <w:r w:rsidR="001473A5">
              <w:rPr>
                <w:noProof/>
                <w:webHidden/>
              </w:rPr>
              <w:fldChar w:fldCharType="end"/>
            </w:r>
          </w:hyperlink>
        </w:p>
        <w:p w14:paraId="56F51234" w14:textId="77777777" w:rsidR="001473A5" w:rsidRDefault="006F4C99" w:rsidP="001C70A0">
          <w:pPr>
            <w:pStyle w:val="13"/>
            <w:tabs>
              <w:tab w:val="right" w:leader="dot" w:pos="8828"/>
            </w:tabs>
            <w:ind w:firstLineChars="0" w:firstLine="0"/>
            <w:rPr>
              <w:noProof/>
              <w:kern w:val="2"/>
              <w:sz w:val="21"/>
              <w:szCs w:val="22"/>
              <w:lang w:eastAsia="ja-JP"/>
            </w:rPr>
          </w:pPr>
          <w:hyperlink w:anchor="_Toc536302881" w:history="1">
            <w:r w:rsidR="001473A5" w:rsidRPr="0059741E">
              <w:rPr>
                <w:rStyle w:val="ad"/>
                <w:rFonts w:hint="eastAsia"/>
                <w:noProof/>
              </w:rPr>
              <w:t>第</w:t>
            </w:r>
            <w:r w:rsidR="001473A5" w:rsidRPr="0059741E">
              <w:rPr>
                <w:rStyle w:val="ad"/>
                <w:noProof/>
              </w:rPr>
              <w:t>5</w:t>
            </w:r>
            <w:r w:rsidR="001473A5" w:rsidRPr="0059741E">
              <w:rPr>
                <w:rStyle w:val="ad"/>
                <w:rFonts w:hint="eastAsia"/>
                <w:noProof/>
              </w:rPr>
              <w:t>章</w:t>
            </w:r>
            <w:r w:rsidR="001473A5" w:rsidRPr="0059741E">
              <w:rPr>
                <w:rStyle w:val="ad"/>
                <w:noProof/>
              </w:rPr>
              <w:t xml:space="preserve"> </w:t>
            </w:r>
            <w:r w:rsidR="001473A5" w:rsidRPr="0059741E">
              <w:rPr>
                <w:rStyle w:val="ad"/>
                <w:rFonts w:hint="eastAsia"/>
                <w:noProof/>
              </w:rPr>
              <w:t>結論</w:t>
            </w:r>
            <w:r w:rsidR="001473A5">
              <w:rPr>
                <w:noProof/>
                <w:webHidden/>
              </w:rPr>
              <w:tab/>
            </w:r>
            <w:r w:rsidR="001473A5">
              <w:rPr>
                <w:noProof/>
                <w:webHidden/>
              </w:rPr>
              <w:fldChar w:fldCharType="begin"/>
            </w:r>
            <w:r w:rsidR="001473A5">
              <w:rPr>
                <w:noProof/>
                <w:webHidden/>
              </w:rPr>
              <w:instrText xml:space="preserve"> PAGEREF _Toc536302881 \h </w:instrText>
            </w:r>
            <w:r w:rsidR="001473A5">
              <w:rPr>
                <w:noProof/>
                <w:webHidden/>
              </w:rPr>
            </w:r>
            <w:r w:rsidR="001473A5">
              <w:rPr>
                <w:noProof/>
                <w:webHidden/>
              </w:rPr>
              <w:fldChar w:fldCharType="separate"/>
            </w:r>
            <w:r w:rsidR="001473A5">
              <w:rPr>
                <w:noProof/>
                <w:webHidden/>
              </w:rPr>
              <w:t>20</w:t>
            </w:r>
            <w:r w:rsidR="001473A5">
              <w:rPr>
                <w:noProof/>
                <w:webHidden/>
              </w:rPr>
              <w:fldChar w:fldCharType="end"/>
            </w:r>
          </w:hyperlink>
        </w:p>
        <w:p w14:paraId="12C841B1" w14:textId="77777777" w:rsidR="001473A5" w:rsidRDefault="006F4C99" w:rsidP="001C70A0">
          <w:pPr>
            <w:pStyle w:val="13"/>
            <w:tabs>
              <w:tab w:val="right" w:leader="dot" w:pos="8828"/>
            </w:tabs>
            <w:ind w:firstLineChars="0" w:firstLine="0"/>
            <w:rPr>
              <w:noProof/>
              <w:kern w:val="2"/>
              <w:sz w:val="21"/>
              <w:szCs w:val="22"/>
              <w:lang w:eastAsia="ja-JP"/>
            </w:rPr>
          </w:pPr>
          <w:hyperlink w:anchor="_Toc536302882" w:history="1">
            <w:r w:rsidR="001473A5" w:rsidRPr="0059741E">
              <w:rPr>
                <w:rStyle w:val="ad"/>
                <w:rFonts w:hint="eastAsia"/>
                <w:noProof/>
              </w:rPr>
              <w:t>謝辞</w:t>
            </w:r>
            <w:r w:rsidR="001473A5">
              <w:rPr>
                <w:noProof/>
                <w:webHidden/>
              </w:rPr>
              <w:tab/>
            </w:r>
            <w:r w:rsidR="001473A5">
              <w:rPr>
                <w:noProof/>
                <w:webHidden/>
              </w:rPr>
              <w:fldChar w:fldCharType="begin"/>
            </w:r>
            <w:r w:rsidR="001473A5">
              <w:rPr>
                <w:noProof/>
                <w:webHidden/>
              </w:rPr>
              <w:instrText xml:space="preserve"> PAGEREF _Toc536302882 \h </w:instrText>
            </w:r>
            <w:r w:rsidR="001473A5">
              <w:rPr>
                <w:noProof/>
                <w:webHidden/>
              </w:rPr>
            </w:r>
            <w:r w:rsidR="001473A5">
              <w:rPr>
                <w:noProof/>
                <w:webHidden/>
              </w:rPr>
              <w:fldChar w:fldCharType="separate"/>
            </w:r>
            <w:r w:rsidR="001473A5">
              <w:rPr>
                <w:noProof/>
                <w:webHidden/>
              </w:rPr>
              <w:t>21</w:t>
            </w:r>
            <w:r w:rsidR="001473A5">
              <w:rPr>
                <w:noProof/>
                <w:webHidden/>
              </w:rPr>
              <w:fldChar w:fldCharType="end"/>
            </w:r>
          </w:hyperlink>
        </w:p>
        <w:p w14:paraId="278CCCE3" w14:textId="77777777" w:rsidR="001473A5" w:rsidRDefault="006F4C99" w:rsidP="001C70A0">
          <w:pPr>
            <w:pStyle w:val="13"/>
            <w:tabs>
              <w:tab w:val="right" w:leader="dot" w:pos="8828"/>
            </w:tabs>
            <w:ind w:firstLineChars="0" w:firstLine="0"/>
            <w:rPr>
              <w:noProof/>
              <w:kern w:val="2"/>
              <w:sz w:val="21"/>
              <w:szCs w:val="22"/>
              <w:lang w:eastAsia="ja-JP"/>
            </w:rPr>
          </w:pPr>
          <w:hyperlink w:anchor="_Toc536302883" w:history="1">
            <w:r w:rsidR="001473A5" w:rsidRPr="0059741E">
              <w:rPr>
                <w:rStyle w:val="ad"/>
                <w:rFonts w:hint="eastAsia"/>
                <w:noProof/>
                <w:lang w:val="ja-JP"/>
              </w:rPr>
              <w:t>参考文献</w:t>
            </w:r>
            <w:r w:rsidR="001473A5">
              <w:rPr>
                <w:noProof/>
                <w:webHidden/>
              </w:rPr>
              <w:tab/>
            </w:r>
            <w:r w:rsidR="001473A5">
              <w:rPr>
                <w:noProof/>
                <w:webHidden/>
              </w:rPr>
              <w:fldChar w:fldCharType="begin"/>
            </w:r>
            <w:r w:rsidR="001473A5">
              <w:rPr>
                <w:noProof/>
                <w:webHidden/>
              </w:rPr>
              <w:instrText xml:space="preserve"> PAGEREF _Toc536302883 \h </w:instrText>
            </w:r>
            <w:r w:rsidR="001473A5">
              <w:rPr>
                <w:noProof/>
                <w:webHidden/>
              </w:rPr>
            </w:r>
            <w:r w:rsidR="001473A5">
              <w:rPr>
                <w:noProof/>
                <w:webHidden/>
              </w:rPr>
              <w:fldChar w:fldCharType="separate"/>
            </w:r>
            <w:r w:rsidR="001473A5">
              <w:rPr>
                <w:noProof/>
                <w:webHidden/>
              </w:rPr>
              <w:t>22</w:t>
            </w:r>
            <w:r w:rsidR="001473A5">
              <w:rPr>
                <w:noProof/>
                <w:webHidden/>
              </w:rPr>
              <w:fldChar w:fldCharType="end"/>
            </w:r>
          </w:hyperlink>
        </w:p>
        <w:p w14:paraId="29B131E2" w14:textId="77777777" w:rsidR="00D01F26" w:rsidRDefault="00D01F26" w:rsidP="001C70A0">
          <w:pPr>
            <w:ind w:firstLineChars="0" w:firstLine="0"/>
          </w:pPr>
          <w:r>
            <w:rPr>
              <w:b/>
              <w:bCs/>
              <w:lang w:val="ja-JP"/>
            </w:rPr>
            <w:fldChar w:fldCharType="end"/>
          </w:r>
        </w:p>
      </w:sdtContent>
    </w:sdt>
    <w:p w14:paraId="0DD377FB" w14:textId="77777777" w:rsidR="00D01F26" w:rsidRDefault="00D01F26">
      <w:pPr>
        <w:ind w:firstLine="600"/>
        <w:rPr>
          <w:noProof/>
        </w:rPr>
      </w:pPr>
    </w:p>
    <w:p w14:paraId="04AE999A" w14:textId="77777777" w:rsidR="00D01F26" w:rsidRDefault="00D01F26">
      <w:pPr>
        <w:ind w:firstLine="600"/>
        <w:rPr>
          <w:noProof/>
        </w:rPr>
      </w:pPr>
      <w:r>
        <w:rPr>
          <w:noProof/>
        </w:rPr>
        <w:br w:type="page"/>
      </w:r>
    </w:p>
    <w:p w14:paraId="45FFED8D" w14:textId="697D681E" w:rsidR="00B84442" w:rsidRDefault="00B84442" w:rsidP="001C70A0">
      <w:pPr>
        <w:pStyle w:val="1"/>
        <w:jc w:val="center"/>
      </w:pPr>
      <w:bookmarkStart w:id="4" w:name="_Toc536302862"/>
      <w:r>
        <w:lastRenderedPageBreak/>
        <w:t>要旨</w:t>
      </w:r>
      <w:bookmarkEnd w:id="4"/>
    </w:p>
    <w:p w14:paraId="511C6B34" w14:textId="42401ADB" w:rsidR="00B84442" w:rsidRDefault="00B84442">
      <w:pPr>
        <w:ind w:firstLine="600"/>
        <w:rPr>
          <w:noProof/>
          <w:lang w:eastAsia="ja-JP"/>
        </w:rPr>
      </w:pPr>
      <w:commentRangeStart w:id="5"/>
      <w:r w:rsidRPr="00B84442">
        <w:rPr>
          <w:rFonts w:hint="eastAsia"/>
          <w:noProof/>
          <w:lang w:eastAsia="ja-JP"/>
        </w:rPr>
        <w:t>ニューラルネットワーク</w:t>
      </w:r>
      <w:commentRangeEnd w:id="5"/>
      <w:r w:rsidR="001C70A0">
        <w:rPr>
          <w:rStyle w:val="af"/>
        </w:rPr>
        <w:commentReference w:id="5"/>
      </w:r>
      <w:r w:rsidRPr="00B84442">
        <w:rPr>
          <w:rFonts w:hint="eastAsia"/>
          <w:noProof/>
          <w:lang w:eastAsia="ja-JP"/>
        </w:rPr>
        <w:t>の</w:t>
      </w:r>
      <w:r w:rsidRPr="00B84442">
        <w:rPr>
          <w:rFonts w:hint="eastAsia"/>
          <w:noProof/>
          <w:lang w:eastAsia="ja-JP"/>
        </w:rPr>
        <w:t>fine-tuning</w:t>
      </w:r>
      <w:r w:rsidRPr="00B84442">
        <w:rPr>
          <w:rFonts w:hint="eastAsia"/>
          <w:noProof/>
          <w:lang w:eastAsia="ja-JP"/>
        </w:rPr>
        <w:t>はニューラルネットワークの訓練手法の一つであり</w:t>
      </w:r>
      <w:r w:rsidR="00874421">
        <w:rPr>
          <w:rFonts w:hint="eastAsia"/>
          <w:noProof/>
          <w:lang w:eastAsia="ja-JP"/>
        </w:rPr>
        <w:t xml:space="preserve">, </w:t>
      </w:r>
      <w:r w:rsidRPr="00B84442">
        <w:rPr>
          <w:rFonts w:hint="eastAsia"/>
          <w:noProof/>
          <w:lang w:eastAsia="ja-JP"/>
        </w:rPr>
        <w:t>学習済みニューラルネット</w:t>
      </w:r>
      <w:r w:rsidR="000809B8">
        <w:rPr>
          <w:rFonts w:hint="eastAsia"/>
          <w:noProof/>
          <w:lang w:eastAsia="ja-JP"/>
        </w:rPr>
        <w:t>ワークを元とすることで限られたデータ量でのタスクの学習を可能にするため</w:t>
      </w:r>
      <w:r w:rsidR="00874421">
        <w:rPr>
          <w:rFonts w:hint="eastAsia"/>
          <w:noProof/>
          <w:lang w:eastAsia="ja-JP"/>
        </w:rPr>
        <w:t xml:space="preserve">, </w:t>
      </w:r>
      <w:r w:rsidR="000809B8">
        <w:rPr>
          <w:rFonts w:hint="eastAsia"/>
          <w:noProof/>
          <w:lang w:eastAsia="ja-JP"/>
        </w:rPr>
        <w:t>近年注目を集めている</w:t>
      </w:r>
      <w:r w:rsidRPr="00B84442">
        <w:rPr>
          <w:rFonts w:hint="eastAsia"/>
          <w:noProof/>
          <w:lang w:eastAsia="ja-JP"/>
        </w:rPr>
        <w:t>技術である</w:t>
      </w:r>
      <w:r w:rsidR="00874421">
        <w:rPr>
          <w:rFonts w:hint="eastAsia"/>
          <w:noProof/>
          <w:lang w:eastAsia="ja-JP"/>
        </w:rPr>
        <w:t xml:space="preserve">. </w:t>
      </w:r>
      <w:r w:rsidRPr="00B84442">
        <w:rPr>
          <w:rFonts w:hint="eastAsia"/>
          <w:noProof/>
          <w:lang w:eastAsia="ja-JP"/>
        </w:rPr>
        <w:t>特に</w:t>
      </w:r>
      <w:r w:rsidR="00874421">
        <w:rPr>
          <w:rFonts w:hint="eastAsia"/>
          <w:noProof/>
          <w:lang w:eastAsia="ja-JP"/>
        </w:rPr>
        <w:t xml:space="preserve">, </w:t>
      </w:r>
      <w:r w:rsidRPr="00B84442">
        <w:rPr>
          <w:rFonts w:hint="eastAsia"/>
          <w:noProof/>
          <w:lang w:eastAsia="ja-JP"/>
        </w:rPr>
        <w:t>ニューラルネットワークが注目されるきっかけともなった静止画を扱うタスクにおいては</w:t>
      </w:r>
      <w:r w:rsidR="00874421">
        <w:rPr>
          <w:rFonts w:hint="eastAsia"/>
          <w:noProof/>
          <w:lang w:eastAsia="ja-JP"/>
        </w:rPr>
        <w:t xml:space="preserve">, </w:t>
      </w:r>
      <w:r w:rsidR="000809B8">
        <w:rPr>
          <w:noProof/>
          <w:lang w:eastAsia="ja-JP"/>
        </w:rPr>
        <w:t xml:space="preserve">fine-tuning </w:t>
      </w:r>
      <w:r w:rsidR="000809B8">
        <w:rPr>
          <w:noProof/>
          <w:lang w:eastAsia="ja-JP"/>
        </w:rPr>
        <w:t>が</w:t>
      </w:r>
      <w:r w:rsidRPr="00B84442">
        <w:rPr>
          <w:rFonts w:hint="eastAsia"/>
          <w:noProof/>
          <w:lang w:eastAsia="ja-JP"/>
        </w:rPr>
        <w:t>一般的に用いられており</w:t>
      </w:r>
      <w:r w:rsidR="00874421">
        <w:rPr>
          <w:rFonts w:hint="eastAsia"/>
          <w:noProof/>
          <w:lang w:eastAsia="ja-JP"/>
        </w:rPr>
        <w:t xml:space="preserve">, </w:t>
      </w:r>
      <w:r w:rsidRPr="00B84442">
        <w:rPr>
          <w:rFonts w:hint="eastAsia"/>
          <w:noProof/>
          <w:lang w:eastAsia="ja-JP"/>
        </w:rPr>
        <w:t>その方法論も確立されている</w:t>
      </w:r>
      <w:r w:rsidR="00874421">
        <w:rPr>
          <w:rFonts w:hint="eastAsia"/>
          <w:noProof/>
          <w:lang w:eastAsia="ja-JP"/>
        </w:rPr>
        <w:t xml:space="preserve">. </w:t>
      </w:r>
      <w:r w:rsidRPr="00B84442">
        <w:rPr>
          <w:rFonts w:hint="eastAsia"/>
          <w:noProof/>
          <w:lang w:eastAsia="ja-JP"/>
        </w:rPr>
        <w:t>一方で動画を扱うタスクにおける</w:t>
      </w:r>
      <w:r w:rsidRPr="00B84442">
        <w:rPr>
          <w:rFonts w:hint="eastAsia"/>
          <w:noProof/>
          <w:lang w:eastAsia="ja-JP"/>
        </w:rPr>
        <w:t>fine-tuning</w:t>
      </w:r>
      <w:r w:rsidRPr="00B84442">
        <w:rPr>
          <w:rFonts w:hint="eastAsia"/>
          <w:noProof/>
          <w:lang w:eastAsia="ja-JP"/>
        </w:rPr>
        <w:t>の方法論は確立されておらず</w:t>
      </w:r>
      <w:r w:rsidR="00874421">
        <w:rPr>
          <w:rFonts w:hint="eastAsia"/>
          <w:noProof/>
          <w:lang w:eastAsia="ja-JP"/>
        </w:rPr>
        <w:t xml:space="preserve">, </w:t>
      </w:r>
      <w:r w:rsidRPr="00B84442">
        <w:rPr>
          <w:rFonts w:hint="eastAsia"/>
          <w:noProof/>
          <w:lang w:eastAsia="ja-JP"/>
        </w:rPr>
        <w:t>タスクによって適した手法で</w:t>
      </w:r>
      <w:r w:rsidRPr="00B84442">
        <w:rPr>
          <w:rFonts w:hint="eastAsia"/>
          <w:noProof/>
          <w:lang w:eastAsia="ja-JP"/>
        </w:rPr>
        <w:t>fine-tuning</w:t>
      </w:r>
      <w:r w:rsidR="000809B8">
        <w:rPr>
          <w:rFonts w:hint="eastAsia"/>
          <w:noProof/>
          <w:lang w:eastAsia="ja-JP"/>
        </w:rPr>
        <w:t>を行うことによりニューラルネットワークの性能が向上する</w:t>
      </w:r>
      <w:r w:rsidRPr="00B84442">
        <w:rPr>
          <w:rFonts w:hint="eastAsia"/>
          <w:noProof/>
          <w:lang w:eastAsia="ja-JP"/>
        </w:rPr>
        <w:t>可能性がある</w:t>
      </w:r>
      <w:r w:rsidR="00874421">
        <w:rPr>
          <w:rFonts w:hint="eastAsia"/>
          <w:noProof/>
          <w:lang w:eastAsia="ja-JP"/>
        </w:rPr>
        <w:t xml:space="preserve">. </w:t>
      </w:r>
      <w:r w:rsidRPr="00B84442">
        <w:rPr>
          <w:rFonts w:hint="eastAsia"/>
          <w:noProof/>
          <w:lang w:eastAsia="ja-JP"/>
        </w:rPr>
        <w:t>そこで本研究では動画中の物体判別タスクを対象として</w:t>
      </w:r>
      <w:r w:rsidR="00874421">
        <w:rPr>
          <w:rFonts w:hint="eastAsia"/>
          <w:noProof/>
          <w:lang w:eastAsia="ja-JP"/>
        </w:rPr>
        <w:t xml:space="preserve">, </w:t>
      </w:r>
      <w:r w:rsidR="000809B8">
        <w:rPr>
          <w:rFonts w:hint="eastAsia"/>
          <w:noProof/>
          <w:lang w:eastAsia="ja-JP"/>
        </w:rPr>
        <w:t>ネットワークの</w:t>
      </w:r>
      <w:commentRangeStart w:id="6"/>
      <w:r w:rsidR="000809B8">
        <w:rPr>
          <w:rFonts w:hint="eastAsia"/>
          <w:noProof/>
          <w:lang w:eastAsia="ja-JP"/>
        </w:rPr>
        <w:t>アーキテクチャ</w:t>
      </w:r>
      <w:commentRangeEnd w:id="6"/>
      <w:r w:rsidR="001C70A0">
        <w:rPr>
          <w:rStyle w:val="af"/>
        </w:rPr>
        <w:commentReference w:id="6"/>
      </w:r>
      <w:r w:rsidR="000809B8">
        <w:rPr>
          <w:rFonts w:hint="eastAsia"/>
          <w:noProof/>
          <w:lang w:eastAsia="ja-JP"/>
        </w:rPr>
        <w:t>と学習済みタスク</w:t>
      </w:r>
      <w:r w:rsidRPr="00B84442">
        <w:rPr>
          <w:rFonts w:hint="eastAsia"/>
          <w:noProof/>
          <w:lang w:eastAsia="ja-JP"/>
        </w:rPr>
        <w:t>が異なるニューラルネットワークを用いて</w:t>
      </w:r>
      <w:r w:rsidRPr="00B84442">
        <w:rPr>
          <w:rFonts w:hint="eastAsia"/>
          <w:noProof/>
          <w:lang w:eastAsia="ja-JP"/>
        </w:rPr>
        <w:t>fine-tuning</w:t>
      </w:r>
      <w:r w:rsidRPr="00B84442">
        <w:rPr>
          <w:rFonts w:hint="eastAsia"/>
          <w:noProof/>
          <w:lang w:eastAsia="ja-JP"/>
        </w:rPr>
        <w:t>を行い</w:t>
      </w:r>
      <w:r w:rsidR="00874421">
        <w:rPr>
          <w:rFonts w:hint="eastAsia"/>
          <w:noProof/>
          <w:lang w:eastAsia="ja-JP"/>
        </w:rPr>
        <w:t xml:space="preserve">, </w:t>
      </w:r>
      <w:r w:rsidR="000809B8">
        <w:rPr>
          <w:rFonts w:hint="eastAsia"/>
          <w:noProof/>
          <w:lang w:eastAsia="ja-JP"/>
        </w:rPr>
        <w:t>学習後のニューラルネットワークによる</w:t>
      </w:r>
      <w:r w:rsidRPr="00B84442">
        <w:rPr>
          <w:rFonts w:hint="eastAsia"/>
          <w:noProof/>
          <w:lang w:eastAsia="ja-JP"/>
        </w:rPr>
        <w:t>物体判別タスクの成績の比較を行うことで</w:t>
      </w:r>
      <w:r w:rsidRPr="00B84442">
        <w:rPr>
          <w:rFonts w:hint="eastAsia"/>
          <w:noProof/>
          <w:lang w:eastAsia="ja-JP"/>
        </w:rPr>
        <w:t>fine-tuning</w:t>
      </w:r>
      <w:r w:rsidRPr="00B84442">
        <w:rPr>
          <w:rFonts w:hint="eastAsia"/>
          <w:noProof/>
          <w:lang w:eastAsia="ja-JP"/>
        </w:rPr>
        <w:t>に用いるべき学習済みニューラルネットワークについて</w:t>
      </w:r>
      <w:commentRangeStart w:id="7"/>
      <w:r w:rsidRPr="00B84442">
        <w:rPr>
          <w:rFonts w:hint="eastAsia"/>
          <w:noProof/>
          <w:lang w:eastAsia="ja-JP"/>
        </w:rPr>
        <w:t>検証した</w:t>
      </w:r>
      <w:commentRangeEnd w:id="7"/>
      <w:r w:rsidR="001C70A0">
        <w:rPr>
          <w:rStyle w:val="af"/>
        </w:rPr>
        <w:commentReference w:id="7"/>
      </w:r>
      <w:r w:rsidR="00874421">
        <w:rPr>
          <w:rFonts w:hint="eastAsia"/>
          <w:noProof/>
          <w:lang w:eastAsia="ja-JP"/>
        </w:rPr>
        <w:t xml:space="preserve">. </w:t>
      </w:r>
      <w:r w:rsidRPr="00B84442">
        <w:rPr>
          <w:rFonts w:hint="eastAsia"/>
          <w:noProof/>
          <w:lang w:eastAsia="ja-JP"/>
        </w:rPr>
        <w:t>検証の結果</w:t>
      </w:r>
      <w:r w:rsidR="00874421">
        <w:rPr>
          <w:rFonts w:hint="eastAsia"/>
          <w:noProof/>
          <w:lang w:eastAsia="ja-JP"/>
        </w:rPr>
        <w:t xml:space="preserve">, </w:t>
      </w:r>
      <w:r w:rsidRPr="00B84442">
        <w:rPr>
          <w:rFonts w:hint="eastAsia"/>
          <w:noProof/>
          <w:lang w:eastAsia="ja-JP"/>
        </w:rPr>
        <w:t>動画用の</w:t>
      </w:r>
      <w:r w:rsidR="00936EAA">
        <w:rPr>
          <w:rFonts w:hint="eastAsia"/>
          <w:noProof/>
          <w:lang w:eastAsia="ja-JP"/>
        </w:rPr>
        <w:t>構造を持つ</w:t>
      </w:r>
      <w:r w:rsidRPr="00B84442">
        <w:rPr>
          <w:rFonts w:hint="eastAsia"/>
          <w:noProof/>
          <w:lang w:eastAsia="ja-JP"/>
        </w:rPr>
        <w:t>ネットワークに静止画中の物体判別タスクを学習させたネットワークを用いて</w:t>
      </w:r>
      <w:r w:rsidRPr="00B84442">
        <w:rPr>
          <w:rFonts w:hint="eastAsia"/>
          <w:noProof/>
          <w:lang w:eastAsia="ja-JP"/>
        </w:rPr>
        <w:t>fine-tuning</w:t>
      </w:r>
      <w:r w:rsidR="00936EAA">
        <w:rPr>
          <w:rFonts w:hint="eastAsia"/>
          <w:noProof/>
          <w:lang w:eastAsia="ja-JP"/>
        </w:rPr>
        <w:t>を行うことにより動画中の物体</w:t>
      </w:r>
      <w:r w:rsidRPr="00B84442">
        <w:rPr>
          <w:rFonts w:hint="eastAsia"/>
          <w:noProof/>
          <w:lang w:eastAsia="ja-JP"/>
        </w:rPr>
        <w:t>判別タスクを</w:t>
      </w:r>
      <w:commentRangeStart w:id="8"/>
      <w:r w:rsidRPr="00B84442">
        <w:rPr>
          <w:rFonts w:hint="eastAsia"/>
          <w:noProof/>
          <w:lang w:eastAsia="ja-JP"/>
        </w:rPr>
        <w:t>学習できる</w:t>
      </w:r>
      <w:commentRangeEnd w:id="8"/>
      <w:r w:rsidR="001C70A0">
        <w:rPr>
          <w:rStyle w:val="af"/>
        </w:rPr>
        <w:commentReference w:id="8"/>
      </w:r>
      <w:r w:rsidRPr="00B84442">
        <w:rPr>
          <w:rFonts w:hint="eastAsia"/>
          <w:noProof/>
          <w:lang w:eastAsia="ja-JP"/>
        </w:rPr>
        <w:t>ことが示された</w:t>
      </w:r>
      <w:r w:rsidR="00874421">
        <w:rPr>
          <w:rFonts w:hint="eastAsia"/>
          <w:noProof/>
          <w:lang w:eastAsia="ja-JP"/>
        </w:rPr>
        <w:t xml:space="preserve">. </w:t>
      </w:r>
      <w:r w:rsidRPr="00B84442">
        <w:rPr>
          <w:rFonts w:hint="eastAsia"/>
          <w:noProof/>
          <w:lang w:eastAsia="ja-JP"/>
        </w:rPr>
        <w:t>これは</w:t>
      </w:r>
      <w:r w:rsidR="00874421">
        <w:rPr>
          <w:rFonts w:hint="eastAsia"/>
          <w:noProof/>
          <w:lang w:eastAsia="ja-JP"/>
        </w:rPr>
        <w:t xml:space="preserve">, </w:t>
      </w:r>
      <w:r w:rsidRPr="00B84442">
        <w:rPr>
          <w:rFonts w:hint="eastAsia"/>
          <w:noProof/>
          <w:lang w:eastAsia="ja-JP"/>
        </w:rPr>
        <w:t>限られたデータ量であっても</w:t>
      </w:r>
      <w:r w:rsidRPr="00B84442">
        <w:rPr>
          <w:rFonts w:hint="eastAsia"/>
          <w:noProof/>
          <w:lang w:eastAsia="ja-JP"/>
        </w:rPr>
        <w:t>fine-tuning</w:t>
      </w:r>
      <w:r w:rsidRPr="00B84442">
        <w:rPr>
          <w:rFonts w:hint="eastAsia"/>
          <w:noProof/>
          <w:lang w:eastAsia="ja-JP"/>
        </w:rPr>
        <w:t>の元とするネットワークを精査することで動画</w:t>
      </w:r>
      <w:r w:rsidR="00E557AE">
        <w:rPr>
          <w:rFonts w:hint="eastAsia"/>
          <w:noProof/>
          <w:lang w:eastAsia="ja-JP"/>
        </w:rPr>
        <w:t>を扱うタスクの学習を行えることを示唆している</w:t>
      </w:r>
      <w:r w:rsidR="00874421">
        <w:rPr>
          <w:rFonts w:hint="eastAsia"/>
          <w:noProof/>
          <w:lang w:eastAsia="ja-JP"/>
        </w:rPr>
        <w:t xml:space="preserve">. </w:t>
      </w:r>
    </w:p>
    <w:p w14:paraId="173B2E61" w14:textId="18023E45" w:rsidR="00B84442" w:rsidRDefault="00B84442">
      <w:pPr>
        <w:ind w:firstLine="600"/>
        <w:rPr>
          <w:noProof/>
          <w:lang w:eastAsia="ja-JP"/>
        </w:rPr>
      </w:pPr>
      <w:r>
        <w:rPr>
          <w:noProof/>
          <w:lang w:eastAsia="ja-JP"/>
        </w:rPr>
        <w:br w:type="page"/>
      </w:r>
    </w:p>
    <w:p w14:paraId="39474C03" w14:textId="77777777" w:rsidR="001C2FF7" w:rsidRPr="000A13CF" w:rsidRDefault="00624158" w:rsidP="001C70A0">
      <w:pPr>
        <w:pStyle w:val="1"/>
      </w:pPr>
      <w:bookmarkStart w:id="9" w:name="_Toc533784027"/>
      <w:bookmarkStart w:id="10" w:name="_Toc536302863"/>
      <w:r w:rsidRPr="000A13CF">
        <w:lastRenderedPageBreak/>
        <w:t>第</w:t>
      </w:r>
      <w:r w:rsidRPr="000A13CF">
        <w:t>1</w:t>
      </w:r>
      <w:r w:rsidRPr="000A13CF">
        <w:t>章</w:t>
      </w:r>
      <w:r w:rsidRPr="000A13CF">
        <w:t xml:space="preserve"> </w:t>
      </w:r>
      <w:r w:rsidRPr="000A13CF">
        <w:t>序論</w:t>
      </w:r>
      <w:bookmarkEnd w:id="0"/>
      <w:bookmarkEnd w:id="1"/>
      <w:bookmarkEnd w:id="9"/>
      <w:bookmarkEnd w:id="10"/>
    </w:p>
    <w:p w14:paraId="19BAA056" w14:textId="22D23031" w:rsidR="00FC3860" w:rsidRPr="001C70A0" w:rsidRDefault="00FC3860">
      <w:pPr>
        <w:pStyle w:val="a0"/>
      </w:pPr>
      <w:r w:rsidRPr="00FC3860">
        <w:rPr>
          <w:rFonts w:hint="eastAsia"/>
        </w:rPr>
        <w:t>ニューラルネットワークは大規模なデータベースを用いることによって</w:t>
      </w:r>
      <w:r w:rsidR="00FD552E">
        <w:rPr>
          <w:rFonts w:hint="eastAsia"/>
        </w:rPr>
        <w:t xml:space="preserve">, </w:t>
      </w:r>
      <w:r w:rsidRPr="00FC3860">
        <w:rPr>
          <w:rFonts w:hint="eastAsia"/>
        </w:rPr>
        <w:t>多様な課題において革新的な性能の向上をもたらして</w:t>
      </w:r>
      <w:commentRangeStart w:id="11"/>
      <w:r w:rsidRPr="00FC3860">
        <w:rPr>
          <w:rFonts w:hint="eastAsia"/>
        </w:rPr>
        <w:t>きた</w:t>
      </w:r>
      <w:r w:rsidR="00FD552E">
        <w:rPr>
          <w:rFonts w:hint="eastAsia"/>
        </w:rPr>
        <w:t xml:space="preserve">. </w:t>
      </w:r>
      <w:r w:rsidRPr="00FC3860">
        <w:rPr>
          <w:rFonts w:hint="eastAsia"/>
        </w:rPr>
        <w:t>大量</w:t>
      </w:r>
      <w:commentRangeEnd w:id="11"/>
      <w:r w:rsidR="00BE08B1">
        <w:rPr>
          <w:rStyle w:val="af"/>
          <w:lang w:eastAsia="en-US"/>
        </w:rPr>
        <w:commentReference w:id="11"/>
      </w:r>
      <w:r w:rsidRPr="00FC3860">
        <w:rPr>
          <w:rFonts w:hint="eastAsia"/>
        </w:rPr>
        <w:t>のデータの学習により</w:t>
      </w:r>
      <w:r w:rsidR="00FD552E">
        <w:rPr>
          <w:rFonts w:hint="eastAsia"/>
        </w:rPr>
        <w:t xml:space="preserve">, </w:t>
      </w:r>
      <w:r w:rsidRPr="00FC3860">
        <w:rPr>
          <w:rFonts w:hint="eastAsia"/>
        </w:rPr>
        <w:t>画像認識・音声認識・自然言語処理など様々な課題においてこれまでにない成果を出してきた</w:t>
      </w:r>
      <w:r w:rsidR="00740712">
        <w:rPr>
          <w:rFonts w:hint="eastAsia"/>
        </w:rPr>
        <w:t xml:space="preserve">. </w:t>
      </w:r>
      <w:r w:rsidRPr="00FC3860">
        <w:rPr>
          <w:rFonts w:hint="eastAsia"/>
        </w:rPr>
        <w:t>ニューラルネットワークが注目されると共に</w:t>
      </w:r>
      <w:r>
        <w:rPr>
          <w:rFonts w:hint="eastAsia"/>
        </w:rPr>
        <w:t xml:space="preserve">, </w:t>
      </w:r>
      <w:r>
        <w:rPr>
          <w:rFonts w:hint="eastAsia"/>
        </w:rPr>
        <w:t>機械学習に用いら</w:t>
      </w:r>
      <w:r w:rsidR="00740712">
        <w:rPr>
          <w:rFonts w:hint="eastAsia"/>
        </w:rPr>
        <w:t>れるデータセットの</w:t>
      </w:r>
      <w:r w:rsidR="00BD690A">
        <w:rPr>
          <w:rFonts w:hint="eastAsia"/>
        </w:rPr>
        <w:t>大型化が進み百万件以上のデータを含む</w:t>
      </w:r>
      <w:r w:rsidRPr="00FC3860">
        <w:rPr>
          <w:rFonts w:hint="eastAsia"/>
        </w:rPr>
        <w:t>データベースの使用も一般的なものとなった</w:t>
      </w:r>
      <w:r w:rsidR="00FD552E">
        <w:rPr>
          <w:rFonts w:hint="eastAsia"/>
        </w:rPr>
        <w:t xml:space="preserve">. </w:t>
      </w:r>
    </w:p>
    <w:p w14:paraId="79FB35EE" w14:textId="2DD30A14" w:rsidR="000D5D6A" w:rsidRDefault="00BD690A">
      <w:pPr>
        <w:pStyle w:val="FirstParagraph"/>
        <w:rPr>
          <w:noProof/>
        </w:rPr>
      </w:pPr>
      <w:r>
        <w:rPr>
          <w:noProof/>
        </w:rPr>
        <w:t>一方で</w:t>
      </w:r>
      <w:r w:rsidR="00FD552E">
        <w:rPr>
          <w:noProof/>
        </w:rPr>
        <w:t xml:space="preserve">, </w:t>
      </w:r>
      <w:r>
        <w:rPr>
          <w:rFonts w:hint="eastAsia"/>
          <w:noProof/>
        </w:rPr>
        <w:t>データの量が限られている</w:t>
      </w:r>
      <w:r w:rsidR="00740712">
        <w:rPr>
          <w:rFonts w:hint="eastAsia"/>
          <w:noProof/>
        </w:rPr>
        <w:t>状況で</w:t>
      </w:r>
      <w:r w:rsidR="00417A07">
        <w:rPr>
          <w:rFonts w:hint="eastAsia"/>
          <w:noProof/>
        </w:rPr>
        <w:t>ニューラルネットワークを訓練する技術</w:t>
      </w:r>
      <w:r>
        <w:rPr>
          <w:rFonts w:hint="eastAsia"/>
          <w:noProof/>
        </w:rPr>
        <w:t>も研究されてきた</w:t>
      </w:r>
      <w:r w:rsidR="00FD552E">
        <w:rPr>
          <w:rFonts w:hint="eastAsia"/>
          <w:noProof/>
        </w:rPr>
        <w:t xml:space="preserve">. </w:t>
      </w:r>
      <w:r>
        <w:rPr>
          <w:rFonts w:hint="eastAsia"/>
          <w:noProof/>
        </w:rPr>
        <w:t>その一例</w:t>
      </w:r>
      <w:r w:rsidR="00417A07">
        <w:rPr>
          <w:rFonts w:hint="eastAsia"/>
          <w:noProof/>
        </w:rPr>
        <w:t>として</w:t>
      </w:r>
      <w:r w:rsidR="00417A07">
        <w:rPr>
          <w:rFonts w:hint="eastAsia"/>
          <w:noProof/>
        </w:rPr>
        <w:t>fine-tuning</w:t>
      </w:r>
      <w:r w:rsidR="007C42BD">
        <w:rPr>
          <w:rFonts w:hint="eastAsia"/>
          <w:noProof/>
        </w:rPr>
        <w:t>が挙げられる</w:t>
      </w:r>
      <w:r>
        <w:rPr>
          <w:noProof/>
        </w:rPr>
        <w:t xml:space="preserve">. </w:t>
      </w:r>
      <w:r w:rsidR="00624158" w:rsidRPr="000A13CF">
        <w:rPr>
          <w:noProof/>
        </w:rPr>
        <w:t xml:space="preserve"> </w:t>
      </w:r>
      <w:r>
        <w:rPr>
          <w:noProof/>
        </w:rPr>
        <w:t>F</w:t>
      </w:r>
      <w:r w:rsidR="00417A07">
        <w:rPr>
          <w:noProof/>
        </w:rPr>
        <w:t>ine-tuning</w:t>
      </w:r>
      <w:r w:rsidR="00417A07">
        <w:rPr>
          <w:noProof/>
        </w:rPr>
        <w:t>は</w:t>
      </w:r>
      <w:r w:rsidR="00417A07">
        <w:rPr>
          <w:rFonts w:hint="eastAsia"/>
          <w:noProof/>
        </w:rPr>
        <w:t xml:space="preserve">, </w:t>
      </w:r>
      <w:r w:rsidR="00624158" w:rsidRPr="000A13CF">
        <w:rPr>
          <w:noProof/>
        </w:rPr>
        <w:t>あるタスクのために学習されたニューラルネットワークの重みを初期値として</w:t>
      </w:r>
      <w:commentRangeStart w:id="12"/>
      <w:r w:rsidR="00624158" w:rsidRPr="000A13CF">
        <w:rPr>
          <w:noProof/>
        </w:rPr>
        <w:t>用いることにより</w:t>
      </w:r>
      <w:commentRangeEnd w:id="12"/>
      <w:r w:rsidR="00BE08B1">
        <w:rPr>
          <w:rStyle w:val="af"/>
          <w:lang w:eastAsia="en-US"/>
        </w:rPr>
        <w:commentReference w:id="12"/>
      </w:r>
      <w:r w:rsidR="00624158" w:rsidRPr="000A13CF">
        <w:rPr>
          <w:noProof/>
        </w:rPr>
        <w:t xml:space="preserve">, </w:t>
      </w:r>
      <w:r w:rsidR="00624158" w:rsidRPr="000A13CF">
        <w:rPr>
          <w:noProof/>
        </w:rPr>
        <w:t>別のタスクの学習を行う手法である</w:t>
      </w:r>
      <w:r w:rsidR="00624158" w:rsidRPr="000A13CF">
        <w:rPr>
          <w:noProof/>
        </w:rPr>
        <w:t xml:space="preserve">. </w:t>
      </w:r>
      <w:r>
        <w:rPr>
          <w:noProof/>
        </w:rPr>
        <w:t xml:space="preserve"> F</w:t>
      </w:r>
      <w:r w:rsidR="00E36EBB">
        <w:rPr>
          <w:noProof/>
        </w:rPr>
        <w:t>ine-tuning</w:t>
      </w:r>
      <w:r>
        <w:rPr>
          <w:noProof/>
        </w:rPr>
        <w:t>を用いて</w:t>
      </w:r>
      <w:r w:rsidR="00E36EBB">
        <w:rPr>
          <w:noProof/>
        </w:rPr>
        <w:t>ニューラルネットワークを訓練する際には</w:t>
      </w:r>
      <w:r w:rsidR="00874421">
        <w:rPr>
          <w:noProof/>
        </w:rPr>
        <w:t xml:space="preserve">, </w:t>
      </w:r>
      <w:r w:rsidR="00740712">
        <w:rPr>
          <w:noProof/>
        </w:rPr>
        <w:t>学習の第一段階として</w:t>
      </w:r>
      <w:r w:rsidR="00E36EBB">
        <w:rPr>
          <w:noProof/>
        </w:rPr>
        <w:t>ターゲットとするタスクとは異な</w:t>
      </w:r>
      <w:r w:rsidR="00740712">
        <w:rPr>
          <w:noProof/>
        </w:rPr>
        <w:t>る</w:t>
      </w:r>
      <w:r w:rsidR="00E36EBB">
        <w:rPr>
          <w:noProof/>
        </w:rPr>
        <w:t>大量のデータを用意できるタスクを学習し</w:t>
      </w:r>
      <w:r w:rsidR="00874421">
        <w:rPr>
          <w:noProof/>
        </w:rPr>
        <w:t xml:space="preserve">, </w:t>
      </w:r>
      <w:r w:rsidR="00E36EBB">
        <w:rPr>
          <w:noProof/>
        </w:rPr>
        <w:t>その後にデータ量が限られているターゲットとなるタスクを行うように訓練</w:t>
      </w:r>
      <w:r w:rsidR="000D5D6A">
        <w:rPr>
          <w:noProof/>
        </w:rPr>
        <w:t>を行う</w:t>
      </w:r>
      <w:r w:rsidR="000529FC">
        <w:rPr>
          <w:noProof/>
        </w:rPr>
        <w:t xml:space="preserve">. </w:t>
      </w:r>
      <w:r w:rsidR="000D5D6A">
        <w:rPr>
          <w:noProof/>
        </w:rPr>
        <w:t>その</w:t>
      </w:r>
      <w:r w:rsidR="00624158" w:rsidRPr="000A13CF">
        <w:rPr>
          <w:noProof/>
        </w:rPr>
        <w:t>際に</w:t>
      </w:r>
      <w:r w:rsidR="000D5D6A">
        <w:rPr>
          <w:noProof/>
        </w:rPr>
        <w:t>始めに行う</w:t>
      </w:r>
      <w:r w:rsidR="00624158" w:rsidRPr="000A13CF">
        <w:rPr>
          <w:noProof/>
        </w:rPr>
        <w:t>タスクの学習を通して</w:t>
      </w:r>
      <w:r w:rsidR="00624158" w:rsidRPr="000A13CF">
        <w:rPr>
          <w:noProof/>
        </w:rPr>
        <w:t xml:space="preserve">, </w:t>
      </w:r>
      <w:r w:rsidR="00624158" w:rsidRPr="000A13CF">
        <w:rPr>
          <w:noProof/>
        </w:rPr>
        <w:t>ニューラルネットワークが</w:t>
      </w:r>
      <w:r w:rsidR="00624158" w:rsidRPr="000A13CF">
        <w:rPr>
          <w:noProof/>
        </w:rPr>
        <w:t>fine-tuning</w:t>
      </w:r>
      <w:r w:rsidR="00624158" w:rsidRPr="000A13CF">
        <w:rPr>
          <w:noProof/>
        </w:rPr>
        <w:t>の</w:t>
      </w:r>
      <w:r w:rsidR="000D5D6A">
        <w:rPr>
          <w:noProof/>
        </w:rPr>
        <w:t>ターゲット</w:t>
      </w:r>
      <w:r w:rsidR="00624158" w:rsidRPr="000A13CF">
        <w:rPr>
          <w:noProof/>
        </w:rPr>
        <w:t>となるタスクにおいて有用となる特徴を抽出している必要がある</w:t>
      </w:r>
      <w:r w:rsidR="00624158" w:rsidRPr="000A13CF">
        <w:rPr>
          <w:noProof/>
        </w:rPr>
        <w:t xml:space="preserve">. </w:t>
      </w:r>
    </w:p>
    <w:p w14:paraId="1F81CD75" w14:textId="5061DA99" w:rsidR="001C2FF7" w:rsidRPr="000A13CF" w:rsidRDefault="00624158">
      <w:pPr>
        <w:pStyle w:val="FirstParagraph"/>
        <w:rPr>
          <w:noProof/>
        </w:rPr>
      </w:pPr>
      <w:r w:rsidRPr="000A13CF">
        <w:rPr>
          <w:noProof/>
        </w:rPr>
        <w:t>一般に</w:t>
      </w:r>
      <w:r w:rsidRPr="000A13CF">
        <w:rPr>
          <w:noProof/>
        </w:rPr>
        <w:t xml:space="preserve">, </w:t>
      </w:r>
      <w:r w:rsidR="00A31705">
        <w:rPr>
          <w:noProof/>
        </w:rPr>
        <w:t>静止</w:t>
      </w:r>
      <w:r w:rsidRPr="000A13CF">
        <w:rPr>
          <w:noProof/>
        </w:rPr>
        <w:t>画像識別の領域においては</w:t>
      </w:r>
      <w:r w:rsidR="00BD690A">
        <w:rPr>
          <w:noProof/>
        </w:rPr>
        <w:t>静止画中の物体</w:t>
      </w:r>
      <w:r w:rsidR="00A31705">
        <w:rPr>
          <w:noProof/>
        </w:rPr>
        <w:t>判別</w:t>
      </w:r>
      <w:r w:rsidRPr="000A13CF">
        <w:rPr>
          <w:noProof/>
        </w:rPr>
        <w:t>タスクを学習した</w:t>
      </w:r>
      <w:r w:rsidR="00A31705">
        <w:rPr>
          <w:noProof/>
        </w:rPr>
        <w:t>ニューラルネットワーク</w:t>
      </w:r>
      <w:r w:rsidRPr="000A13CF">
        <w:rPr>
          <w:noProof/>
        </w:rPr>
        <w:t>が</w:t>
      </w:r>
      <w:commentRangeStart w:id="13"/>
      <w:r w:rsidRPr="000A13CF">
        <w:rPr>
          <w:noProof/>
        </w:rPr>
        <w:t>このような</w:t>
      </w:r>
      <w:commentRangeEnd w:id="13"/>
      <w:r w:rsidR="00BE08B1">
        <w:rPr>
          <w:rStyle w:val="af"/>
          <w:lang w:eastAsia="en-US"/>
        </w:rPr>
        <w:commentReference w:id="13"/>
      </w:r>
      <w:r w:rsidRPr="000A13CF">
        <w:rPr>
          <w:noProof/>
        </w:rPr>
        <w:t>特徴量を抽出しているとされ</w:t>
      </w:r>
      <w:r w:rsidRPr="000A13CF">
        <w:rPr>
          <w:noProof/>
        </w:rPr>
        <w:t>,</w:t>
      </w:r>
      <w:ins w:id="14" w:author="白川 健" w:date="2019-01-29T01:01:00Z">
        <w:r w:rsidR="00BE08B1">
          <w:rPr>
            <w:noProof/>
          </w:rPr>
          <w:t xml:space="preserve"> </w:t>
        </w:r>
      </w:ins>
      <w:r w:rsidR="00BD690A">
        <w:rPr>
          <w:noProof/>
        </w:rPr>
        <w:t>静止画中の物体</w:t>
      </w:r>
      <w:r w:rsidR="00A31705">
        <w:rPr>
          <w:noProof/>
        </w:rPr>
        <w:t>判別タスクを学習したネットワークが</w:t>
      </w:r>
      <w:r w:rsidRPr="000A13CF">
        <w:rPr>
          <w:noProof/>
        </w:rPr>
        <w:t>一般的に</w:t>
      </w:r>
      <w:r w:rsidRPr="000A13CF">
        <w:rPr>
          <w:noProof/>
        </w:rPr>
        <w:t>fine-tuning</w:t>
      </w:r>
      <w:r w:rsidRPr="000A13CF">
        <w:rPr>
          <w:noProof/>
        </w:rPr>
        <w:t>の際の元のモデルとして使用されて</w:t>
      </w:r>
      <w:r w:rsidR="00A31705">
        <w:rPr>
          <w:noProof/>
        </w:rPr>
        <w:t>いる</w:t>
      </w:r>
      <w:r w:rsidR="00BD690A">
        <w:rPr>
          <w:noProof/>
        </w:rPr>
        <w:t>.</w:t>
      </w:r>
      <w:r w:rsidRPr="000A13CF">
        <w:rPr>
          <w:noProof/>
        </w:rPr>
        <w:t xml:space="preserve"> </w:t>
      </w:r>
      <w:r w:rsidR="00A31705">
        <w:rPr>
          <w:noProof/>
        </w:rPr>
        <w:t>この方法は</w:t>
      </w:r>
      <w:r w:rsidRPr="000A13CF">
        <w:rPr>
          <w:noProof/>
        </w:rPr>
        <w:t>セグメンテーションやキャプションの生成など多くの画像認識タスク</w:t>
      </w:r>
      <w:r w:rsidR="00A31705">
        <w:rPr>
          <w:noProof/>
        </w:rPr>
        <w:t>において成功を収めている</w:t>
      </w:r>
      <w:r w:rsidR="00B84442">
        <w:rPr>
          <w:rFonts w:hint="eastAsia"/>
          <w:noProof/>
        </w:rPr>
        <w:t xml:space="preserve"> </w:t>
      </w:r>
      <w:r w:rsidR="00761DC4">
        <w:rPr>
          <w:noProof/>
        </w:rPr>
        <w:fldChar w:fldCharType="begin" w:fldLock="1"/>
      </w:r>
      <w:r w:rsidR="00761DC4">
        <w:rPr>
          <w:noProof/>
        </w:rPr>
        <w:instrText>ADDIN CSL_CITATION {"citationItems":[{"id":"ITEM-1","itemData":{"author":[{"dropping-particle":"","family":"Vinyals","given":"Oriol","non-dropping-particle":"","parse-names":false,"suffix":""},{"dropping-particle":"","family":"Toshev","given":"Alexander","non-dropping-particle":"","parse-names":false,"suffix":""},{"dropping-particle":"","family":"Bengio","given":"Samy","non-dropping-particle":"","parse-names":false,"suffix":""},{"dropping-particle":"","family":"Erhan","given":"Dumitru","non-dropping-particle":"","parse-names":false,"suffix":""}],"container-title":"Proceedings of the IEEE conference on computer vision and pattern recognition","id":"ITEM-1","issued":{"date-parts":[["2015"]]},"page":"3156-3164","title":"Show and tell: A neural image caption generator","type":"paper-conference"},"uris":["http://www.mendeley.com/documents/?uuid=7467bf37-060f-388d-aafa-d40115c6e6a8"]},{"id":"ITEM-2","itemData":{"DOI":"10.1109/TPAMI.2016.2572683","ISBN":"9781467369640","ISSN":"01628828","PMID":"16190471","abstract":"Convolutional networks are powerful visual models that yield hierarchies of features. We show that convolutional networks by themselves, trained end-to-end, pixels-to-pixels, exceed the state-of-the-art in semantic segmentation. Our key insight is to build \"fully convolutional\" networks that take input of arbitrary size and produce correspondingly-sized output with efficient inference and learning. We define and detail the space of fully convolutional networks, explain their application to spatially dense prediction tasks, and draw connections to prior models. We adapt contemporary classification networks (AlexNet, the VGG net, and GoogLeNet) into fully convolutional networks and transfer their learned representations by fine-tuning to the segmentation task. We then define a novel architecture that combines semantic information from a deep, coarse layer with appearance information from a shallow, fine layer to produce accurate and detailed segmentations. Our fully convolutional network achieves state-of-the-art segmentation of PASCAL VOC (20% relative improvement to 62.2% mean IU on 2012), NYUDv2, and SIFT Flow, while inference takes one third of a second for a typical image.","author":[{"dropping-particle":"","family":"Shelhamer","given":"Evan","non-dropping-particle":"","parse-names":false,"suffix":""},{"dropping-particle":"","family":"Long","given":"Jonathan","non-dropping-particle":"","parse-names":false,"suffix":""},{"dropping-particle":"","family":"Darrell","given":"Trevor","non-dropping-particle":"","parse-names":false,"suffix":""}],"container-title":"IEEE Transactions on Pattern Analysis and Machine Intelligence","id":"ITEM-2","issue":"4","issued":{"date-parts":[["2017"]]},"page":"640-651","title":"Fully Convolutional Networks for Semantic Segmentation","type":"article-journal","volume":"39"},"uris":["http://www.mendeley.com/documents/?uuid=515a7eab-c049-4849-b22d-eaf65c97626d"]}],"mendeley":{"formattedCitation":"(Shelhamer, Long, &amp; Darrell, 2017; Vinyals, Toshev, Bengio, &amp; Erhan, 2015)","plainTextFormattedCitation":"(Shelhamer, Long, &amp; Darrell, 2017; Vinyals, Toshev, Bengio, &amp; Erhan, 2015)","previouslyFormattedCitation":"(Shelhamer, Long, &amp; Darrell, 2017; Vinyals, Toshev, Bengio, &amp; Erhan, 2015)"},"properties":{"noteIndex":0},"schema":"https://github.com/citation-style-language/schema/raw/master/csl-citation.json"}</w:instrText>
      </w:r>
      <w:r w:rsidR="00761DC4">
        <w:rPr>
          <w:noProof/>
        </w:rPr>
        <w:fldChar w:fldCharType="separate"/>
      </w:r>
      <w:r w:rsidR="00761DC4" w:rsidRPr="00761DC4">
        <w:rPr>
          <w:noProof/>
        </w:rPr>
        <w:t>(Shelhamer, Long, &amp; Darrell, 2017; Vinyals, Toshev, Bengio, &amp; Erhan, 2015)</w:t>
      </w:r>
      <w:r w:rsidR="00761DC4">
        <w:rPr>
          <w:noProof/>
        </w:rPr>
        <w:fldChar w:fldCharType="end"/>
      </w:r>
      <w:r w:rsidRPr="000A13CF">
        <w:rPr>
          <w:noProof/>
        </w:rPr>
        <w:t>.</w:t>
      </w:r>
    </w:p>
    <w:p w14:paraId="51B3B8CD" w14:textId="361EB2CC" w:rsidR="001C2FF7" w:rsidRPr="000A13CF" w:rsidRDefault="00624158" w:rsidP="001C70A0">
      <w:pPr>
        <w:pStyle w:val="a0"/>
        <w:rPr>
          <w:noProof/>
        </w:rPr>
      </w:pPr>
      <w:r w:rsidRPr="000A13CF">
        <w:rPr>
          <w:noProof/>
        </w:rPr>
        <w:t>また</w:t>
      </w:r>
      <w:r w:rsidRPr="000A13CF">
        <w:rPr>
          <w:noProof/>
        </w:rPr>
        <w:t>, fine-tuning</w:t>
      </w:r>
      <w:r w:rsidRPr="000A13CF">
        <w:rPr>
          <w:noProof/>
        </w:rPr>
        <w:t>は</w:t>
      </w:r>
      <w:r w:rsidR="000D5D6A">
        <w:rPr>
          <w:noProof/>
        </w:rPr>
        <w:t>静止</w:t>
      </w:r>
      <w:r w:rsidRPr="000A13CF">
        <w:rPr>
          <w:noProof/>
        </w:rPr>
        <w:t>画</w:t>
      </w:r>
      <w:r w:rsidR="00BD690A">
        <w:rPr>
          <w:noProof/>
        </w:rPr>
        <w:t>を扱うタスク</w:t>
      </w:r>
      <w:r w:rsidRPr="000A13CF">
        <w:rPr>
          <w:noProof/>
        </w:rPr>
        <w:t>だけではなく</w:t>
      </w:r>
      <w:r w:rsidRPr="000A13CF">
        <w:rPr>
          <w:noProof/>
        </w:rPr>
        <w:t xml:space="preserve">, </w:t>
      </w:r>
      <w:r w:rsidRPr="000A13CF">
        <w:rPr>
          <w:noProof/>
        </w:rPr>
        <w:t>動画</w:t>
      </w:r>
      <w:r w:rsidR="00BD690A">
        <w:rPr>
          <w:noProof/>
        </w:rPr>
        <w:t>を扱うタスク</w:t>
      </w:r>
      <w:r w:rsidRPr="000A13CF">
        <w:rPr>
          <w:noProof/>
        </w:rPr>
        <w:t>においても効果的であることが示され</w:t>
      </w:r>
      <w:r w:rsidR="007A7F67">
        <w:rPr>
          <w:noProof/>
        </w:rPr>
        <w:t>始めている</w:t>
      </w:r>
      <w:r w:rsidRPr="000A13CF">
        <w:rPr>
          <w:noProof/>
        </w:rPr>
        <w:t xml:space="preserve">. </w:t>
      </w:r>
      <w:r w:rsidRPr="000A13CF">
        <w:rPr>
          <w:noProof/>
        </w:rPr>
        <w:t>一例として動画中の動詞判別タスクにおいて</w:t>
      </w:r>
      <w:r w:rsidRPr="000A13CF">
        <w:rPr>
          <w:noProof/>
        </w:rPr>
        <w:t xml:space="preserve">, </w:t>
      </w:r>
      <w:r w:rsidRPr="000A13CF">
        <w:rPr>
          <w:noProof/>
        </w:rPr>
        <w:t>大量のデータを有する</w:t>
      </w:r>
      <w:r w:rsidRPr="000A13CF">
        <w:rPr>
          <w:noProof/>
        </w:rPr>
        <w:t>kinetics</w:t>
      </w:r>
      <w:r w:rsidRPr="000A13CF">
        <w:rPr>
          <w:noProof/>
        </w:rPr>
        <w:t>データセット</w:t>
      </w:r>
      <w:r w:rsidR="00FC0874">
        <w:rPr>
          <w:rFonts w:hint="eastAsia"/>
          <w:noProof/>
        </w:rPr>
        <w:t xml:space="preserve"> </w:t>
      </w:r>
      <w:r w:rsidR="00761DC4">
        <w:rPr>
          <w:noProof/>
        </w:rPr>
        <w:fldChar w:fldCharType="begin" w:fldLock="1"/>
      </w:r>
      <w:r w:rsidR="004C0E66">
        <w:rPr>
          <w:noProof/>
        </w:rPr>
        <w:instrText>ADDIN CSL_CITATION {"citationItems":[{"id":"ITEM-1","itemData":{"author":[{"dropping-particle":"","family":"Kay","given":"Will","non-dropping-particle":"","parse-names":false,"suffix":""},{"dropping-particle":"","family":"Carreira","given":"Joao","non-dropping-particle":"","parse-names":false,"suffix":""},{"dropping-particle":"","family":"Simonyan","given":"Karen","non-dropping-particle":"","parse-names":false,"suffix":""},{"dropping-particle":"","family":"Zhang","given":"Brian","non-dropping-particle":"","parse-names":false,"suffix":""},{"dropping-particle":"","family":"Hillier","given":"Chloe","non-dropping-particle":"","parse-names":false,"suffix":""},{"dropping-particle":"","family":"Vijayanarasimhan","given":"Sudheendra","non-dropping-particle":"","parse-names":false,"suffix":""},{"dropping-particle":"","family":"Viola","given":"Fabio","non-dropping-particle":"","parse-names":false,"suffix":""},{"dropping-particle":"","family":"Green","given":"Tim","non-dropping-particle":"","parse-names":false,"suffix":""},{"dropping-particle":"","family":"Back","given":"Trevor","non-dropping-particle":"","parse-names":false,"suffix":""},{"dropping-particle":"","family":"Natsev","given":"Paul","non-dropping-particle":"","parse-names":false,"suffix":""},{"dropping-particle":"","family":"others","given":"","non-dropping-particle":"","parse-names":false,"suffix":""}],"container-title":"arXiv preprint arXiv:1705.06950","id":"ITEM-1","issued":{"date-parts":[["2017"]]},"title":"The kinetics human action video dataset","type":"article-journal"},"uris":["http://www.mendeley.com/documents/?uuid=55b2b8c8-b22d-3f96-8ad7-b5f6c761010d"]}],"mendeley":{"formattedCitation":"(Kay et al., 2017)","plainTextFormattedCitation":"(Kay et al., 2017)","previouslyFormattedCitation":"(Kay et al., 2017)"},"properties":{"noteIndex":0},"schema":"https://github.com/citation-style-language/schema/raw/master/csl-citation.json"}</w:instrText>
      </w:r>
      <w:r w:rsidR="00761DC4">
        <w:rPr>
          <w:noProof/>
        </w:rPr>
        <w:fldChar w:fldCharType="separate"/>
      </w:r>
      <w:r w:rsidR="00761DC4" w:rsidRPr="00761DC4">
        <w:rPr>
          <w:noProof/>
        </w:rPr>
        <w:t>(Kay et al., 2017)</w:t>
      </w:r>
      <w:r w:rsidR="00761DC4">
        <w:rPr>
          <w:noProof/>
        </w:rPr>
        <w:fldChar w:fldCharType="end"/>
      </w:r>
      <w:r w:rsidR="00FC0874">
        <w:rPr>
          <w:noProof/>
        </w:rPr>
        <w:t xml:space="preserve"> </w:t>
      </w:r>
      <w:r w:rsidRPr="000A13CF">
        <w:rPr>
          <w:noProof/>
        </w:rPr>
        <w:t>で学習したモデルを元として</w:t>
      </w:r>
      <w:r w:rsidRPr="000A13CF">
        <w:rPr>
          <w:noProof/>
        </w:rPr>
        <w:t xml:space="preserve">, </w:t>
      </w:r>
      <w:r w:rsidRPr="000A13CF">
        <w:rPr>
          <w:noProof/>
        </w:rPr>
        <w:t>より小規模なデータセット</w:t>
      </w:r>
      <w:r w:rsidR="00A30A66">
        <w:rPr>
          <w:noProof/>
        </w:rPr>
        <w:t>における動詞判別タスクを</w:t>
      </w:r>
      <w:commentRangeStart w:id="15"/>
      <w:r w:rsidRPr="000A13CF">
        <w:rPr>
          <w:noProof/>
        </w:rPr>
        <w:t>学習することが可能であること</w:t>
      </w:r>
      <w:commentRangeEnd w:id="15"/>
      <w:r w:rsidR="00BE08B1">
        <w:rPr>
          <w:rStyle w:val="af"/>
          <w:lang w:eastAsia="en-US"/>
        </w:rPr>
        <w:commentReference w:id="15"/>
      </w:r>
      <w:r w:rsidRPr="000A13CF">
        <w:rPr>
          <w:noProof/>
        </w:rPr>
        <w:t>が示されている</w:t>
      </w:r>
      <w:r w:rsidR="00367823">
        <w:rPr>
          <w:rFonts w:hint="eastAsia"/>
          <w:noProof/>
        </w:rPr>
        <w:t xml:space="preserve"> (Carreira </w:t>
      </w:r>
      <w:r w:rsidR="00367823">
        <w:rPr>
          <w:noProof/>
        </w:rPr>
        <w:t xml:space="preserve">&amp; </w:t>
      </w:r>
      <w:r w:rsidR="00367823">
        <w:rPr>
          <w:rFonts w:hint="eastAsia"/>
          <w:noProof/>
        </w:rPr>
        <w:t>Zisserman, 2017)</w:t>
      </w:r>
      <w:r w:rsidR="00FC0874">
        <w:rPr>
          <w:noProof/>
        </w:rPr>
        <w:t xml:space="preserve"> </w:t>
      </w:r>
      <w:r w:rsidRPr="000A13CF">
        <w:rPr>
          <w:noProof/>
        </w:rPr>
        <w:t xml:space="preserve">. </w:t>
      </w:r>
      <w:r w:rsidR="006D1744">
        <w:rPr>
          <w:rFonts w:hint="eastAsia"/>
          <w:noProof/>
        </w:rPr>
        <w:t>しかし</w:t>
      </w:r>
      <w:r w:rsidR="00874421">
        <w:rPr>
          <w:rFonts w:hint="eastAsia"/>
          <w:noProof/>
        </w:rPr>
        <w:t xml:space="preserve">, </w:t>
      </w:r>
      <w:r w:rsidR="006D1744">
        <w:rPr>
          <w:rFonts w:hint="eastAsia"/>
          <w:noProof/>
        </w:rPr>
        <w:t>動画</w:t>
      </w:r>
      <w:r w:rsidR="006D1744" w:rsidRPr="006D1744">
        <w:rPr>
          <w:rFonts w:hint="eastAsia"/>
          <w:noProof/>
        </w:rPr>
        <w:t>を扱うタスクの</w:t>
      </w:r>
      <w:r w:rsidR="006D1744" w:rsidRPr="006D1744">
        <w:rPr>
          <w:rFonts w:hint="eastAsia"/>
          <w:noProof/>
        </w:rPr>
        <w:t>fine-tuning</w:t>
      </w:r>
      <w:r w:rsidR="006D1744">
        <w:rPr>
          <w:rFonts w:hint="eastAsia"/>
          <w:noProof/>
        </w:rPr>
        <w:t>の手法は現状</w:t>
      </w:r>
      <w:r w:rsidR="006D1744" w:rsidRPr="006D1744">
        <w:rPr>
          <w:rFonts w:hint="eastAsia"/>
          <w:noProof/>
        </w:rPr>
        <w:t>では</w:t>
      </w:r>
      <w:r w:rsidR="006D1744">
        <w:rPr>
          <w:rFonts w:hint="eastAsia"/>
          <w:noProof/>
        </w:rPr>
        <w:t>まだ</w:t>
      </w:r>
      <w:r w:rsidR="006D1744" w:rsidRPr="006D1744">
        <w:rPr>
          <w:rFonts w:hint="eastAsia"/>
          <w:noProof/>
        </w:rPr>
        <w:t>確立されていない</w:t>
      </w:r>
      <w:r w:rsidR="00874421">
        <w:rPr>
          <w:rFonts w:hint="eastAsia"/>
          <w:noProof/>
        </w:rPr>
        <w:t xml:space="preserve">. </w:t>
      </w:r>
      <w:r w:rsidR="006D1744" w:rsidRPr="006D1744">
        <w:rPr>
          <w:rFonts w:hint="eastAsia"/>
          <w:noProof/>
        </w:rPr>
        <w:t>静止画</w:t>
      </w:r>
      <w:commentRangeStart w:id="16"/>
      <w:r w:rsidR="006D1744" w:rsidRPr="006D1744">
        <w:rPr>
          <w:rFonts w:hint="eastAsia"/>
          <w:noProof/>
        </w:rPr>
        <w:t>認識</w:t>
      </w:r>
      <w:commentRangeEnd w:id="16"/>
      <w:r w:rsidR="00BE08B1">
        <w:rPr>
          <w:rStyle w:val="af"/>
          <w:lang w:eastAsia="en-US"/>
        </w:rPr>
        <w:commentReference w:id="16"/>
      </w:r>
      <w:r w:rsidR="006D1744" w:rsidRPr="006D1744">
        <w:rPr>
          <w:rFonts w:hint="eastAsia"/>
          <w:noProof/>
        </w:rPr>
        <w:t>の分野においては</w:t>
      </w:r>
      <w:commentRangeStart w:id="17"/>
      <w:r w:rsidR="006D1744" w:rsidRPr="006D1744">
        <w:rPr>
          <w:rFonts w:hint="eastAsia"/>
          <w:noProof/>
        </w:rPr>
        <w:t>pre-training</w:t>
      </w:r>
      <w:commentRangeEnd w:id="17"/>
      <w:r w:rsidR="00BE08B1">
        <w:rPr>
          <w:rStyle w:val="af"/>
          <w:lang w:eastAsia="en-US"/>
        </w:rPr>
        <w:commentReference w:id="17"/>
      </w:r>
      <w:r w:rsidR="006D1744" w:rsidRPr="006D1744">
        <w:rPr>
          <w:rFonts w:hint="eastAsia"/>
          <w:noProof/>
        </w:rPr>
        <w:t>タスクとして静止画中の物体判別タスクが一般的に用いられているが</w:t>
      </w:r>
      <w:r w:rsidR="00874421">
        <w:rPr>
          <w:rFonts w:hint="eastAsia"/>
          <w:noProof/>
        </w:rPr>
        <w:t xml:space="preserve">, </w:t>
      </w:r>
      <w:r w:rsidR="006D1744" w:rsidRPr="006D1744">
        <w:rPr>
          <w:rFonts w:hint="eastAsia"/>
          <w:noProof/>
        </w:rPr>
        <w:t>動画認識の分野においては</w:t>
      </w:r>
      <w:r w:rsidR="00874421">
        <w:rPr>
          <w:rFonts w:hint="eastAsia"/>
          <w:noProof/>
        </w:rPr>
        <w:t xml:space="preserve">, </w:t>
      </w:r>
      <w:r w:rsidR="006D1744">
        <w:rPr>
          <w:rFonts w:hint="eastAsia"/>
          <w:noProof/>
        </w:rPr>
        <w:t>動画中の動詞判別タスクや静止画中の物体判別タスクなど複数の</w:t>
      </w:r>
      <w:r w:rsidR="006D1744">
        <w:rPr>
          <w:rFonts w:hint="eastAsia"/>
          <w:noProof/>
        </w:rPr>
        <w:t xml:space="preserve"> </w:t>
      </w:r>
      <w:r w:rsidR="006D1744" w:rsidRPr="006D1744">
        <w:rPr>
          <w:rFonts w:hint="eastAsia"/>
          <w:noProof/>
        </w:rPr>
        <w:t>pre-training</w:t>
      </w:r>
      <w:r w:rsidR="006D1744">
        <w:rPr>
          <w:rFonts w:hint="eastAsia"/>
          <w:noProof/>
        </w:rPr>
        <w:t>タスクの候補が存在し</w:t>
      </w:r>
      <w:r w:rsidR="00874421">
        <w:rPr>
          <w:rFonts w:hint="eastAsia"/>
          <w:noProof/>
        </w:rPr>
        <w:t xml:space="preserve">, </w:t>
      </w:r>
      <w:r w:rsidR="006D1744">
        <w:rPr>
          <w:rFonts w:hint="eastAsia"/>
          <w:noProof/>
        </w:rPr>
        <w:t>動画認識のタスクを学習する際に</w:t>
      </w:r>
      <w:r w:rsidR="00874421">
        <w:rPr>
          <w:rFonts w:hint="eastAsia"/>
          <w:noProof/>
        </w:rPr>
        <w:t xml:space="preserve">, </w:t>
      </w:r>
      <w:r w:rsidR="006D1744" w:rsidRPr="006D1744">
        <w:rPr>
          <w:rFonts w:hint="eastAsia"/>
          <w:noProof/>
        </w:rPr>
        <w:t>どういった手法を</w:t>
      </w:r>
      <w:r w:rsidR="006D1744" w:rsidRPr="006D1744">
        <w:rPr>
          <w:rFonts w:hint="eastAsia"/>
          <w:noProof/>
        </w:rPr>
        <w:t>fine-tuning</w:t>
      </w:r>
      <w:r w:rsidR="006D1744" w:rsidRPr="006D1744">
        <w:rPr>
          <w:rFonts w:hint="eastAsia"/>
          <w:noProof/>
        </w:rPr>
        <w:t>の手法として用いるのが良いかは明らかになっていない</w:t>
      </w:r>
      <w:r w:rsidR="00874421">
        <w:rPr>
          <w:rFonts w:hint="eastAsia"/>
          <w:noProof/>
        </w:rPr>
        <w:t xml:space="preserve">. </w:t>
      </w:r>
    </w:p>
    <w:p w14:paraId="617B30F5" w14:textId="74DE6F31" w:rsidR="006D1744" w:rsidRDefault="006D1744">
      <w:pPr>
        <w:pStyle w:val="a0"/>
        <w:rPr>
          <w:noProof/>
        </w:rPr>
      </w:pPr>
      <w:r w:rsidRPr="006D1744">
        <w:rPr>
          <w:rFonts w:hint="eastAsia"/>
          <w:noProof/>
        </w:rPr>
        <w:lastRenderedPageBreak/>
        <w:t>そこで</w:t>
      </w:r>
      <w:r w:rsidR="00874421">
        <w:rPr>
          <w:rFonts w:hint="eastAsia"/>
          <w:noProof/>
        </w:rPr>
        <w:t xml:space="preserve">, </w:t>
      </w:r>
      <w:r w:rsidRPr="006D1744">
        <w:rPr>
          <w:rFonts w:hint="eastAsia"/>
          <w:noProof/>
        </w:rPr>
        <w:t>本研究では動画中の物体判別タスクを学習するために</w:t>
      </w:r>
      <w:r w:rsidR="00874421">
        <w:rPr>
          <w:rFonts w:hint="eastAsia"/>
          <w:noProof/>
        </w:rPr>
        <w:t xml:space="preserve">, </w:t>
      </w:r>
      <w:r w:rsidRPr="006D1744">
        <w:rPr>
          <w:rFonts w:hint="eastAsia"/>
          <w:noProof/>
        </w:rPr>
        <w:t>どうような</w:t>
      </w:r>
      <w:r w:rsidRPr="006D1744">
        <w:rPr>
          <w:rFonts w:hint="eastAsia"/>
          <w:noProof/>
        </w:rPr>
        <w:t>fine-tuning</w:t>
      </w:r>
      <w:r w:rsidRPr="006D1744">
        <w:rPr>
          <w:rFonts w:hint="eastAsia"/>
          <w:noProof/>
        </w:rPr>
        <w:t>の手法を用いるのが効果的かを検証した</w:t>
      </w:r>
      <w:r w:rsidR="00874421">
        <w:rPr>
          <w:rFonts w:hint="eastAsia"/>
          <w:noProof/>
        </w:rPr>
        <w:t xml:space="preserve">. </w:t>
      </w:r>
      <w:r w:rsidRPr="006D1744">
        <w:rPr>
          <w:rFonts w:hint="eastAsia"/>
          <w:noProof/>
        </w:rPr>
        <w:t>ニューラルネットワークの</w:t>
      </w:r>
      <w:commentRangeStart w:id="18"/>
      <w:r w:rsidRPr="006D1744">
        <w:rPr>
          <w:rFonts w:hint="eastAsia"/>
          <w:noProof/>
        </w:rPr>
        <w:t>アーキテクチャ</w:t>
      </w:r>
      <w:commentRangeEnd w:id="18"/>
      <w:r w:rsidR="00BE08B1">
        <w:rPr>
          <w:rStyle w:val="af"/>
          <w:lang w:eastAsia="en-US"/>
        </w:rPr>
        <w:commentReference w:id="18"/>
      </w:r>
      <w:r w:rsidRPr="006D1744">
        <w:rPr>
          <w:rFonts w:hint="eastAsia"/>
          <w:noProof/>
        </w:rPr>
        <w:t>と</w:t>
      </w:r>
      <w:r w:rsidRPr="006D1744">
        <w:rPr>
          <w:rFonts w:hint="eastAsia"/>
          <w:noProof/>
        </w:rPr>
        <w:t>pre-training</w:t>
      </w:r>
      <w:r w:rsidR="00985E99">
        <w:rPr>
          <w:rFonts w:hint="eastAsia"/>
          <w:noProof/>
        </w:rPr>
        <w:t>として学習する</w:t>
      </w:r>
      <w:r w:rsidR="00F9746E">
        <w:rPr>
          <w:rFonts w:hint="eastAsia"/>
          <w:noProof/>
        </w:rPr>
        <w:t>タスクを操作することにより複数の学習済み</w:t>
      </w:r>
      <w:r w:rsidRPr="006D1744">
        <w:rPr>
          <w:rFonts w:hint="eastAsia"/>
          <w:noProof/>
        </w:rPr>
        <w:t>ニューラルネットワークを用意し</w:t>
      </w:r>
      <w:r w:rsidR="00874421">
        <w:rPr>
          <w:rFonts w:hint="eastAsia"/>
          <w:noProof/>
        </w:rPr>
        <w:t xml:space="preserve">, </w:t>
      </w:r>
      <w:r w:rsidRPr="006D1744">
        <w:rPr>
          <w:rFonts w:hint="eastAsia"/>
          <w:noProof/>
        </w:rPr>
        <w:t>それらを同様の方法で</w:t>
      </w:r>
      <w:r w:rsidRPr="006D1744">
        <w:rPr>
          <w:rFonts w:hint="eastAsia"/>
          <w:noProof/>
        </w:rPr>
        <w:t>fine-tuning</w:t>
      </w:r>
      <w:r w:rsidRPr="006D1744">
        <w:rPr>
          <w:rFonts w:hint="eastAsia"/>
          <w:noProof/>
        </w:rPr>
        <w:t>を行い動画中の物体判別タスクの成績を比較することで</w:t>
      </w:r>
      <w:r w:rsidR="00874421">
        <w:rPr>
          <w:rFonts w:hint="eastAsia"/>
          <w:noProof/>
        </w:rPr>
        <w:t xml:space="preserve">, </w:t>
      </w:r>
      <w:r w:rsidRPr="006D1744">
        <w:rPr>
          <w:rFonts w:hint="eastAsia"/>
          <w:noProof/>
        </w:rPr>
        <w:t>動画中の物体判別タスクを学習するために最適な</w:t>
      </w:r>
      <w:r w:rsidRPr="006D1744">
        <w:rPr>
          <w:rFonts w:hint="eastAsia"/>
          <w:noProof/>
        </w:rPr>
        <w:t>fine-tuning</w:t>
      </w:r>
      <w:r w:rsidR="00985E99">
        <w:rPr>
          <w:rFonts w:hint="eastAsia"/>
          <w:noProof/>
        </w:rPr>
        <w:t>の手法を検証した</w:t>
      </w:r>
      <w:r w:rsidR="00874421">
        <w:rPr>
          <w:rFonts w:hint="eastAsia"/>
          <w:noProof/>
        </w:rPr>
        <w:t xml:space="preserve">. </w:t>
      </w:r>
    </w:p>
    <w:p w14:paraId="76C56C42" w14:textId="7D7CA2E3" w:rsidR="00F9746E" w:rsidRDefault="00624158">
      <w:pPr>
        <w:pStyle w:val="a0"/>
        <w:rPr>
          <w:noProof/>
        </w:rPr>
      </w:pPr>
      <w:r w:rsidRPr="000A13CF">
        <w:rPr>
          <w:noProof/>
        </w:rPr>
        <w:t>第</w:t>
      </w:r>
      <w:r w:rsidRPr="000A13CF">
        <w:rPr>
          <w:noProof/>
        </w:rPr>
        <w:t>2</w:t>
      </w:r>
      <w:r w:rsidRPr="000A13CF">
        <w:rPr>
          <w:noProof/>
        </w:rPr>
        <w:t>章の第</w:t>
      </w:r>
      <w:r w:rsidRPr="000A13CF">
        <w:rPr>
          <w:noProof/>
        </w:rPr>
        <w:t>1</w:t>
      </w:r>
      <w:r w:rsidRPr="000A13CF">
        <w:rPr>
          <w:noProof/>
        </w:rPr>
        <w:t>節では</w:t>
      </w:r>
      <w:r w:rsidRPr="000A13CF">
        <w:rPr>
          <w:noProof/>
        </w:rPr>
        <w:t xml:space="preserve">, </w:t>
      </w:r>
      <w:r w:rsidRPr="000A13CF">
        <w:rPr>
          <w:noProof/>
        </w:rPr>
        <w:t>今回の検証に使用したニューラルネットワークについての詳細を解説する</w:t>
      </w:r>
      <w:r w:rsidRPr="000A13CF">
        <w:rPr>
          <w:noProof/>
        </w:rPr>
        <w:t xml:space="preserve">. </w:t>
      </w:r>
      <w:r w:rsidRPr="000A13CF">
        <w:rPr>
          <w:noProof/>
        </w:rPr>
        <w:t>第</w:t>
      </w:r>
      <w:r w:rsidRPr="000A13CF">
        <w:rPr>
          <w:noProof/>
        </w:rPr>
        <w:t>2</w:t>
      </w:r>
      <w:r w:rsidR="00360BA2">
        <w:rPr>
          <w:noProof/>
        </w:rPr>
        <w:t xml:space="preserve"> </w:t>
      </w:r>
      <w:r w:rsidRPr="000A13CF">
        <w:rPr>
          <w:noProof/>
        </w:rPr>
        <w:t>章の</w:t>
      </w:r>
      <w:r w:rsidRPr="000A13CF">
        <w:rPr>
          <w:noProof/>
        </w:rPr>
        <w:t>2,</w:t>
      </w:r>
      <w:r w:rsidR="00C8467D">
        <w:rPr>
          <w:noProof/>
        </w:rPr>
        <w:t xml:space="preserve"> </w:t>
      </w:r>
      <w:r w:rsidRPr="000A13CF">
        <w:rPr>
          <w:noProof/>
        </w:rPr>
        <w:t>3</w:t>
      </w:r>
      <w:r w:rsidR="00360BA2">
        <w:rPr>
          <w:noProof/>
        </w:rPr>
        <w:t xml:space="preserve"> </w:t>
      </w:r>
      <w:r w:rsidRPr="000A13CF">
        <w:rPr>
          <w:noProof/>
        </w:rPr>
        <w:t>節では</w:t>
      </w:r>
      <w:r w:rsidRPr="000A13CF">
        <w:rPr>
          <w:noProof/>
        </w:rPr>
        <w:t xml:space="preserve">, </w:t>
      </w:r>
      <w:r w:rsidRPr="000A13CF">
        <w:rPr>
          <w:noProof/>
        </w:rPr>
        <w:t>今回の検証に用いたデータセットと学習の際の手続きについて述べる</w:t>
      </w:r>
      <w:r w:rsidRPr="000A13CF">
        <w:rPr>
          <w:noProof/>
        </w:rPr>
        <w:t xml:space="preserve">. </w:t>
      </w:r>
      <w:r w:rsidRPr="000A13CF">
        <w:rPr>
          <w:noProof/>
        </w:rPr>
        <w:t>第</w:t>
      </w:r>
      <w:r w:rsidRPr="000A13CF">
        <w:rPr>
          <w:noProof/>
        </w:rPr>
        <w:t>2</w:t>
      </w:r>
      <w:r w:rsidR="00360BA2">
        <w:rPr>
          <w:noProof/>
        </w:rPr>
        <w:t xml:space="preserve"> </w:t>
      </w:r>
      <w:r w:rsidRPr="000A13CF">
        <w:rPr>
          <w:noProof/>
        </w:rPr>
        <w:t>章の</w:t>
      </w:r>
      <w:r w:rsidRPr="000A13CF">
        <w:rPr>
          <w:noProof/>
        </w:rPr>
        <w:t>4</w:t>
      </w:r>
      <w:r w:rsidR="00360BA2">
        <w:rPr>
          <w:noProof/>
        </w:rPr>
        <w:t xml:space="preserve"> </w:t>
      </w:r>
      <w:r w:rsidRPr="000A13CF">
        <w:rPr>
          <w:noProof/>
        </w:rPr>
        <w:t>節では</w:t>
      </w:r>
      <w:r w:rsidRPr="000A13CF">
        <w:rPr>
          <w:noProof/>
        </w:rPr>
        <w:t xml:space="preserve">, </w:t>
      </w:r>
      <w:r w:rsidRPr="000A13CF">
        <w:rPr>
          <w:noProof/>
        </w:rPr>
        <w:t>比較検討の方法論について述べた後</w:t>
      </w:r>
      <w:r w:rsidRPr="000A13CF">
        <w:rPr>
          <w:noProof/>
        </w:rPr>
        <w:t xml:space="preserve">, </w:t>
      </w:r>
      <w:r w:rsidRPr="000A13CF">
        <w:rPr>
          <w:noProof/>
        </w:rPr>
        <w:t>第</w:t>
      </w:r>
      <w:r w:rsidRPr="000A13CF">
        <w:rPr>
          <w:noProof/>
        </w:rPr>
        <w:t>3</w:t>
      </w:r>
      <w:r w:rsidR="00360BA2">
        <w:rPr>
          <w:noProof/>
        </w:rPr>
        <w:t xml:space="preserve"> </w:t>
      </w:r>
      <w:r w:rsidRPr="000A13CF">
        <w:rPr>
          <w:noProof/>
        </w:rPr>
        <w:t>, 4</w:t>
      </w:r>
      <w:r w:rsidR="00360BA2">
        <w:rPr>
          <w:noProof/>
        </w:rPr>
        <w:t xml:space="preserve"> </w:t>
      </w:r>
      <w:r w:rsidRPr="000A13CF">
        <w:rPr>
          <w:noProof/>
        </w:rPr>
        <w:t>章では</w:t>
      </w:r>
      <w:r w:rsidRPr="000A13CF">
        <w:rPr>
          <w:noProof/>
        </w:rPr>
        <w:t xml:space="preserve">, </w:t>
      </w:r>
      <w:r w:rsidRPr="000A13CF">
        <w:rPr>
          <w:noProof/>
        </w:rPr>
        <w:t>比較の結果および検証を行い</w:t>
      </w:r>
      <w:r w:rsidRPr="000A13CF">
        <w:rPr>
          <w:noProof/>
        </w:rPr>
        <w:t xml:space="preserve">, </w:t>
      </w:r>
      <w:r w:rsidRPr="000A13CF">
        <w:rPr>
          <w:noProof/>
        </w:rPr>
        <w:t>ニューラルネットワークの</w:t>
      </w:r>
      <w:r w:rsidRPr="000A13CF">
        <w:rPr>
          <w:noProof/>
        </w:rPr>
        <w:t>fine-tuning</w:t>
      </w:r>
      <w:r w:rsidRPr="000A13CF">
        <w:rPr>
          <w:noProof/>
        </w:rPr>
        <w:t>について考察を行う</w:t>
      </w:r>
      <w:r w:rsidRPr="000A13CF">
        <w:rPr>
          <w:noProof/>
        </w:rPr>
        <w:t>.</w:t>
      </w:r>
    </w:p>
    <w:p w14:paraId="67FAAD05" w14:textId="074EECBB" w:rsidR="004611A2" w:rsidDel="004611A2" w:rsidRDefault="00F9746E">
      <w:pPr>
        <w:ind w:firstLine="600"/>
        <w:rPr>
          <w:noProof/>
          <w:lang w:eastAsia="ja-JP"/>
        </w:rPr>
      </w:pPr>
      <w:r>
        <w:rPr>
          <w:noProof/>
          <w:lang w:eastAsia="ja-JP"/>
        </w:rPr>
        <w:br w:type="page"/>
      </w:r>
    </w:p>
    <w:tbl>
      <w:tblPr>
        <w:tblW w:w="7824" w:type="dxa"/>
        <w:tblCellMar>
          <w:left w:w="0" w:type="dxa"/>
          <w:right w:w="0" w:type="dxa"/>
        </w:tblCellMar>
        <w:tblLook w:val="0420" w:firstRow="1" w:lastRow="0" w:firstColumn="0" w:lastColumn="0" w:noHBand="0" w:noVBand="1"/>
      </w:tblPr>
      <w:tblGrid>
        <w:gridCol w:w="3912"/>
        <w:gridCol w:w="3912"/>
      </w:tblGrid>
      <w:tr w:rsidR="004611A2" w:rsidRPr="004611A2" w14:paraId="1F43503B" w14:textId="77777777" w:rsidTr="001C70A0">
        <w:trPr>
          <w:trHeight w:val="283"/>
        </w:trPr>
        <w:tc>
          <w:tcPr>
            <w:tcW w:w="3912"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
          <w:p w14:paraId="16CC8A56" w14:textId="0FD74F81" w:rsidR="004611A2" w:rsidRPr="004611A2" w:rsidRDefault="004611A2" w:rsidP="001C70A0">
            <w:pPr>
              <w:pStyle w:val="a0"/>
              <w:rPr>
                <w:noProof/>
              </w:rPr>
            </w:pPr>
            <w:r>
              <w:rPr>
                <w:rFonts w:hint="eastAsia"/>
                <w:noProof/>
              </w:rPr>
              <w:lastRenderedPageBreak/>
              <w:t>ネットワーク</w:t>
            </w:r>
            <w:r w:rsidRPr="004611A2">
              <w:rPr>
                <w:rFonts w:hint="eastAsia"/>
                <w:noProof/>
              </w:rPr>
              <w:t>アーキテクチャ</w:t>
            </w:r>
          </w:p>
        </w:tc>
        <w:tc>
          <w:tcPr>
            <w:tcW w:w="3912"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
          <w:p w14:paraId="3FE3BFD6" w14:textId="77777777" w:rsidR="004611A2" w:rsidRPr="004611A2" w:rsidRDefault="004611A2">
            <w:pPr>
              <w:pStyle w:val="a0"/>
              <w:rPr>
                <w:noProof/>
              </w:rPr>
            </w:pPr>
            <w:r w:rsidRPr="004611A2">
              <w:rPr>
                <w:rFonts w:hint="eastAsia"/>
                <w:noProof/>
              </w:rPr>
              <w:t>学習済みタスク</w:t>
            </w:r>
          </w:p>
        </w:tc>
      </w:tr>
      <w:tr w:rsidR="004611A2" w:rsidRPr="004611A2" w14:paraId="1140110D" w14:textId="77777777" w:rsidTr="001C70A0">
        <w:trPr>
          <w:trHeight w:val="283"/>
        </w:trPr>
        <w:tc>
          <w:tcPr>
            <w:tcW w:w="3912"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7469B8F4" w14:textId="77777777" w:rsidR="004611A2" w:rsidRPr="004611A2" w:rsidRDefault="004611A2" w:rsidP="001C70A0">
            <w:pPr>
              <w:pStyle w:val="a0"/>
              <w:rPr>
                <w:noProof/>
              </w:rPr>
            </w:pPr>
            <w:r w:rsidRPr="004611A2">
              <w:rPr>
                <w:rFonts w:hint="eastAsia"/>
                <w:noProof/>
              </w:rPr>
              <w:t>2</w:t>
            </w:r>
            <w:r w:rsidRPr="004611A2">
              <w:rPr>
                <w:rFonts w:hint="eastAsia"/>
                <w:noProof/>
              </w:rPr>
              <w:t>次元畳み込み</w:t>
            </w:r>
            <w:r w:rsidRPr="004611A2">
              <w:rPr>
                <w:rFonts w:hint="eastAsia"/>
                <w:noProof/>
              </w:rPr>
              <w:t xml:space="preserve"> (</w:t>
            </w:r>
            <w:r w:rsidRPr="004611A2">
              <w:rPr>
                <w:rFonts w:hint="eastAsia"/>
                <w:noProof/>
              </w:rPr>
              <w:t>静止画用</w:t>
            </w:r>
            <w:r w:rsidRPr="004611A2">
              <w:rPr>
                <w:rFonts w:hint="eastAsia"/>
                <w:noProof/>
              </w:rPr>
              <w:t>)</w:t>
            </w:r>
          </w:p>
        </w:tc>
        <w:tc>
          <w:tcPr>
            <w:tcW w:w="3912"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16E95A76" w14:textId="77777777" w:rsidR="004611A2" w:rsidRPr="004611A2" w:rsidRDefault="004611A2">
            <w:pPr>
              <w:pStyle w:val="a0"/>
              <w:rPr>
                <w:noProof/>
              </w:rPr>
            </w:pPr>
            <w:r w:rsidRPr="004611A2">
              <w:rPr>
                <w:rFonts w:hint="eastAsia"/>
                <w:noProof/>
              </w:rPr>
              <w:t>静止画中の物体判別タスク</w:t>
            </w:r>
          </w:p>
        </w:tc>
      </w:tr>
      <w:tr w:rsidR="004611A2" w:rsidRPr="004611A2" w14:paraId="0FBC9867" w14:textId="77777777" w:rsidTr="001C70A0">
        <w:trPr>
          <w:trHeight w:val="283"/>
        </w:trPr>
        <w:tc>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61DACB54" w14:textId="77777777" w:rsidR="004611A2" w:rsidRPr="004611A2" w:rsidRDefault="004611A2" w:rsidP="001C70A0">
            <w:pPr>
              <w:pStyle w:val="a0"/>
              <w:rPr>
                <w:noProof/>
              </w:rPr>
            </w:pPr>
            <w:r w:rsidRPr="004611A2">
              <w:rPr>
                <w:rFonts w:hint="eastAsia"/>
                <w:noProof/>
              </w:rPr>
              <w:t>3</w:t>
            </w:r>
            <w:r w:rsidRPr="004611A2">
              <w:rPr>
                <w:rFonts w:hint="eastAsia"/>
                <w:noProof/>
              </w:rPr>
              <w:t>次元畳み込み</w:t>
            </w:r>
            <w:r w:rsidRPr="004611A2">
              <w:rPr>
                <w:rFonts w:hint="eastAsia"/>
                <w:noProof/>
              </w:rPr>
              <w:t xml:space="preserve"> (</w:t>
            </w:r>
            <w:r w:rsidRPr="004611A2">
              <w:rPr>
                <w:rFonts w:hint="eastAsia"/>
                <w:noProof/>
              </w:rPr>
              <w:t>動画用</w:t>
            </w:r>
            <w:r w:rsidRPr="004611A2">
              <w:rPr>
                <w:rFonts w:hint="eastAsia"/>
                <w:noProof/>
              </w:rPr>
              <w:t>)</w:t>
            </w:r>
          </w:p>
        </w:tc>
        <w:tc>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21B74AC8" w14:textId="77777777" w:rsidR="004611A2" w:rsidRPr="004611A2" w:rsidRDefault="004611A2">
            <w:pPr>
              <w:pStyle w:val="a0"/>
              <w:rPr>
                <w:noProof/>
              </w:rPr>
            </w:pPr>
            <w:r w:rsidRPr="004611A2">
              <w:rPr>
                <w:rFonts w:hint="eastAsia"/>
                <w:noProof/>
              </w:rPr>
              <w:t>静止画中の物体判別タスク</w:t>
            </w:r>
          </w:p>
        </w:tc>
      </w:tr>
      <w:tr w:rsidR="004611A2" w:rsidRPr="004611A2" w14:paraId="75C37E0A" w14:textId="77777777" w:rsidTr="001C70A0">
        <w:trPr>
          <w:trHeight w:val="283"/>
        </w:trPr>
        <w:tc>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512F4E4E" w14:textId="77777777" w:rsidR="004611A2" w:rsidRPr="004611A2" w:rsidRDefault="004611A2" w:rsidP="001C70A0">
            <w:pPr>
              <w:pStyle w:val="a0"/>
              <w:rPr>
                <w:noProof/>
              </w:rPr>
            </w:pPr>
            <w:r w:rsidRPr="004611A2">
              <w:rPr>
                <w:rFonts w:hint="eastAsia"/>
                <w:noProof/>
              </w:rPr>
              <w:t>3</w:t>
            </w:r>
            <w:r w:rsidRPr="004611A2">
              <w:rPr>
                <w:rFonts w:hint="eastAsia"/>
                <w:noProof/>
              </w:rPr>
              <w:t>次元畳み込み</w:t>
            </w:r>
            <w:r w:rsidRPr="004611A2">
              <w:rPr>
                <w:rFonts w:hint="eastAsia"/>
                <w:noProof/>
              </w:rPr>
              <w:t xml:space="preserve"> (</w:t>
            </w:r>
            <w:r w:rsidRPr="004611A2">
              <w:rPr>
                <w:rFonts w:hint="eastAsia"/>
                <w:noProof/>
              </w:rPr>
              <w:t>動画用</w:t>
            </w:r>
            <w:r w:rsidRPr="004611A2">
              <w:rPr>
                <w:rFonts w:hint="eastAsia"/>
                <w:noProof/>
              </w:rPr>
              <w:t>)</w:t>
            </w:r>
          </w:p>
        </w:tc>
        <w:tc>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1EDBEA98" w14:textId="77777777" w:rsidR="004611A2" w:rsidRPr="004611A2" w:rsidRDefault="004611A2">
            <w:pPr>
              <w:pStyle w:val="a0"/>
              <w:rPr>
                <w:noProof/>
              </w:rPr>
            </w:pPr>
            <w:r w:rsidRPr="004611A2">
              <w:rPr>
                <w:rFonts w:hint="eastAsia"/>
                <w:noProof/>
              </w:rPr>
              <w:t>動画中の動詞判別タスク</w:t>
            </w:r>
          </w:p>
        </w:tc>
      </w:tr>
    </w:tbl>
    <w:p w14:paraId="18C6F470" w14:textId="2E3E5392" w:rsidR="00F849BE" w:rsidRPr="00565D7E" w:rsidRDefault="00565D7E" w:rsidP="001C70A0">
      <w:pPr>
        <w:pStyle w:val="aa"/>
        <w:ind w:firstLineChars="0" w:firstLine="0"/>
        <w:rPr>
          <w:i w:val="0"/>
          <w:lang w:eastAsia="ja-JP"/>
        </w:rPr>
      </w:pPr>
      <w:commentRangeStart w:id="19"/>
      <w:r w:rsidRPr="00565D7E">
        <w:rPr>
          <w:rFonts w:hint="eastAsia"/>
          <w:b/>
          <w:i w:val="0"/>
          <w:lang w:eastAsia="ja-JP"/>
        </w:rPr>
        <w:t>図</w:t>
      </w:r>
      <w:r w:rsidRPr="00565D7E">
        <w:rPr>
          <w:rFonts w:hint="eastAsia"/>
          <w:b/>
          <w:i w:val="0"/>
          <w:lang w:eastAsia="ja-JP"/>
        </w:rPr>
        <w:t xml:space="preserve"> </w:t>
      </w:r>
      <w:r w:rsidRPr="00565D7E">
        <w:rPr>
          <w:b/>
          <w:i w:val="0"/>
        </w:rPr>
        <w:fldChar w:fldCharType="begin"/>
      </w:r>
      <w:r w:rsidRPr="00BE08B1">
        <w:rPr>
          <w:b/>
          <w:i w:val="0"/>
          <w:lang w:eastAsia="ja-JP"/>
        </w:rPr>
        <w:instrText xml:space="preserve"> SEQ </w:instrText>
      </w:r>
      <w:r w:rsidRPr="00BE08B1">
        <w:rPr>
          <w:rFonts w:hint="eastAsia"/>
          <w:b/>
          <w:i w:val="0"/>
          <w:lang w:eastAsia="ja-JP"/>
        </w:rPr>
        <w:instrText>図</w:instrText>
      </w:r>
      <w:r w:rsidRPr="00BE08B1">
        <w:rPr>
          <w:b/>
          <w:i w:val="0"/>
          <w:lang w:eastAsia="ja-JP"/>
        </w:rPr>
        <w:instrText xml:space="preserve"> \* ARABIC </w:instrText>
      </w:r>
      <w:r w:rsidRPr="00565D7E">
        <w:rPr>
          <w:b/>
          <w:i w:val="0"/>
        </w:rPr>
        <w:fldChar w:fldCharType="separate"/>
      </w:r>
      <w:r w:rsidR="00F047B5">
        <w:rPr>
          <w:b/>
          <w:i w:val="0"/>
          <w:noProof/>
          <w:lang w:eastAsia="ja-JP"/>
        </w:rPr>
        <w:t>1</w:t>
      </w:r>
      <w:r w:rsidRPr="00565D7E">
        <w:rPr>
          <w:b/>
          <w:i w:val="0"/>
        </w:rPr>
        <w:fldChar w:fldCharType="end"/>
      </w:r>
      <w:commentRangeEnd w:id="19"/>
      <w:r w:rsidR="00BE08B1">
        <w:rPr>
          <w:rStyle w:val="af"/>
          <w:i w:val="0"/>
        </w:rPr>
        <w:commentReference w:id="19"/>
      </w:r>
      <w:r w:rsidRPr="00565D7E">
        <w:rPr>
          <w:b/>
          <w:i w:val="0"/>
          <w:lang w:eastAsia="ja-JP"/>
        </w:rPr>
        <w:t xml:space="preserve"> </w:t>
      </w:r>
      <w:r w:rsidR="00965E2C">
        <w:rPr>
          <w:rFonts w:hint="eastAsia"/>
          <w:b/>
          <w:i w:val="0"/>
          <w:lang w:eastAsia="ja-JP"/>
        </w:rPr>
        <w:t>．</w:t>
      </w:r>
      <w:r w:rsidR="004611A2">
        <w:rPr>
          <w:b/>
          <w:i w:val="0"/>
          <w:lang w:eastAsia="ja-JP"/>
        </w:rPr>
        <w:t>検証に用いた学習済みニューラルネットワーク</w:t>
      </w:r>
      <w:r w:rsidRPr="00565D7E">
        <w:rPr>
          <w:rFonts w:hint="eastAsia"/>
          <w:b/>
          <w:i w:val="0"/>
          <w:lang w:eastAsia="ja-JP"/>
        </w:rPr>
        <w:t>.</w:t>
      </w:r>
      <w:r w:rsidR="002F4E43">
        <w:rPr>
          <w:b/>
          <w:i w:val="0"/>
          <w:lang w:eastAsia="ja-JP"/>
        </w:rPr>
        <w:t xml:space="preserve"> </w:t>
      </w:r>
      <w:r w:rsidRPr="00565D7E">
        <w:rPr>
          <w:rFonts w:hint="eastAsia"/>
          <w:sz w:val="22"/>
          <w:lang w:eastAsia="ja-JP"/>
        </w:rPr>
        <w:t xml:space="preserve"> </w:t>
      </w:r>
      <w:r w:rsidR="004611A2">
        <w:rPr>
          <w:i w:val="0"/>
          <w:lang w:eastAsia="ja-JP"/>
        </w:rPr>
        <w:t>F</w:t>
      </w:r>
      <w:r w:rsidR="004611A2">
        <w:rPr>
          <w:rFonts w:hint="eastAsia"/>
          <w:i w:val="0"/>
          <w:lang w:eastAsia="ja-JP"/>
        </w:rPr>
        <w:t>ine-</w:t>
      </w:r>
      <w:r w:rsidR="004611A2">
        <w:rPr>
          <w:i w:val="0"/>
          <w:lang w:eastAsia="ja-JP"/>
        </w:rPr>
        <w:t>tuning</w:t>
      </w:r>
      <w:r w:rsidR="004611A2">
        <w:rPr>
          <w:i w:val="0"/>
          <w:lang w:eastAsia="ja-JP"/>
        </w:rPr>
        <w:t>手法の検証のために用いた学習済みのニューラルネットワーク</w:t>
      </w:r>
      <w:r w:rsidR="00FD552E">
        <w:rPr>
          <w:i w:val="0"/>
          <w:lang w:eastAsia="ja-JP"/>
        </w:rPr>
        <w:t xml:space="preserve">. </w:t>
      </w:r>
      <w:r w:rsidR="004611A2">
        <w:rPr>
          <w:i w:val="0"/>
          <w:lang w:eastAsia="ja-JP"/>
        </w:rPr>
        <w:t>ニューラルネットワークのアーキテクチャと</w:t>
      </w:r>
      <w:r w:rsidR="00FD552E">
        <w:rPr>
          <w:i w:val="0"/>
          <w:lang w:eastAsia="ja-JP"/>
        </w:rPr>
        <w:t xml:space="preserve">, </w:t>
      </w:r>
      <w:r w:rsidR="004611A2">
        <w:rPr>
          <w:i w:val="0"/>
          <w:lang w:eastAsia="ja-JP"/>
        </w:rPr>
        <w:t>学習に用いたタスク</w:t>
      </w:r>
      <w:r w:rsidR="004611A2">
        <w:rPr>
          <w:rFonts w:hint="eastAsia"/>
          <w:i w:val="0"/>
          <w:lang w:eastAsia="ja-JP"/>
        </w:rPr>
        <w:t>の組み合わせを変動させることにより学習済みモデルを作成した</w:t>
      </w:r>
      <w:r w:rsidR="00FD552E">
        <w:rPr>
          <w:rFonts w:hint="eastAsia"/>
          <w:i w:val="0"/>
          <w:lang w:eastAsia="ja-JP"/>
        </w:rPr>
        <w:t xml:space="preserve">. </w:t>
      </w:r>
    </w:p>
    <w:p w14:paraId="239C29C2" w14:textId="77777777" w:rsidR="000462A9" w:rsidRDefault="000462A9">
      <w:pPr>
        <w:ind w:firstLine="600"/>
        <w:rPr>
          <w:noProof/>
          <w:lang w:eastAsia="ja-JP"/>
        </w:rPr>
      </w:pPr>
      <w:r>
        <w:rPr>
          <w:noProof/>
          <w:lang w:eastAsia="ja-JP"/>
        </w:rPr>
        <w:br w:type="page"/>
      </w:r>
    </w:p>
    <w:p w14:paraId="38FAAC60" w14:textId="77777777" w:rsidR="000462A9" w:rsidRPr="000A13CF" w:rsidRDefault="000462A9" w:rsidP="001C70A0">
      <w:pPr>
        <w:pStyle w:val="a0"/>
        <w:rPr>
          <w:noProof/>
        </w:rPr>
      </w:pPr>
    </w:p>
    <w:p w14:paraId="03B3C1DC" w14:textId="77777777" w:rsidR="001C2FF7" w:rsidRPr="000A13CF" w:rsidRDefault="00624158" w:rsidP="001C70A0">
      <w:pPr>
        <w:pStyle w:val="1"/>
      </w:pPr>
      <w:bookmarkStart w:id="20" w:name="第2章-方法"/>
      <w:bookmarkStart w:id="21" w:name="_Toc533783285"/>
      <w:bookmarkStart w:id="22" w:name="_Toc533784028"/>
      <w:bookmarkStart w:id="23" w:name="_Toc536302864"/>
      <w:r w:rsidRPr="000A13CF">
        <w:t>第</w:t>
      </w:r>
      <w:r w:rsidRPr="000A13CF">
        <w:t>2</w:t>
      </w:r>
      <w:r w:rsidRPr="000A13CF">
        <w:t>章</w:t>
      </w:r>
      <w:r w:rsidRPr="000A13CF">
        <w:t xml:space="preserve"> </w:t>
      </w:r>
      <w:r w:rsidRPr="000A13CF">
        <w:t>方法</w:t>
      </w:r>
      <w:bookmarkEnd w:id="20"/>
      <w:bookmarkEnd w:id="21"/>
      <w:bookmarkEnd w:id="22"/>
      <w:bookmarkEnd w:id="23"/>
    </w:p>
    <w:p w14:paraId="2220C660" w14:textId="77777777" w:rsidR="001C2FF7" w:rsidRDefault="00624158" w:rsidP="001C70A0">
      <w:pPr>
        <w:pStyle w:val="2"/>
      </w:pPr>
      <w:bookmarkStart w:id="24" w:name="畳み込みニューラルネットワーク"/>
      <w:bookmarkStart w:id="25" w:name="_Toc533783286"/>
      <w:bookmarkStart w:id="26" w:name="_Toc533784029"/>
      <w:bookmarkStart w:id="27" w:name="_Toc536302865"/>
      <w:r w:rsidRPr="000A13CF">
        <w:t xml:space="preserve">2.1 </w:t>
      </w:r>
      <w:r w:rsidRPr="000A13CF">
        <w:t>畳み込みニューラルネットワーク</w:t>
      </w:r>
      <w:bookmarkEnd w:id="24"/>
      <w:bookmarkEnd w:id="25"/>
      <w:bookmarkEnd w:id="26"/>
      <w:bookmarkEnd w:id="27"/>
    </w:p>
    <w:p w14:paraId="2775F255" w14:textId="10F0B3C9" w:rsidR="00F9746E" w:rsidRPr="001C70A0" w:rsidRDefault="00F9746E">
      <w:pPr>
        <w:pStyle w:val="a0"/>
      </w:pPr>
      <w:r>
        <w:t>本検証では</w:t>
      </w:r>
      <w:r w:rsidR="00FD552E">
        <w:t xml:space="preserve">, </w:t>
      </w:r>
      <w:r>
        <w:t>ニューラルネットワークとして</w:t>
      </w:r>
      <w:r w:rsidR="00FD552E">
        <w:t xml:space="preserve">, </w:t>
      </w:r>
      <w:r>
        <w:t>画像認識・動画認識の分野において一般的に用いられている畳み込みニューラルネットワークを使用した</w:t>
      </w:r>
      <w:r w:rsidR="00FD552E">
        <w:t xml:space="preserve">. </w:t>
      </w:r>
      <w:r>
        <w:t>畳み込みニューラルネットワーク</w:t>
      </w:r>
      <w:commentRangeStart w:id="28"/>
      <w:r>
        <w:t>は</w:t>
      </w:r>
      <w:commentRangeEnd w:id="28"/>
      <w:r w:rsidR="00BA77F2">
        <w:rPr>
          <w:rStyle w:val="af"/>
          <w:lang w:eastAsia="en-US"/>
        </w:rPr>
        <w:commentReference w:id="28"/>
      </w:r>
      <w:r>
        <w:t>畳み込み層やプーリング層を重ね合わせることで構成されるニューラルネットワークであり</w:t>
      </w:r>
      <w:r w:rsidR="00FD552E">
        <w:t xml:space="preserve">, </w:t>
      </w:r>
      <w:r w:rsidR="003E45BA">
        <w:t>入力とするデータの次元によって異なる構造のものを</w:t>
      </w:r>
      <w:commentRangeStart w:id="29"/>
      <w:r w:rsidR="003E45BA">
        <w:t>用い</w:t>
      </w:r>
      <w:commentRangeEnd w:id="29"/>
      <w:r w:rsidR="00BA77F2">
        <w:rPr>
          <w:rStyle w:val="af"/>
          <w:lang w:eastAsia="en-US"/>
        </w:rPr>
        <w:commentReference w:id="29"/>
      </w:r>
      <w:r w:rsidR="003E45BA">
        <w:t>る</w:t>
      </w:r>
      <w:r w:rsidR="00FD552E">
        <w:t xml:space="preserve">. </w:t>
      </w:r>
      <w:r>
        <w:t>本研究では</w:t>
      </w:r>
      <w:r w:rsidR="00FD552E">
        <w:t xml:space="preserve">, </w:t>
      </w:r>
      <w:r>
        <w:t>静止画像の入力を前提とした</w:t>
      </w:r>
      <w:r>
        <w:t>2</w:t>
      </w:r>
      <w:r>
        <w:t>次元の畳み込みを行うネットワークである</w:t>
      </w:r>
      <w:r>
        <w:rPr>
          <w:rFonts w:hint="eastAsia"/>
        </w:rPr>
        <w:t>2</w:t>
      </w:r>
      <w:r>
        <w:rPr>
          <w:rFonts w:hint="eastAsia"/>
        </w:rPr>
        <w:t>次元畳み込みニューラルネットワークと動画の入力を前提とした</w:t>
      </w:r>
      <w:r>
        <w:rPr>
          <w:rFonts w:hint="eastAsia"/>
        </w:rPr>
        <w:t>3</w:t>
      </w:r>
      <w:r>
        <w:rPr>
          <w:rFonts w:hint="eastAsia"/>
        </w:rPr>
        <w:t>次元の畳み込みを行う</w:t>
      </w:r>
      <w:r>
        <w:rPr>
          <w:rFonts w:hint="eastAsia"/>
        </w:rPr>
        <w:t>3</w:t>
      </w:r>
      <w:r>
        <w:rPr>
          <w:rFonts w:hint="eastAsia"/>
        </w:rPr>
        <w:t>次元畳み込みニューラルネットワークを使用して検証を行った</w:t>
      </w:r>
      <w:r>
        <w:rPr>
          <w:rFonts w:hint="eastAsia"/>
        </w:rPr>
        <w:t>.</w:t>
      </w:r>
    </w:p>
    <w:p w14:paraId="09E5C4D5" w14:textId="0A8E5696" w:rsidR="002833B6" w:rsidRDefault="002833B6" w:rsidP="001C70A0">
      <w:pPr>
        <w:pStyle w:val="3"/>
      </w:pPr>
      <w:bookmarkStart w:id="30" w:name="_Toc536302866"/>
      <w:r>
        <w:rPr>
          <w:rFonts w:hint="eastAsia"/>
        </w:rPr>
        <w:t xml:space="preserve">2.1.1 </w:t>
      </w:r>
      <w:r>
        <w:rPr>
          <w:rFonts w:hint="eastAsia"/>
        </w:rPr>
        <w:t>比較に用いた畳み込みニューラルネットワーク</w:t>
      </w:r>
      <w:bookmarkEnd w:id="30"/>
    </w:p>
    <w:p w14:paraId="4A823D02" w14:textId="05FFEF9B" w:rsidR="001C2FF7" w:rsidRPr="000A13CF" w:rsidRDefault="00624158">
      <w:pPr>
        <w:pStyle w:val="FirstParagraph"/>
        <w:rPr>
          <w:noProof/>
        </w:rPr>
      </w:pPr>
      <w:r w:rsidRPr="000A13CF">
        <w:rPr>
          <w:noProof/>
        </w:rPr>
        <w:t>本検証では</w:t>
      </w:r>
      <w:r w:rsidRPr="000A13CF">
        <w:rPr>
          <w:noProof/>
        </w:rPr>
        <w:t xml:space="preserve">, </w:t>
      </w:r>
      <w:r w:rsidRPr="000A13CF">
        <w:rPr>
          <w:noProof/>
        </w:rPr>
        <w:t>訓練済み畳み込みニューラルネットークを</w:t>
      </w:r>
      <w:r w:rsidRPr="000A13CF">
        <w:rPr>
          <w:noProof/>
        </w:rPr>
        <w:t>fine-tuning</w:t>
      </w:r>
      <w:r w:rsidRPr="000A13CF">
        <w:rPr>
          <w:noProof/>
        </w:rPr>
        <w:t>し</w:t>
      </w:r>
      <w:r w:rsidRPr="000A13CF">
        <w:rPr>
          <w:noProof/>
        </w:rPr>
        <w:t xml:space="preserve">, </w:t>
      </w:r>
      <w:r w:rsidRPr="000A13CF">
        <w:rPr>
          <w:noProof/>
        </w:rPr>
        <w:t>物体判別タスクの検証を行った</w:t>
      </w:r>
      <w:r w:rsidRPr="000A13CF">
        <w:rPr>
          <w:noProof/>
        </w:rPr>
        <w:t>.</w:t>
      </w:r>
      <w:r w:rsidR="003E45BA">
        <w:rPr>
          <w:noProof/>
        </w:rPr>
        <w:t xml:space="preserve"> </w:t>
      </w:r>
      <w:r w:rsidR="00BC6E8B">
        <w:rPr>
          <w:noProof/>
        </w:rPr>
        <w:t xml:space="preserve">2 </w:t>
      </w:r>
      <w:r w:rsidR="00BC6E8B">
        <w:rPr>
          <w:noProof/>
        </w:rPr>
        <w:t>次元</w:t>
      </w:r>
      <w:r w:rsidRPr="000A13CF">
        <w:rPr>
          <w:noProof/>
        </w:rPr>
        <w:t>の畳み込みニューラルネットワークで画像中の物体判別タスクを行うネットワークとして</w:t>
      </w:r>
      <w:r w:rsidR="00533651" w:rsidRPr="000A13CF">
        <w:rPr>
          <w:noProof/>
        </w:rPr>
        <w:t>,</w:t>
      </w:r>
      <w:r w:rsidR="00360BA2">
        <w:rPr>
          <w:noProof/>
        </w:rPr>
        <w:t xml:space="preserve"> </w:t>
      </w:r>
      <w:r w:rsidR="00533651" w:rsidRPr="000A13CF">
        <w:rPr>
          <w:noProof/>
        </w:rPr>
        <w:t>ImageNet</w:t>
      </w:r>
      <w:r w:rsidR="00360BA2">
        <w:rPr>
          <w:noProof/>
        </w:rPr>
        <w:t xml:space="preserve"> </w:t>
      </w:r>
      <w:r w:rsidR="004C0E66">
        <w:rPr>
          <w:noProof/>
        </w:rPr>
        <w:fldChar w:fldCharType="begin" w:fldLock="1"/>
      </w:r>
      <w:r w:rsidR="004C0E66">
        <w:rPr>
          <w:noProof/>
        </w:rPr>
        <w:instrText>ADDIN CSL_CITATION {"citationItems":[{"id":"ITEM-1","itemData":{"DOI":"10.1109/CVPRW.2009.5206848","ISBN":"978-1-4244-3992-8","ISSN":"1063-6919","PMID":"21914436","abstract":"The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&amp;#x201C;ImageNet&amp;#x201D;,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beyond.","author":[{"dropping-particle":"","family":"Jia Deng","given":"","non-dropping-particle":"","parse-names":false,"suffix":""},{"dropping-particle":"","family":"Wei Dong","given":"","non-dropping-particle":"","parse-names":false,"suffix":""},{"dropping-particle":"","family":"Socher","given":"R.","non-dropping-particle":"","parse-names":false,"suffix":""},{"dropping-particle":"","family":"Li-Jia Li","given":"","non-dropping-particle":"","parse-names":false,"suffix":""},{"dropping-particle":"","family":"Kai Li","given":"","non-dropping-particle":"","parse-names":false,"suffix":""},{"dropping-particle":"","family":"Li Fei-Fei","given":"","non-dropping-particle":"","parse-names":false,"suffix":""}],"container-title":"2009 IEEE Conference on Computer Vision and Pattern Recognition","id":"ITEM-1","issued":{"date-parts":[["2009"]]},"title":"ImageNet: A large-scale hierarchical image database","type":"paper-conference"},"uris":["http://www.mendeley.com/documents/?uuid=ef8348e8-0c0f-3ce6-97f9-59e9ea3e3499"]}],"mendeley":{"formattedCitation":"(Jia Deng et al., 2009)","plainTextFormattedCitation":"(Jia Deng et al., 2009)","previouslyFormattedCitation":"(Jia Deng et al., 2009)"},"properties":{"noteIndex":0},"schema":"https://github.com/citation-style-language/schema/raw/master/csl-citation.json"}</w:instrText>
      </w:r>
      <w:r w:rsidR="004C0E66">
        <w:rPr>
          <w:noProof/>
        </w:rPr>
        <w:fldChar w:fldCharType="separate"/>
      </w:r>
      <w:r w:rsidR="004C0E66" w:rsidRPr="004C0E66">
        <w:rPr>
          <w:noProof/>
        </w:rPr>
        <w:t>(Jia Deng et al., 2009)</w:t>
      </w:r>
      <w:r w:rsidR="004C0E66">
        <w:rPr>
          <w:noProof/>
        </w:rPr>
        <w:fldChar w:fldCharType="end"/>
      </w:r>
      <w:r w:rsidR="0095257E">
        <w:rPr>
          <w:rFonts w:hint="eastAsia"/>
          <w:noProof/>
        </w:rPr>
        <w:t xml:space="preserve"> </w:t>
      </w:r>
      <w:r w:rsidRPr="000A13CF">
        <w:rPr>
          <w:noProof/>
        </w:rPr>
        <w:t>を用いた</w:t>
      </w:r>
      <w:r w:rsidRPr="000A13CF">
        <w:rPr>
          <w:noProof/>
        </w:rPr>
        <w:t>1000</w:t>
      </w:r>
      <w:r w:rsidRPr="000A13CF">
        <w:rPr>
          <w:noProof/>
        </w:rPr>
        <w:t>クラス</w:t>
      </w:r>
      <w:r w:rsidR="003E45BA">
        <w:rPr>
          <w:noProof/>
        </w:rPr>
        <w:t>物体</w:t>
      </w:r>
      <w:r w:rsidRPr="000A13CF">
        <w:rPr>
          <w:noProof/>
        </w:rPr>
        <w:t>判別タスクで</w:t>
      </w:r>
      <w:r w:rsidRPr="000A13CF">
        <w:rPr>
          <w:noProof/>
        </w:rPr>
        <w:t>pre-train</w:t>
      </w:r>
      <w:r w:rsidR="007860D9">
        <w:rPr>
          <w:noProof/>
        </w:rPr>
        <w:t>ing</w:t>
      </w:r>
      <w:r w:rsidRPr="000A13CF">
        <w:rPr>
          <w:noProof/>
        </w:rPr>
        <w:t>された</w:t>
      </w:r>
      <w:r w:rsidR="00533651" w:rsidRPr="000A13CF">
        <w:rPr>
          <w:noProof/>
        </w:rPr>
        <w:t xml:space="preserve"> ResNets</w:t>
      </w:r>
      <w:r w:rsidR="00360BA2">
        <w:rPr>
          <w:noProof/>
        </w:rPr>
        <w:t xml:space="preserve"> </w:t>
      </w:r>
      <w:commentRangeStart w:id="31"/>
      <w:r w:rsidR="004C0E66">
        <w:rPr>
          <w:noProof/>
        </w:rPr>
        <w:fldChar w:fldCharType="begin" w:fldLock="1"/>
      </w:r>
      <w:r w:rsidR="004C0E66">
        <w:rPr>
          <w:noProof/>
        </w:rPr>
        <w: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recognition","type":"paper-conference"},"uris":["http://www.mendeley.com/documents/?uuid=f9530558-011a-3c74-a469-b50ff93c30bd"]}],"mendeley":{"formattedCitation":"(He, Zhang, Ren, &amp; Sun, 2016)","plainTextFormattedCitation":"(He, Zhang, Ren, &amp; Sun, 2016)","previouslyFormattedCitation":"(He, Zhang, Ren, &amp; Sun, 2016)"},"properties":{"noteIndex":0},"schema":"https://github.com/citation-style-language/schema/raw/master/csl-citation.json"}</w:instrText>
      </w:r>
      <w:r w:rsidR="004C0E66">
        <w:rPr>
          <w:noProof/>
        </w:rPr>
        <w:fldChar w:fldCharType="separate"/>
      </w:r>
      <w:r w:rsidR="004C0E66" w:rsidRPr="004C0E66">
        <w:rPr>
          <w:noProof/>
        </w:rPr>
        <w:t>(He, Zhang, Ren, &amp; Sun, 2016)</w:t>
      </w:r>
      <w:r w:rsidR="004C0E66">
        <w:rPr>
          <w:noProof/>
        </w:rPr>
        <w:fldChar w:fldCharType="end"/>
      </w:r>
      <w:commentRangeEnd w:id="31"/>
      <w:r w:rsidR="00BA77F2">
        <w:rPr>
          <w:rStyle w:val="af"/>
          <w:lang w:eastAsia="en-US"/>
        </w:rPr>
        <w:commentReference w:id="31"/>
      </w:r>
      <w:r w:rsidR="00360BA2">
        <w:rPr>
          <w:noProof/>
        </w:rPr>
        <w:t xml:space="preserve"> </w:t>
      </w:r>
      <w:r w:rsidRPr="000A13CF">
        <w:rPr>
          <w:noProof/>
        </w:rPr>
        <w:t>を用いた</w:t>
      </w:r>
      <w:r w:rsidRPr="000A13CF">
        <w:rPr>
          <w:noProof/>
        </w:rPr>
        <w:t xml:space="preserve">. </w:t>
      </w:r>
      <w:r w:rsidRPr="000A13CF">
        <w:rPr>
          <w:noProof/>
        </w:rPr>
        <w:t>本検証においては</w:t>
      </w:r>
      <w:r w:rsidRPr="000A13CF">
        <w:rPr>
          <w:noProof/>
        </w:rPr>
        <w:t>, 50</w:t>
      </w:r>
      <w:r w:rsidRPr="000A13CF">
        <w:rPr>
          <w:noProof/>
        </w:rPr>
        <w:t>層の</w:t>
      </w:r>
      <w:r w:rsidRPr="000A13CF">
        <w:rPr>
          <w:noProof/>
        </w:rPr>
        <w:t>ResNets</w:t>
      </w:r>
      <w:r w:rsidRPr="000A13CF">
        <w:rPr>
          <w:noProof/>
        </w:rPr>
        <w:t>を用いた</w:t>
      </w:r>
      <w:r w:rsidRPr="000A13CF">
        <w:rPr>
          <w:noProof/>
        </w:rPr>
        <w:t>.</w:t>
      </w:r>
    </w:p>
    <w:p w14:paraId="016B54F7" w14:textId="0A1D3ED3" w:rsidR="001C2FF7" w:rsidRPr="000A13CF" w:rsidRDefault="004A4C73">
      <w:pPr>
        <w:pStyle w:val="FirstParagraph"/>
        <w:rPr>
          <w:noProof/>
        </w:rPr>
      </w:pPr>
      <w:r>
        <w:rPr>
          <w:rFonts w:hint="eastAsia"/>
          <w:noProof/>
        </w:rPr>
        <w:t>また</w:t>
      </w:r>
      <w:r w:rsidR="002833B6">
        <w:rPr>
          <w:rFonts w:hint="eastAsia"/>
          <w:noProof/>
        </w:rPr>
        <w:t xml:space="preserve">, </w:t>
      </w:r>
      <w:r w:rsidR="00C248AA">
        <w:rPr>
          <w:noProof/>
        </w:rPr>
        <w:t xml:space="preserve">3 </w:t>
      </w:r>
      <w:r w:rsidR="00C248AA">
        <w:rPr>
          <w:noProof/>
        </w:rPr>
        <w:t>次元</w:t>
      </w:r>
      <w:r w:rsidR="00624158" w:rsidRPr="000A13CF">
        <w:rPr>
          <w:noProof/>
        </w:rPr>
        <w:t>の畳み込みニューラルネットワークとして</w:t>
      </w:r>
      <w:r w:rsidR="00624158" w:rsidRPr="000A13CF">
        <w:rPr>
          <w:noProof/>
        </w:rPr>
        <w:t xml:space="preserve">, </w:t>
      </w:r>
      <w:r w:rsidR="00624158" w:rsidRPr="000A13CF">
        <w:rPr>
          <w:noProof/>
        </w:rPr>
        <w:t>画像中の物体判別タスクで</w:t>
      </w:r>
      <w:r w:rsidR="00624158" w:rsidRPr="000A13CF">
        <w:rPr>
          <w:noProof/>
        </w:rPr>
        <w:t>pre-train</w:t>
      </w:r>
      <w:r w:rsidR="00587DF5">
        <w:rPr>
          <w:noProof/>
        </w:rPr>
        <w:t>ing</w:t>
      </w:r>
      <w:r w:rsidR="00624158" w:rsidRPr="000A13CF">
        <w:rPr>
          <w:noProof/>
        </w:rPr>
        <w:t>された</w:t>
      </w:r>
      <w:r w:rsidR="00BC6E8B">
        <w:rPr>
          <w:noProof/>
        </w:rPr>
        <w:t xml:space="preserve">2 </w:t>
      </w:r>
      <w:r w:rsidR="00BC6E8B">
        <w:rPr>
          <w:noProof/>
        </w:rPr>
        <w:t>次元</w:t>
      </w:r>
      <w:r w:rsidR="00624158" w:rsidRPr="000A13CF">
        <w:rPr>
          <w:noProof/>
        </w:rPr>
        <w:t>の畳み込みニューラルネットワークを拡張した</w:t>
      </w:r>
      <w:r w:rsidR="00F9746E">
        <w:rPr>
          <w:noProof/>
        </w:rPr>
        <w:t>3</w:t>
      </w:r>
      <w:r w:rsidR="00F9746E">
        <w:rPr>
          <w:noProof/>
        </w:rPr>
        <w:t>次元畳み込み</w:t>
      </w:r>
      <w:r w:rsidR="00624158" w:rsidRPr="000A13CF">
        <w:rPr>
          <w:noProof/>
        </w:rPr>
        <w:t>ニューラルネットワークと</w:t>
      </w:r>
      <w:r w:rsidR="00624158" w:rsidRPr="000A13CF">
        <w:rPr>
          <w:noProof/>
        </w:rPr>
        <w:t xml:space="preserve">, </w:t>
      </w:r>
      <w:r w:rsidR="00624158" w:rsidRPr="000A13CF">
        <w:rPr>
          <w:noProof/>
        </w:rPr>
        <w:t>同様のネットワークを動画中の動詞判別で</w:t>
      </w:r>
      <w:r w:rsidR="00624158" w:rsidRPr="000A13CF">
        <w:rPr>
          <w:noProof/>
        </w:rPr>
        <w:t>pre-train</w:t>
      </w:r>
      <w:r w:rsidR="006B7422">
        <w:rPr>
          <w:noProof/>
        </w:rPr>
        <w:t>ing</w:t>
      </w:r>
      <w:r w:rsidR="00624158" w:rsidRPr="000A13CF">
        <w:rPr>
          <w:noProof/>
        </w:rPr>
        <w:t>したネットワークを</w:t>
      </w:r>
      <w:commentRangeStart w:id="32"/>
      <w:r w:rsidR="00624158" w:rsidRPr="000A13CF">
        <w:rPr>
          <w:noProof/>
        </w:rPr>
        <w:t>用いた</w:t>
      </w:r>
      <w:commentRangeEnd w:id="32"/>
      <w:r w:rsidR="00BA77F2">
        <w:rPr>
          <w:rStyle w:val="af"/>
          <w:lang w:eastAsia="en-US"/>
        </w:rPr>
        <w:commentReference w:id="32"/>
      </w:r>
      <w:r w:rsidR="00624158" w:rsidRPr="000A13CF">
        <w:rPr>
          <w:noProof/>
        </w:rPr>
        <w:t>.</w:t>
      </w:r>
    </w:p>
    <w:p w14:paraId="0DA7360A" w14:textId="1EFFD0A3" w:rsidR="001C2FF7" w:rsidRPr="000A13CF" w:rsidRDefault="00624158" w:rsidP="001C70A0">
      <w:pPr>
        <w:pStyle w:val="3"/>
      </w:pPr>
      <w:bookmarkStart w:id="33" w:name="畳み込みニューラルネットワークの拡張"/>
      <w:bookmarkStart w:id="34" w:name="_Toc536302867"/>
      <w:r w:rsidRPr="000A13CF">
        <w:t xml:space="preserve">2.1.2 </w:t>
      </w:r>
      <w:r w:rsidRPr="000A13CF">
        <w:t>畳み込みニューラルネットワークの拡張</w:t>
      </w:r>
      <w:bookmarkEnd w:id="33"/>
      <w:bookmarkEnd w:id="34"/>
    </w:p>
    <w:p w14:paraId="0168AB89" w14:textId="437F475B" w:rsidR="001C2FF7" w:rsidRPr="000A13CF" w:rsidRDefault="00624158">
      <w:pPr>
        <w:pStyle w:val="FirstParagraph"/>
        <w:rPr>
          <w:noProof/>
        </w:rPr>
      </w:pPr>
      <w:r w:rsidRPr="000A13CF">
        <w:rPr>
          <w:noProof/>
        </w:rPr>
        <w:t>時空間方向の畳み込みを行う</w:t>
      </w:r>
      <w:r w:rsidR="00C248AA">
        <w:rPr>
          <w:noProof/>
        </w:rPr>
        <w:t xml:space="preserve">3 </w:t>
      </w:r>
      <w:r w:rsidR="00C248AA">
        <w:rPr>
          <w:noProof/>
        </w:rPr>
        <w:t>次元</w:t>
      </w:r>
      <w:r w:rsidRPr="000A13CF">
        <w:rPr>
          <w:noProof/>
        </w:rPr>
        <w:t>の畳み込みニューラルネットワークで</w:t>
      </w:r>
      <w:r w:rsidRPr="000A13CF">
        <w:rPr>
          <w:noProof/>
        </w:rPr>
        <w:t xml:space="preserve">, </w:t>
      </w:r>
      <w:r w:rsidR="00434A19">
        <w:rPr>
          <w:noProof/>
        </w:rPr>
        <w:t>静止画中</w:t>
      </w:r>
      <w:r w:rsidRPr="000A13CF">
        <w:rPr>
          <w:noProof/>
        </w:rPr>
        <w:t>の物体判別タスクを行うものとして</w:t>
      </w:r>
      <w:r w:rsidR="000A13CF">
        <w:rPr>
          <w:noProof/>
        </w:rPr>
        <w:t xml:space="preserve">, I3D </w:t>
      </w:r>
      <w:r w:rsidRPr="000A13CF">
        <w:rPr>
          <w:noProof/>
        </w:rPr>
        <w:t>ネットワーク</w:t>
      </w:r>
      <w:r w:rsidR="00BC6E8B">
        <w:rPr>
          <w:noProof/>
        </w:rPr>
        <w:t xml:space="preserve">  </w:t>
      </w:r>
      <w:r w:rsidR="00BC1307">
        <w:rPr>
          <w:rFonts w:hint="eastAsia"/>
          <w:noProof/>
        </w:rPr>
        <w:t>(Carreira</w:t>
      </w:r>
      <w:r w:rsidR="00BC1307">
        <w:rPr>
          <w:noProof/>
        </w:rPr>
        <w:t xml:space="preserve"> &amp;</w:t>
      </w:r>
      <w:r w:rsidR="00BC1307">
        <w:rPr>
          <w:rFonts w:hint="eastAsia"/>
          <w:noProof/>
        </w:rPr>
        <w:t xml:space="preserve"> Zisserman, 2017)</w:t>
      </w:r>
      <w:r w:rsidR="00BC6E8B">
        <w:rPr>
          <w:noProof/>
        </w:rPr>
        <w:t xml:space="preserve"> </w:t>
      </w:r>
      <w:r w:rsidRPr="000A13CF">
        <w:rPr>
          <w:noProof/>
        </w:rPr>
        <w:t>を用いた</w:t>
      </w:r>
      <w:r w:rsidR="00A62ACB">
        <w:rPr>
          <w:rFonts w:hint="eastAsia"/>
          <w:noProof/>
        </w:rPr>
        <w:t>．</w:t>
      </w:r>
      <w:r w:rsidRPr="000A13CF">
        <w:rPr>
          <w:noProof/>
        </w:rPr>
        <w:t>I3D</w:t>
      </w:r>
      <w:r w:rsidRPr="000A13CF">
        <w:rPr>
          <w:noProof/>
        </w:rPr>
        <w:t>ネットワークは</w:t>
      </w:r>
      <w:r w:rsidRPr="000A13CF">
        <w:rPr>
          <w:noProof/>
        </w:rPr>
        <w:t xml:space="preserve">, </w:t>
      </w:r>
      <w:r w:rsidRPr="000A13CF">
        <w:rPr>
          <w:noProof/>
        </w:rPr>
        <w:t>訓練済みの</w:t>
      </w:r>
      <w:r w:rsidR="00BC6E8B">
        <w:rPr>
          <w:noProof/>
        </w:rPr>
        <w:t xml:space="preserve">2 </w:t>
      </w:r>
      <w:r w:rsidR="00BC6E8B">
        <w:rPr>
          <w:noProof/>
        </w:rPr>
        <w:t>次元</w:t>
      </w:r>
      <w:r w:rsidRPr="000A13CF">
        <w:rPr>
          <w:noProof/>
        </w:rPr>
        <w:t>畳み込みニューラルネットワークを</w:t>
      </w:r>
      <w:r w:rsidRPr="000A13CF">
        <w:rPr>
          <w:noProof/>
        </w:rPr>
        <w:t>3</w:t>
      </w:r>
      <w:r w:rsidRPr="000A13CF">
        <w:rPr>
          <w:noProof/>
        </w:rPr>
        <w:t>次元に拡張することにより作られる</w:t>
      </w:r>
      <w:r w:rsidR="00F9746E">
        <w:rPr>
          <w:noProof/>
        </w:rPr>
        <w:t>3</w:t>
      </w:r>
      <w:r w:rsidR="00F9746E">
        <w:rPr>
          <w:noProof/>
        </w:rPr>
        <w:t>次元畳み込み</w:t>
      </w:r>
      <w:r w:rsidRPr="000A13CF">
        <w:rPr>
          <w:noProof/>
        </w:rPr>
        <w:t>ニューラルネットワークである</w:t>
      </w:r>
      <w:r w:rsidRPr="000A13CF">
        <w:rPr>
          <w:noProof/>
        </w:rPr>
        <w:t xml:space="preserve">. </w:t>
      </w:r>
      <w:r w:rsidRPr="000A13CF">
        <w:rPr>
          <w:noProof/>
        </w:rPr>
        <w:t>拡張は</w:t>
      </w:r>
      <w:r w:rsidR="00F9746E">
        <w:rPr>
          <w:noProof/>
        </w:rPr>
        <w:t>3</w:t>
      </w:r>
      <w:r w:rsidR="00F9746E">
        <w:rPr>
          <w:noProof/>
        </w:rPr>
        <w:t>次元畳み込み</w:t>
      </w:r>
      <w:r w:rsidRPr="000A13CF">
        <w:rPr>
          <w:noProof/>
        </w:rPr>
        <w:t>ニューラルネットワークの作成と</w:t>
      </w:r>
      <w:r w:rsidRPr="000A13CF">
        <w:rPr>
          <w:noProof/>
        </w:rPr>
        <w:t>, 2</w:t>
      </w:r>
      <w:r w:rsidRPr="000A13CF">
        <w:rPr>
          <w:noProof/>
        </w:rPr>
        <w:t>次元畳み込みニューラルネットワークからの学習済みの重みの転移によって行われる</w:t>
      </w:r>
      <w:r w:rsidRPr="000A13CF">
        <w:rPr>
          <w:noProof/>
        </w:rPr>
        <w:t xml:space="preserve">. </w:t>
      </w:r>
      <w:r w:rsidR="00F9746E">
        <w:rPr>
          <w:noProof/>
        </w:rPr>
        <w:t>3</w:t>
      </w:r>
      <w:r w:rsidR="00F9746E">
        <w:rPr>
          <w:noProof/>
        </w:rPr>
        <w:t>次元畳み込み</w:t>
      </w:r>
      <w:r w:rsidRPr="000A13CF">
        <w:rPr>
          <w:noProof/>
        </w:rPr>
        <w:t>ニューラルネットワークは</w:t>
      </w:r>
      <w:r w:rsidRPr="000A13CF">
        <w:rPr>
          <w:noProof/>
        </w:rPr>
        <w:t xml:space="preserve">, </w:t>
      </w:r>
      <w:r w:rsidRPr="000A13CF">
        <w:rPr>
          <w:noProof/>
        </w:rPr>
        <w:t>畳み込みニューラルネットワークの畳み</w:t>
      </w:r>
      <w:r w:rsidRPr="000A13CF">
        <w:rPr>
          <w:noProof/>
        </w:rPr>
        <w:lastRenderedPageBreak/>
        <w:t>込み層とプーリング層に時間方向の次元を加えることにより作成される</w:t>
      </w:r>
      <w:r w:rsidRPr="000A13CF">
        <w:rPr>
          <w:noProof/>
        </w:rPr>
        <w:t xml:space="preserve">. </w:t>
      </w:r>
      <w:r w:rsidRPr="000A13CF">
        <w:rPr>
          <w:noProof/>
        </w:rPr>
        <w:t>ネットワークを作成した後の重みの転移は</w:t>
      </w:r>
      <w:r w:rsidRPr="000A13CF">
        <w:rPr>
          <w:noProof/>
        </w:rPr>
        <w:t xml:space="preserve">, </w:t>
      </w:r>
      <w:r w:rsidR="00F9746E">
        <w:rPr>
          <w:noProof/>
        </w:rPr>
        <w:t>3</w:t>
      </w:r>
      <w:r w:rsidR="00F9746E">
        <w:rPr>
          <w:noProof/>
        </w:rPr>
        <w:t>次元畳み込み</w:t>
      </w:r>
      <w:r w:rsidRPr="000A13CF">
        <w:rPr>
          <w:noProof/>
        </w:rPr>
        <w:t>ニューラルネットワークに</w:t>
      </w:r>
      <w:r w:rsidR="00BC6E8B">
        <w:rPr>
          <w:noProof/>
        </w:rPr>
        <w:t xml:space="preserve">2 </w:t>
      </w:r>
      <w:r w:rsidR="00BC6E8B">
        <w:rPr>
          <w:noProof/>
        </w:rPr>
        <w:t>次元</w:t>
      </w:r>
      <w:r w:rsidR="00C248AA">
        <w:rPr>
          <w:noProof/>
        </w:rPr>
        <w:t>の同じ画像を繰り替</w:t>
      </w:r>
      <w:r w:rsidR="00C248AA">
        <w:rPr>
          <w:rFonts w:hint="eastAsia"/>
          <w:noProof/>
        </w:rPr>
        <w:t>すことで</w:t>
      </w:r>
      <w:r w:rsidRPr="000A13CF">
        <w:rPr>
          <w:noProof/>
        </w:rPr>
        <w:t>作成された動きがない動画</w:t>
      </w:r>
      <w:r w:rsidRPr="000A13CF">
        <w:rPr>
          <w:noProof/>
        </w:rPr>
        <w:t xml:space="preserve"> </w:t>
      </w:r>
      <w:commentRangeStart w:id="35"/>
      <w:r w:rsidRPr="000A13CF">
        <w:rPr>
          <w:noProof/>
        </w:rPr>
        <w:t xml:space="preserve">(boring-video) </w:t>
      </w:r>
      <w:commentRangeEnd w:id="35"/>
      <w:r w:rsidR="00BA77F2">
        <w:rPr>
          <w:rStyle w:val="af"/>
          <w:lang w:eastAsia="en-US"/>
        </w:rPr>
        <w:commentReference w:id="35"/>
      </w:r>
      <w:r w:rsidRPr="000A13CF">
        <w:rPr>
          <w:noProof/>
        </w:rPr>
        <w:t>を入力した時の出力が</w:t>
      </w:r>
      <w:r w:rsidRPr="000A13CF">
        <w:rPr>
          <w:noProof/>
        </w:rPr>
        <w:t xml:space="preserve">, </w:t>
      </w:r>
      <w:r w:rsidRPr="000A13CF">
        <w:rPr>
          <w:noProof/>
        </w:rPr>
        <w:t>もとの</w:t>
      </w:r>
      <w:r w:rsidR="00BC6E8B">
        <w:rPr>
          <w:noProof/>
        </w:rPr>
        <w:t xml:space="preserve">2 </w:t>
      </w:r>
      <w:r w:rsidR="00BC6E8B">
        <w:rPr>
          <w:noProof/>
        </w:rPr>
        <w:t>次元</w:t>
      </w:r>
      <w:r w:rsidRPr="000A13CF">
        <w:rPr>
          <w:noProof/>
        </w:rPr>
        <w:t>畳み込みニューラルネットワークに同じ画像を入力した時の出力と等しくなるような</w:t>
      </w:r>
      <w:r w:rsidR="001473A5">
        <w:rPr>
          <w:noProof/>
        </w:rPr>
        <w:t>制約</w:t>
      </w:r>
      <w:r w:rsidRPr="000A13CF">
        <w:rPr>
          <w:noProof/>
        </w:rPr>
        <w:t>をみたすように行う</w:t>
      </w:r>
      <w:r w:rsidRPr="000A13CF">
        <w:rPr>
          <w:noProof/>
        </w:rPr>
        <w:t>.</w:t>
      </w:r>
    </w:p>
    <w:p w14:paraId="278969C2" w14:textId="498A9D1D" w:rsidR="001C2FF7" w:rsidRPr="000A13CF" w:rsidRDefault="00624158">
      <w:pPr>
        <w:pStyle w:val="a0"/>
        <w:rPr>
          <w:noProof/>
        </w:rPr>
      </w:pPr>
      <w:r w:rsidRPr="000A13CF">
        <w:rPr>
          <w:noProof/>
        </w:rPr>
        <w:t>本検証では二つの方法で上記の制約を満たす拡張を行った</w:t>
      </w:r>
      <w:r w:rsidRPr="000A13CF">
        <w:rPr>
          <w:noProof/>
        </w:rPr>
        <w:t xml:space="preserve">. </w:t>
      </w:r>
      <w:r w:rsidRPr="000A13CF">
        <w:rPr>
          <w:noProof/>
        </w:rPr>
        <w:t>それぞれの方法において</w:t>
      </w:r>
      <w:r w:rsidR="00F9746E">
        <w:rPr>
          <w:noProof/>
        </w:rPr>
        <w:t>3</w:t>
      </w:r>
      <w:r w:rsidR="00F9746E">
        <w:rPr>
          <w:noProof/>
        </w:rPr>
        <w:t>次元畳み込み</w:t>
      </w:r>
      <w:r w:rsidRPr="000A13CF">
        <w:rPr>
          <w:noProof/>
        </w:rPr>
        <w:t>ニューラルネットワークの畳み込み層の重みは変換前の</w:t>
      </w:r>
      <w:r w:rsidRPr="000A13CF">
        <w:rPr>
          <w:noProof/>
        </w:rPr>
        <w:t>2</w:t>
      </w:r>
      <w:r w:rsidRPr="000A13CF">
        <w:rPr>
          <w:noProof/>
        </w:rPr>
        <w:t>次元畳み込みニューラルネットワークにおいて対応する畳み込み層の重みから転移を行った</w:t>
      </w:r>
      <w:r w:rsidRPr="000A13CF">
        <w:rPr>
          <w:noProof/>
        </w:rPr>
        <w:t xml:space="preserve">. </w:t>
      </w:r>
      <w:r w:rsidRPr="000A13CF">
        <w:rPr>
          <w:noProof/>
        </w:rPr>
        <w:t>一つ目</w:t>
      </w:r>
      <w:r w:rsidR="00C248AA">
        <w:rPr>
          <w:noProof/>
        </w:rPr>
        <w:t>の手法で</w:t>
      </w:r>
      <w:r w:rsidRPr="000A13CF">
        <w:rPr>
          <w:noProof/>
        </w:rPr>
        <w:t>は</w:t>
      </w:r>
      <w:r w:rsidRPr="000A13CF">
        <w:rPr>
          <w:noProof/>
        </w:rPr>
        <w:t xml:space="preserve">, </w:t>
      </w:r>
      <w:r w:rsidRPr="000A13CF">
        <w:rPr>
          <w:noProof/>
        </w:rPr>
        <w:t>変換する層の時間軸方向の大きさが</w:t>
      </w:r>
      <w:r w:rsidRPr="001C70A0">
        <w:rPr>
          <w:i/>
          <w:noProof/>
        </w:rPr>
        <w:t>N</w:t>
      </w:r>
      <w:r w:rsidRPr="000A13CF">
        <w:rPr>
          <w:noProof/>
        </w:rPr>
        <w:t>のとき</w:t>
      </w:r>
      <w:r w:rsidRPr="000A13CF">
        <w:rPr>
          <w:noProof/>
        </w:rPr>
        <w:t xml:space="preserve">, </w:t>
      </w:r>
      <w:r w:rsidRPr="000A13CF">
        <w:rPr>
          <w:noProof/>
        </w:rPr>
        <w:t>対応する畳み込み層</w:t>
      </w:r>
      <w:r w:rsidR="005E4AB5">
        <w:rPr>
          <w:noProof/>
        </w:rPr>
        <w:t>を重みを保ったまま</w:t>
      </w:r>
      <w:r w:rsidRPr="000A13CF">
        <w:rPr>
          <w:noProof/>
        </w:rPr>
        <w:t>時間方向に</w:t>
      </w:r>
      <w:r w:rsidRPr="001C70A0">
        <w:rPr>
          <w:i/>
          <w:noProof/>
        </w:rPr>
        <w:t>N</w:t>
      </w:r>
      <w:r w:rsidRPr="000A13CF">
        <w:rPr>
          <w:noProof/>
        </w:rPr>
        <w:t>回</w:t>
      </w:r>
      <w:r w:rsidR="00722ECA">
        <w:rPr>
          <w:noProof/>
        </w:rPr>
        <w:t>重ねた</w:t>
      </w:r>
      <w:r w:rsidRPr="000A13CF">
        <w:rPr>
          <w:noProof/>
        </w:rPr>
        <w:t>後に</w:t>
      </w:r>
      <w:r w:rsidRPr="000A13CF">
        <w:rPr>
          <w:noProof/>
        </w:rPr>
        <w:t>, 1/</w:t>
      </w:r>
      <w:r w:rsidRPr="001C70A0">
        <w:rPr>
          <w:i/>
          <w:noProof/>
        </w:rPr>
        <w:t>N</w:t>
      </w:r>
      <w:r w:rsidRPr="000A13CF">
        <w:rPr>
          <w:noProof/>
        </w:rPr>
        <w:t>倍することにより時空間ネットワークの重みの初期化を行った</w:t>
      </w:r>
      <w:r w:rsidRPr="000A13CF">
        <w:rPr>
          <w:noProof/>
        </w:rPr>
        <w:t xml:space="preserve">. </w:t>
      </w:r>
      <w:r w:rsidRPr="000A13CF">
        <w:rPr>
          <w:noProof/>
        </w:rPr>
        <w:t>二つ目の方法では</w:t>
      </w:r>
      <w:r w:rsidRPr="000A13CF">
        <w:rPr>
          <w:noProof/>
        </w:rPr>
        <w:t xml:space="preserve">, </w:t>
      </w:r>
      <w:r w:rsidR="00F9746E">
        <w:rPr>
          <w:noProof/>
        </w:rPr>
        <w:t>3</w:t>
      </w:r>
      <w:r w:rsidR="00F9746E">
        <w:rPr>
          <w:noProof/>
        </w:rPr>
        <w:t>次元畳み込み</w:t>
      </w:r>
      <w:r w:rsidRPr="000A13CF">
        <w:rPr>
          <w:noProof/>
        </w:rPr>
        <w:t>ニューラルネットワークの重みをすべて</w:t>
      </w:r>
      <w:r w:rsidRPr="000A13CF">
        <w:rPr>
          <w:noProof/>
        </w:rPr>
        <w:t>0</w:t>
      </w:r>
      <w:r w:rsidRPr="000A13CF">
        <w:rPr>
          <w:noProof/>
        </w:rPr>
        <w:t>で初期化を行った後に</w:t>
      </w:r>
      <w:r w:rsidRPr="000A13CF">
        <w:rPr>
          <w:noProof/>
        </w:rPr>
        <w:t xml:space="preserve">, </w:t>
      </w:r>
      <w:r w:rsidRPr="000A13CF">
        <w:rPr>
          <w:noProof/>
        </w:rPr>
        <w:t>時間軸において中央に位置するフィルター</w:t>
      </w:r>
      <w:r w:rsidR="00C248AA">
        <w:rPr>
          <w:noProof/>
        </w:rPr>
        <w:t>にのみ対応</w:t>
      </w:r>
      <w:r w:rsidRPr="000A13CF">
        <w:rPr>
          <w:noProof/>
        </w:rPr>
        <w:t>する</w:t>
      </w:r>
      <w:r w:rsidR="00BC6E8B">
        <w:rPr>
          <w:noProof/>
        </w:rPr>
        <w:t xml:space="preserve">2 </w:t>
      </w:r>
      <w:r w:rsidR="00BC6E8B">
        <w:rPr>
          <w:noProof/>
        </w:rPr>
        <w:t>次元</w:t>
      </w:r>
      <w:r w:rsidR="00C248AA">
        <w:rPr>
          <w:noProof/>
        </w:rPr>
        <w:t>畳み込みニューラルネットワークの重みを転移することによって初期化</w:t>
      </w:r>
      <w:r w:rsidRPr="000A13CF">
        <w:rPr>
          <w:noProof/>
        </w:rPr>
        <w:t>を行った</w:t>
      </w:r>
      <w:r w:rsidRPr="000A13CF">
        <w:rPr>
          <w:noProof/>
        </w:rPr>
        <w:t xml:space="preserve">. </w:t>
      </w:r>
      <w:r w:rsidRPr="000A13CF">
        <w:rPr>
          <w:noProof/>
        </w:rPr>
        <w:t>本研究においては</w:t>
      </w:r>
      <w:r w:rsidRPr="000A13CF">
        <w:rPr>
          <w:noProof/>
        </w:rPr>
        <w:t xml:space="preserve">, </w:t>
      </w:r>
      <w:r w:rsidRPr="000A13CF">
        <w:rPr>
          <w:noProof/>
        </w:rPr>
        <w:t>前者を</w:t>
      </w:r>
      <w:commentRangeStart w:id="36"/>
      <w:r w:rsidRPr="000A13CF">
        <w:rPr>
          <w:noProof/>
        </w:rPr>
        <w:t>平均化拡張</w:t>
      </w:r>
      <w:r w:rsidR="006601F5">
        <w:rPr>
          <w:rFonts w:hint="eastAsia"/>
          <w:noProof/>
        </w:rPr>
        <w:t xml:space="preserve"> (Carreira</w:t>
      </w:r>
      <w:r w:rsidR="006601F5">
        <w:rPr>
          <w:noProof/>
        </w:rPr>
        <w:t xml:space="preserve"> &amp;</w:t>
      </w:r>
      <w:r w:rsidR="006601F5">
        <w:rPr>
          <w:rFonts w:hint="eastAsia"/>
          <w:noProof/>
        </w:rPr>
        <w:t xml:space="preserve"> Zisserman, 2017)</w:t>
      </w:r>
      <w:r w:rsidR="006601F5">
        <w:rPr>
          <w:noProof/>
        </w:rPr>
        <w:t xml:space="preserve">  </w:t>
      </w:r>
      <w:r w:rsidRPr="000A13CF">
        <w:rPr>
          <w:noProof/>
        </w:rPr>
        <w:t xml:space="preserve">, </w:t>
      </w:r>
      <w:r w:rsidRPr="000A13CF">
        <w:rPr>
          <w:noProof/>
        </w:rPr>
        <w:t>後者を中心化拡張</w:t>
      </w:r>
      <w:r w:rsidR="006601F5">
        <w:rPr>
          <w:rFonts w:hint="eastAsia"/>
          <w:noProof/>
        </w:rPr>
        <w:t xml:space="preserve"> (</w:t>
      </w:r>
      <w:r w:rsidR="006601F5" w:rsidRPr="006601F5">
        <w:rPr>
          <w:rFonts w:ascii="Times New Roman" w:hAnsi="Times New Roman" w:cs="Times New Roman"/>
          <w:noProof/>
        </w:rPr>
        <w:t>Girdhar</w:t>
      </w:r>
      <w:r w:rsidR="006601F5">
        <w:rPr>
          <w:rFonts w:ascii="Times New Roman" w:hAnsi="Times New Roman" w:cs="Times New Roman"/>
          <w:noProof/>
        </w:rPr>
        <w:t xml:space="preserve"> et al,. 2018</w:t>
      </w:r>
      <w:r w:rsidR="006601F5">
        <w:rPr>
          <w:rFonts w:hint="eastAsia"/>
          <w:noProof/>
        </w:rPr>
        <w:t xml:space="preserve">) </w:t>
      </w:r>
      <w:commentRangeEnd w:id="36"/>
      <w:r w:rsidR="00BA77F2">
        <w:rPr>
          <w:rStyle w:val="af"/>
          <w:lang w:eastAsia="en-US"/>
        </w:rPr>
        <w:commentReference w:id="36"/>
      </w:r>
      <w:r w:rsidRPr="000A13CF">
        <w:rPr>
          <w:noProof/>
        </w:rPr>
        <w:t>と呼ぶ</w:t>
      </w:r>
      <w:r w:rsidRPr="000A13CF">
        <w:rPr>
          <w:noProof/>
        </w:rPr>
        <w:t>.</w:t>
      </w:r>
    </w:p>
    <w:p w14:paraId="5DAAF9CA" w14:textId="351FDC90" w:rsidR="001C2FF7" w:rsidRPr="000A13CF" w:rsidRDefault="00624158">
      <w:pPr>
        <w:pStyle w:val="a0"/>
        <w:rPr>
          <w:noProof/>
        </w:rPr>
      </w:pPr>
      <w:r w:rsidRPr="000A13CF">
        <w:rPr>
          <w:noProof/>
        </w:rPr>
        <w:t>本検証においては</w:t>
      </w:r>
      <w:r w:rsidRPr="000A13CF">
        <w:rPr>
          <w:noProof/>
        </w:rPr>
        <w:t xml:space="preserve">, </w:t>
      </w:r>
      <w:r w:rsidRPr="000A13CF">
        <w:rPr>
          <w:noProof/>
        </w:rPr>
        <w:t>画像中の物体判別に</w:t>
      </w:r>
      <w:r w:rsidRPr="000A13CF">
        <w:rPr>
          <w:noProof/>
        </w:rPr>
        <w:t>pre-train</w:t>
      </w:r>
      <w:r w:rsidR="009B307E">
        <w:rPr>
          <w:rFonts w:hint="eastAsia"/>
          <w:noProof/>
        </w:rPr>
        <w:t>ing</w:t>
      </w:r>
      <w:r w:rsidRPr="000A13CF">
        <w:rPr>
          <w:noProof/>
        </w:rPr>
        <w:t>された</w:t>
      </w:r>
      <w:r w:rsidR="00F9746E">
        <w:rPr>
          <w:noProof/>
        </w:rPr>
        <w:t>3</w:t>
      </w:r>
      <w:r w:rsidR="00F9746E">
        <w:rPr>
          <w:noProof/>
        </w:rPr>
        <w:t>次元畳み込み</w:t>
      </w:r>
      <w:r w:rsidRPr="000A13CF">
        <w:rPr>
          <w:noProof/>
        </w:rPr>
        <w:t>ニューラルネットワークとして</w:t>
      </w:r>
      <w:r w:rsidRPr="000A13CF">
        <w:rPr>
          <w:noProof/>
        </w:rPr>
        <w:t>, ImageNet</w:t>
      </w:r>
      <w:r w:rsidRPr="000A13CF">
        <w:rPr>
          <w:noProof/>
        </w:rPr>
        <w:t>で</w:t>
      </w:r>
      <w:r w:rsidRPr="000A13CF">
        <w:rPr>
          <w:noProof/>
        </w:rPr>
        <w:t>pre-train</w:t>
      </w:r>
      <w:r w:rsidR="009B307E">
        <w:rPr>
          <w:noProof/>
        </w:rPr>
        <w:t>ing</w:t>
      </w:r>
      <w:r w:rsidRPr="000A13CF">
        <w:rPr>
          <w:noProof/>
        </w:rPr>
        <w:t>された</w:t>
      </w:r>
      <w:r w:rsidRPr="000A13CF">
        <w:rPr>
          <w:noProof/>
        </w:rPr>
        <w:t xml:space="preserve">ResNets50 </w:t>
      </w:r>
      <w:r w:rsidRPr="000A13CF">
        <w:rPr>
          <w:noProof/>
        </w:rPr>
        <w:t>をそれぞれ</w:t>
      </w:r>
      <w:r w:rsidRPr="000A13CF">
        <w:rPr>
          <w:noProof/>
        </w:rPr>
        <w:t xml:space="preserve">, </w:t>
      </w:r>
      <w:r w:rsidRPr="000A13CF">
        <w:rPr>
          <w:noProof/>
        </w:rPr>
        <w:t>平均化拡張</w:t>
      </w:r>
      <w:r w:rsidRPr="000A13CF">
        <w:rPr>
          <w:noProof/>
        </w:rPr>
        <w:t xml:space="preserve">, </w:t>
      </w:r>
      <w:r w:rsidRPr="000A13CF">
        <w:rPr>
          <w:noProof/>
        </w:rPr>
        <w:t>中心化拡張によって</w:t>
      </w:r>
      <w:r w:rsidR="00F9746E">
        <w:rPr>
          <w:noProof/>
        </w:rPr>
        <w:t>3</w:t>
      </w:r>
      <w:r w:rsidR="00F9746E">
        <w:rPr>
          <w:noProof/>
        </w:rPr>
        <w:t>次元畳み込み</w:t>
      </w:r>
      <w:r w:rsidRPr="000A13CF">
        <w:rPr>
          <w:noProof/>
        </w:rPr>
        <w:t>ニューラルネットワークに拡張したものを用いた</w:t>
      </w:r>
      <w:r w:rsidRPr="000A13CF">
        <w:rPr>
          <w:noProof/>
        </w:rPr>
        <w:t>.</w:t>
      </w:r>
    </w:p>
    <w:p w14:paraId="033D9636" w14:textId="225D6159" w:rsidR="001C2FF7" w:rsidRDefault="00624158" w:rsidP="001C70A0">
      <w:pPr>
        <w:pStyle w:val="4"/>
      </w:pPr>
      <w:bookmarkStart w:id="37" w:name="動詞判別時空間畳み込みニューラルネットワーク"/>
      <w:r w:rsidRPr="000A13CF">
        <w:t xml:space="preserve">2.1.2.2 </w:t>
      </w:r>
      <w:r w:rsidRPr="000A13CF">
        <w:t>動詞判別</w:t>
      </w:r>
      <w:r w:rsidR="00F9746E">
        <w:t>3</w:t>
      </w:r>
      <w:r w:rsidR="00F9746E">
        <w:t>次元畳み込み</w:t>
      </w:r>
      <w:r w:rsidRPr="000A13CF">
        <w:t>ニューラルネットワーク</w:t>
      </w:r>
      <w:bookmarkEnd w:id="37"/>
    </w:p>
    <w:p w14:paraId="6CB84CE9" w14:textId="736C4F6C" w:rsidR="00C248AA" w:rsidRPr="00C248AA" w:rsidRDefault="00F9746E" w:rsidP="001C70A0">
      <w:pPr>
        <w:pStyle w:val="a0"/>
      </w:pPr>
      <w:r>
        <w:t>3</w:t>
      </w:r>
      <w:r>
        <w:t>次元畳み込み</w:t>
      </w:r>
      <w:r w:rsidR="00C248AA">
        <w:t>ニューラルネットワークで</w:t>
      </w:r>
      <w:r w:rsidR="002F4E43">
        <w:t xml:space="preserve">, </w:t>
      </w:r>
      <w:r w:rsidR="00C248AA">
        <w:t>動画中の動詞判別を行うニューラルネットワークとして</w:t>
      </w:r>
      <w:r w:rsidR="00C248AA">
        <w:rPr>
          <w:rFonts w:hint="eastAsia"/>
        </w:rPr>
        <w:t xml:space="preserve"> kinetics</w:t>
      </w:r>
      <w:r w:rsidR="00C248AA">
        <w:rPr>
          <w:rFonts w:hint="eastAsia"/>
        </w:rPr>
        <w:t>データセット</w:t>
      </w:r>
      <w:commentRangeStart w:id="38"/>
      <w:r w:rsidR="00C248AA">
        <w:rPr>
          <w:rFonts w:hint="eastAsia"/>
        </w:rPr>
        <w:t>の</w:t>
      </w:r>
      <w:commentRangeEnd w:id="38"/>
      <w:r w:rsidR="00177E45">
        <w:rPr>
          <w:rStyle w:val="af"/>
          <w:lang w:eastAsia="en-US"/>
        </w:rPr>
        <w:commentReference w:id="38"/>
      </w:r>
      <w:r w:rsidR="00C248AA">
        <w:rPr>
          <w:rFonts w:hint="eastAsia"/>
        </w:rPr>
        <w:t>動詞判別で</w:t>
      </w:r>
      <w:r w:rsidR="00C248AA">
        <w:rPr>
          <w:rFonts w:hint="eastAsia"/>
        </w:rPr>
        <w:t>pre-train</w:t>
      </w:r>
      <w:r w:rsidR="009B307E">
        <w:t>ing</w:t>
      </w:r>
      <w:r w:rsidR="00C248AA">
        <w:rPr>
          <w:rFonts w:hint="eastAsia"/>
        </w:rPr>
        <w:t>されたニューラルネットワークを用いた</w:t>
      </w:r>
      <w:r w:rsidR="00C248AA">
        <w:rPr>
          <w:rFonts w:hint="eastAsia"/>
        </w:rPr>
        <w:t xml:space="preserve">. </w:t>
      </w:r>
      <w:r w:rsidR="00C248AA">
        <w:rPr>
          <w:rFonts w:hint="eastAsia"/>
        </w:rPr>
        <w:t>このニューラルネットワークは</w:t>
      </w:r>
      <w:r w:rsidR="00C248AA">
        <w:t>前述の</w:t>
      </w:r>
      <w:r w:rsidR="00C248AA">
        <w:rPr>
          <w:rFonts w:hint="eastAsia"/>
        </w:rPr>
        <w:t>ImageNet</w:t>
      </w:r>
      <w:r w:rsidR="00C248AA">
        <w:rPr>
          <w:rFonts w:hint="eastAsia"/>
        </w:rPr>
        <w:t>で</w:t>
      </w:r>
      <w:r w:rsidR="00C248AA">
        <w:rPr>
          <w:rFonts w:hint="eastAsia"/>
        </w:rPr>
        <w:t>pre-train</w:t>
      </w:r>
      <w:r w:rsidR="009B307E">
        <w:t>ing</w:t>
      </w:r>
      <w:r w:rsidR="00C248AA">
        <w:rPr>
          <w:rFonts w:hint="eastAsia"/>
        </w:rPr>
        <w:t>した</w:t>
      </w:r>
      <w:commentRangeStart w:id="39"/>
      <w:r w:rsidR="00C248AA">
        <w:rPr>
          <w:rFonts w:hint="eastAsia"/>
        </w:rPr>
        <w:t>I</w:t>
      </w:r>
      <w:r w:rsidR="00C248AA">
        <w:t>3D</w:t>
      </w:r>
      <w:r w:rsidR="00C248AA">
        <w:t>ネットワークを元に</w:t>
      </w:r>
      <w:r w:rsidR="00C248AA">
        <w:rPr>
          <w:rFonts w:hint="eastAsia"/>
        </w:rPr>
        <w:t>kinetics</w:t>
      </w:r>
      <w:r w:rsidR="00C248AA">
        <w:rPr>
          <w:rFonts w:hint="eastAsia"/>
        </w:rPr>
        <w:t>データセットでの動詞判別のタスク用に</w:t>
      </w:r>
      <w:r w:rsidR="00C248AA">
        <w:rPr>
          <w:rFonts w:hint="eastAsia"/>
        </w:rPr>
        <w:t>fine-tune</w:t>
      </w:r>
      <w:r w:rsidR="00C248AA">
        <w:rPr>
          <w:rFonts w:hint="eastAsia"/>
        </w:rPr>
        <w:t>されたものであり</w:t>
      </w:r>
      <w:commentRangeEnd w:id="39"/>
      <w:r w:rsidR="00177E45">
        <w:rPr>
          <w:rStyle w:val="af"/>
          <w:lang w:eastAsia="en-US"/>
        </w:rPr>
        <w:commentReference w:id="39"/>
      </w:r>
      <w:r w:rsidR="00C248AA">
        <w:rPr>
          <w:rFonts w:hint="eastAsia"/>
        </w:rPr>
        <w:t>,</w:t>
      </w:r>
      <w:r w:rsidR="00C248AA">
        <w:t xml:space="preserve"> </w:t>
      </w:r>
      <w:r w:rsidR="00C248AA">
        <w:rPr>
          <w:rFonts w:hint="eastAsia"/>
        </w:rPr>
        <w:t>ネットワークの構造としては前述のものと同様の</w:t>
      </w:r>
      <w:r w:rsidR="00C248AA">
        <w:rPr>
          <w:rFonts w:hint="eastAsia"/>
        </w:rPr>
        <w:t>ResNets</w:t>
      </w:r>
      <w:r w:rsidR="00C248AA">
        <w:t>50</w:t>
      </w:r>
      <w:r w:rsidR="00C248AA">
        <w:t>を使用しているものを用いた</w:t>
      </w:r>
      <w:r w:rsidR="00C248AA">
        <w:rPr>
          <w:rFonts w:hint="eastAsia"/>
        </w:rPr>
        <w:t>.</w:t>
      </w:r>
    </w:p>
    <w:p w14:paraId="756B88CB" w14:textId="77777777" w:rsidR="001C2FF7" w:rsidRPr="000A13CF" w:rsidRDefault="00624158" w:rsidP="001C70A0">
      <w:pPr>
        <w:pStyle w:val="2"/>
      </w:pPr>
      <w:bookmarkStart w:id="40" w:name="データセット"/>
      <w:bookmarkStart w:id="41" w:name="_Toc533783289"/>
      <w:bookmarkStart w:id="42" w:name="_Toc533784032"/>
      <w:bookmarkStart w:id="43" w:name="_Toc536302868"/>
      <w:r w:rsidRPr="000A13CF">
        <w:t xml:space="preserve">2.2 </w:t>
      </w:r>
      <w:r w:rsidRPr="000A13CF">
        <w:t>データセット</w:t>
      </w:r>
      <w:bookmarkEnd w:id="40"/>
      <w:bookmarkEnd w:id="41"/>
      <w:bookmarkEnd w:id="42"/>
      <w:bookmarkEnd w:id="43"/>
    </w:p>
    <w:p w14:paraId="396BD825" w14:textId="77777777" w:rsidR="001C2FF7" w:rsidRPr="000A13CF" w:rsidRDefault="00624158" w:rsidP="001C70A0">
      <w:pPr>
        <w:pStyle w:val="3"/>
      </w:pPr>
      <w:bookmarkStart w:id="44" w:name="moments-in-time-データセット"/>
      <w:bookmarkStart w:id="45" w:name="_Toc533783290"/>
      <w:bookmarkStart w:id="46" w:name="_Toc533784033"/>
      <w:bookmarkStart w:id="47" w:name="_Toc536302869"/>
      <w:r w:rsidRPr="000A13CF">
        <w:t xml:space="preserve">2.2.1 Moments In Time </w:t>
      </w:r>
      <w:r w:rsidRPr="000A13CF">
        <w:t>データセット</w:t>
      </w:r>
      <w:bookmarkEnd w:id="44"/>
      <w:bookmarkEnd w:id="45"/>
      <w:bookmarkEnd w:id="46"/>
      <w:bookmarkEnd w:id="47"/>
    </w:p>
    <w:p w14:paraId="794FDBC7" w14:textId="2CE69779" w:rsidR="001C2FF7" w:rsidRPr="000A13CF" w:rsidRDefault="00624158" w:rsidP="001C70A0">
      <w:pPr>
        <w:pStyle w:val="FirstParagraph"/>
      </w:pPr>
      <w:commentRangeStart w:id="48"/>
      <w:r w:rsidRPr="000A13CF">
        <w:rPr>
          <w:noProof/>
        </w:rPr>
        <w:t>I3D</w:t>
      </w:r>
      <w:commentRangeEnd w:id="48"/>
      <w:r w:rsidR="00177E45">
        <w:rPr>
          <w:rStyle w:val="af"/>
          <w:lang w:eastAsia="en-US"/>
        </w:rPr>
        <w:commentReference w:id="48"/>
      </w:r>
      <w:r w:rsidRPr="000A13CF">
        <w:rPr>
          <w:noProof/>
        </w:rPr>
        <w:t>の訓練</w:t>
      </w:r>
      <w:r w:rsidRPr="000A13CF">
        <w:rPr>
          <w:noProof/>
        </w:rPr>
        <w:t xml:space="preserve">, </w:t>
      </w:r>
      <w:r w:rsidRPr="000A13CF">
        <w:rPr>
          <w:noProof/>
        </w:rPr>
        <w:t>および検証には</w:t>
      </w:r>
      <w:r w:rsidRPr="000A13CF">
        <w:rPr>
          <w:noProof/>
        </w:rPr>
        <w:t>Momets In Time</w:t>
      </w:r>
      <w:r w:rsidRPr="000A13CF">
        <w:rPr>
          <w:noProof/>
        </w:rPr>
        <w:t>データセット</w:t>
      </w:r>
      <w:r w:rsidR="000A13CF">
        <w:rPr>
          <w:noProof/>
        </w:rPr>
        <w:t xml:space="preserve"> </w:t>
      </w:r>
      <w:r w:rsidR="004C0E66">
        <w:rPr>
          <w:noProof/>
        </w:rPr>
        <w:fldChar w:fldCharType="begin" w:fldLock="1"/>
      </w:r>
      <w:r w:rsidR="004C0E66">
        <w:rPr>
          <w:noProof/>
        </w:rPr>
        <w:instrText>ADDIN CSL_CITATION {"citationItems":[{"id":"ITEM-1","itemData":{"author":[{"dropping-particle":"","family":"Monfort","given":"Mathew","non-dropping-particle":"","parse-names":false,"suffix":""},{"dropping-particle":"","family":"Andonian","given":"Alex","non-dropping-particle":"","parse-names":false,"suffix":""},{"dropping-particle":"","family":"Zhou","given":"Bolei","non-dropping-particle":"","parse-names":false,"suffix":""},{"dropping-particle":"","family":"Ramakrishnan","given":"Kandan","non-dropping-particle":"","parse-names":false,"suffix":""},{"dropping-particle":"","family":"Bargal","given":"Sarah Adel","non-dropping-particle":"","parse-names":false,"suffix":""},{"dropping-particle":"","family":"Yan","given":"Tom","non-dropping-particle":"","parse-names":false,"suffix":""},{"dropping-particle":"","family":"Brown","given":"Lisa","non-dropping-particle":"","parse-names":false,"suffix":""},{"dropping-particle":"","family":"Fan","given":"Quanfu","non-dropping-particle":"","parse-names":false,"suffix":""},{"dropping-particle":"","family":"Gutfruend","given":"Dan","non-dropping-particle":"","parse-names":false,"suffix":""},{"dropping-particle":"","family":"Vondrick","given":"Carl","non-dropping-particle":"","parse-names":false,"suffix":""},{"dropping-particle":"","family":"others","given":"","non-dropping-particle":"","parse-names":false,"suffix":""}],"container-title":"arXiv preprint arXiv:1801.03150","id":"ITEM-1","issued":{"date-parts":[["2018"]]},"title":"Moments in time dataset: one million videos for event understanding","type":"article-journal"},"uris":["http://www.mendeley.com/documents/?uuid=37626467-9ecb-3413-ba4e-8e5b903085ae"]}],"mendeley":{"formattedCitation":"(Monfort et al., 2018)","plainTextFormattedCitation":"(Monfort et al., 2018)"},"properties":{"noteIndex":0},"schema":"https://github.com/citation-style-language/schema/raw/master/csl-citation.json"}</w:instrText>
      </w:r>
      <w:r w:rsidR="004C0E66">
        <w:rPr>
          <w:noProof/>
        </w:rPr>
        <w:fldChar w:fldCharType="separate"/>
      </w:r>
      <w:r w:rsidR="004C0E66" w:rsidRPr="004C0E66">
        <w:rPr>
          <w:noProof/>
        </w:rPr>
        <w:t>(Monfort et al., 2018)</w:t>
      </w:r>
      <w:r w:rsidR="004C0E66">
        <w:rPr>
          <w:noProof/>
        </w:rPr>
        <w:fldChar w:fldCharType="end"/>
      </w:r>
      <w:r w:rsidR="000A13CF">
        <w:rPr>
          <w:noProof/>
        </w:rPr>
        <w:t xml:space="preserve"> </w:t>
      </w:r>
      <w:r w:rsidRPr="000A13CF">
        <w:rPr>
          <w:noProof/>
        </w:rPr>
        <w:t>から抽出した</w:t>
      </w:r>
      <w:r w:rsidRPr="000A13CF">
        <w:rPr>
          <w:noProof/>
        </w:rPr>
        <w:t>12</w:t>
      </w:r>
      <w:r w:rsidR="00F22B7A">
        <w:rPr>
          <w:noProof/>
        </w:rPr>
        <w:t>00</w:t>
      </w:r>
      <w:r w:rsidR="00C248AA">
        <w:rPr>
          <w:noProof/>
        </w:rPr>
        <w:t xml:space="preserve"> </w:t>
      </w:r>
      <w:r w:rsidRPr="000A13CF">
        <w:rPr>
          <w:noProof/>
        </w:rPr>
        <w:t>件の動画データ及び</w:t>
      </w:r>
      <w:r w:rsidRPr="000A13CF">
        <w:rPr>
          <w:noProof/>
        </w:rPr>
        <w:t xml:space="preserve">, </w:t>
      </w:r>
      <w:r w:rsidRPr="000A13CF">
        <w:rPr>
          <w:noProof/>
        </w:rPr>
        <w:t>動画に対応する物体</w:t>
      </w:r>
      <w:r w:rsidR="004611A2">
        <w:rPr>
          <w:noProof/>
        </w:rPr>
        <w:t>ラベル</w:t>
      </w:r>
      <w:r w:rsidRPr="000A13CF">
        <w:rPr>
          <w:noProof/>
        </w:rPr>
        <w:t>ラベルを使用</w:t>
      </w:r>
      <w:r w:rsidRPr="000A13CF">
        <w:rPr>
          <w:noProof/>
        </w:rPr>
        <w:lastRenderedPageBreak/>
        <w:t>した</w:t>
      </w:r>
      <w:r w:rsidRPr="000A13CF">
        <w:rPr>
          <w:noProof/>
        </w:rPr>
        <w:t>. Moments In Time</w:t>
      </w:r>
      <w:r w:rsidRPr="000A13CF">
        <w:rPr>
          <w:noProof/>
        </w:rPr>
        <w:t>データセットは</w:t>
      </w:r>
      <w:r w:rsidRPr="000A13CF">
        <w:rPr>
          <w:noProof/>
        </w:rPr>
        <w:t>100</w:t>
      </w:r>
      <w:r w:rsidRPr="000A13CF">
        <w:rPr>
          <w:noProof/>
        </w:rPr>
        <w:t>万枚以上の</w:t>
      </w:r>
      <w:r w:rsidRPr="000A13CF">
        <w:rPr>
          <w:noProof/>
        </w:rPr>
        <w:t>3</w:t>
      </w:r>
      <w:r w:rsidRPr="000A13CF">
        <w:rPr>
          <w:noProof/>
        </w:rPr>
        <w:t>秒間の動画に</w:t>
      </w:r>
      <w:r w:rsidRPr="000A13CF">
        <w:rPr>
          <w:noProof/>
        </w:rPr>
        <w:t>339</w:t>
      </w:r>
      <w:r w:rsidRPr="000A13CF">
        <w:rPr>
          <w:noProof/>
        </w:rPr>
        <w:t>種類のアクションの</w:t>
      </w:r>
      <w:r w:rsidR="004611A2">
        <w:rPr>
          <w:noProof/>
        </w:rPr>
        <w:t>ラベル</w:t>
      </w:r>
      <w:r w:rsidRPr="000A13CF">
        <w:rPr>
          <w:noProof/>
        </w:rPr>
        <w:t>が動詞名で一つずつ付けられたデータセットであり</w:t>
      </w:r>
      <w:r w:rsidRPr="000A13CF">
        <w:rPr>
          <w:noProof/>
        </w:rPr>
        <w:t xml:space="preserve">, </w:t>
      </w:r>
      <w:r w:rsidRPr="000A13CF">
        <w:rPr>
          <w:noProof/>
        </w:rPr>
        <w:t>同様のものとしては最大規模のデータセットである</w:t>
      </w:r>
      <w:r w:rsidRPr="000A13CF">
        <w:rPr>
          <w:noProof/>
        </w:rPr>
        <w:t>.</w:t>
      </w:r>
    </w:p>
    <w:p w14:paraId="07AF676B" w14:textId="77777777" w:rsidR="001C2FF7" w:rsidRPr="000A13CF" w:rsidRDefault="00624158" w:rsidP="001C70A0">
      <w:pPr>
        <w:pStyle w:val="3"/>
      </w:pPr>
      <w:bookmarkStart w:id="49" w:name="データセットの抽出"/>
      <w:bookmarkStart w:id="50" w:name="_Toc533783291"/>
      <w:bookmarkStart w:id="51" w:name="_Toc533784034"/>
      <w:bookmarkStart w:id="52" w:name="_Toc536302870"/>
      <w:r w:rsidRPr="000A13CF">
        <w:t xml:space="preserve">2.2.2 </w:t>
      </w:r>
      <w:commentRangeStart w:id="53"/>
      <w:r w:rsidRPr="000A13CF">
        <w:t>データセットの抽出</w:t>
      </w:r>
      <w:bookmarkEnd w:id="49"/>
      <w:bookmarkEnd w:id="50"/>
      <w:bookmarkEnd w:id="51"/>
      <w:bookmarkEnd w:id="52"/>
      <w:commentRangeEnd w:id="53"/>
      <w:r w:rsidR="0020234B">
        <w:rPr>
          <w:rStyle w:val="af"/>
          <w:rFonts w:asciiTheme="minorHAnsi" w:eastAsiaTheme="minorEastAsia" w:hAnsiTheme="minorHAnsi" w:cstheme="minorBidi"/>
          <w:b w:val="0"/>
          <w:bCs w:val="0"/>
          <w:noProof w:val="0"/>
          <w:color w:val="auto"/>
          <w:lang w:eastAsia="en-US"/>
        </w:rPr>
        <w:commentReference w:id="53"/>
      </w:r>
    </w:p>
    <w:p w14:paraId="6F1F2CBD" w14:textId="58DB8674" w:rsidR="000A13CF" w:rsidRDefault="00624158" w:rsidP="001C70A0">
      <w:pPr>
        <w:pStyle w:val="FirstParagraph"/>
      </w:pPr>
      <w:r w:rsidRPr="000A13CF">
        <w:rPr>
          <w:noProof/>
        </w:rPr>
        <w:t>本研究では</w:t>
      </w:r>
      <w:r w:rsidRPr="000A13CF">
        <w:rPr>
          <w:noProof/>
        </w:rPr>
        <w:t xml:space="preserve">, </w:t>
      </w:r>
      <w:r w:rsidRPr="000A13CF">
        <w:rPr>
          <w:noProof/>
        </w:rPr>
        <w:t>動詞ラベルではなく動画中の物体</w:t>
      </w:r>
      <w:r w:rsidR="004611A2">
        <w:rPr>
          <w:noProof/>
        </w:rPr>
        <w:t>ラベル</w:t>
      </w:r>
      <w:r w:rsidRPr="000A13CF">
        <w:rPr>
          <w:noProof/>
        </w:rPr>
        <w:t>ラベルを利用するため</w:t>
      </w:r>
      <w:r w:rsidRPr="000A13CF">
        <w:rPr>
          <w:noProof/>
        </w:rPr>
        <w:t>, Moments In Time</w:t>
      </w:r>
      <w:r w:rsidRPr="000A13CF">
        <w:rPr>
          <w:noProof/>
        </w:rPr>
        <w:t>データセットから訓練</w:t>
      </w:r>
      <w:r w:rsidRPr="000A13CF">
        <w:rPr>
          <w:noProof/>
        </w:rPr>
        <w:t xml:space="preserve">, </w:t>
      </w:r>
      <w:r w:rsidR="00F22B7A">
        <w:rPr>
          <w:noProof/>
        </w:rPr>
        <w:t>テスト</w:t>
      </w:r>
      <w:r w:rsidRPr="000A13CF">
        <w:rPr>
          <w:noProof/>
        </w:rPr>
        <w:t>用のデータとして</w:t>
      </w:r>
      <w:r w:rsidR="00F22B7A">
        <w:rPr>
          <w:rFonts w:hint="eastAsia"/>
          <w:noProof/>
        </w:rPr>
        <w:t>150</w:t>
      </w:r>
      <w:r w:rsidR="00F22B7A">
        <w:rPr>
          <w:rFonts w:hint="eastAsia"/>
          <w:noProof/>
        </w:rPr>
        <w:t>種類のアクションラベルがついた動画を</w:t>
      </w:r>
      <w:commentRangeStart w:id="54"/>
      <w:r w:rsidR="00F22B7A">
        <w:rPr>
          <w:rFonts w:hint="eastAsia"/>
          <w:noProof/>
        </w:rPr>
        <w:t>それぞれ</w:t>
      </w:r>
      <w:r w:rsidR="00F22B7A">
        <w:rPr>
          <w:rFonts w:hint="eastAsia"/>
          <w:noProof/>
        </w:rPr>
        <w:t>8</w:t>
      </w:r>
      <w:r w:rsidR="00F22B7A">
        <w:rPr>
          <w:rFonts w:hint="eastAsia"/>
          <w:noProof/>
        </w:rPr>
        <w:t>件とした</w:t>
      </w:r>
      <w:r w:rsidRPr="000A13CF">
        <w:rPr>
          <w:noProof/>
        </w:rPr>
        <w:t>1200</w:t>
      </w:r>
      <w:r w:rsidRPr="000A13CF">
        <w:rPr>
          <w:noProof/>
        </w:rPr>
        <w:t>件</w:t>
      </w:r>
      <w:r w:rsidR="00C248AA">
        <w:rPr>
          <w:noProof/>
        </w:rPr>
        <w:t>のデータを元としてデータセット</w:t>
      </w:r>
      <w:commentRangeEnd w:id="54"/>
      <w:r w:rsidR="0020234B">
        <w:rPr>
          <w:rStyle w:val="af"/>
          <w:lang w:eastAsia="en-US"/>
        </w:rPr>
        <w:commentReference w:id="54"/>
      </w:r>
      <w:r w:rsidR="00C248AA">
        <w:rPr>
          <w:noProof/>
        </w:rPr>
        <w:t>を作成</w:t>
      </w:r>
      <w:r w:rsidRPr="000A13CF">
        <w:rPr>
          <w:noProof/>
        </w:rPr>
        <w:t>した</w:t>
      </w:r>
      <w:r w:rsidRPr="000A13CF">
        <w:rPr>
          <w:noProof/>
        </w:rPr>
        <w:t>.</w:t>
      </w:r>
      <w:r w:rsidR="00C248AA">
        <w:rPr>
          <w:noProof/>
        </w:rPr>
        <w:t>これらの動画に対するラベリングを</w:t>
      </w:r>
      <w:r w:rsidR="00C248AA">
        <w:rPr>
          <w:rFonts w:hint="eastAsia"/>
          <w:noProof/>
        </w:rPr>
        <w:t xml:space="preserve">, </w:t>
      </w:r>
      <w:r w:rsidRPr="000A13CF">
        <w:rPr>
          <w:noProof/>
        </w:rPr>
        <w:t xml:space="preserve"> </w:t>
      </w:r>
      <w:r w:rsidRPr="000A13CF">
        <w:rPr>
          <w:noProof/>
        </w:rPr>
        <w:t>それぞれの動画中に確認できる物体のラベルを複数つける形で行った</w:t>
      </w:r>
      <w:r w:rsidRPr="000A13CF">
        <w:rPr>
          <w:noProof/>
        </w:rPr>
        <w:t xml:space="preserve">. </w:t>
      </w:r>
      <w:r w:rsidRPr="000A13CF">
        <w:rPr>
          <w:noProof/>
        </w:rPr>
        <w:t>ラベリングを行った結果</w:t>
      </w:r>
      <w:r w:rsidRPr="000A13CF">
        <w:rPr>
          <w:noProof/>
        </w:rPr>
        <w:t>, 193</w:t>
      </w:r>
      <w:r w:rsidRPr="000A13CF">
        <w:rPr>
          <w:noProof/>
        </w:rPr>
        <w:t>の物体</w:t>
      </w:r>
      <w:r w:rsidR="004611A2">
        <w:rPr>
          <w:noProof/>
        </w:rPr>
        <w:t>ラベル</w:t>
      </w:r>
      <w:r w:rsidRPr="000A13CF">
        <w:rPr>
          <w:noProof/>
        </w:rPr>
        <w:t>がラベルとして与えられ</w:t>
      </w:r>
      <w:r w:rsidRPr="000A13CF">
        <w:rPr>
          <w:noProof/>
        </w:rPr>
        <w:t>, 1</w:t>
      </w:r>
      <w:r w:rsidRPr="000A13CF">
        <w:rPr>
          <w:noProof/>
        </w:rPr>
        <w:t>動画あたりの平均ラベル数は</w:t>
      </w:r>
      <w:r w:rsidRPr="000A13CF">
        <w:rPr>
          <w:noProof/>
        </w:rPr>
        <w:t>1.41</w:t>
      </w:r>
      <w:r w:rsidRPr="000A13CF">
        <w:rPr>
          <w:noProof/>
        </w:rPr>
        <w:t>であった</w:t>
      </w:r>
      <w:r w:rsidRPr="000A13CF">
        <w:rPr>
          <w:noProof/>
        </w:rPr>
        <w:t xml:space="preserve">. </w:t>
      </w:r>
      <w:r w:rsidRPr="000A13CF">
        <w:rPr>
          <w:noProof/>
        </w:rPr>
        <w:t>本研究では</w:t>
      </w:r>
      <w:r w:rsidRPr="000A13CF">
        <w:rPr>
          <w:noProof/>
        </w:rPr>
        <w:t xml:space="preserve">, </w:t>
      </w:r>
      <w:r w:rsidRPr="000A13CF">
        <w:rPr>
          <w:noProof/>
        </w:rPr>
        <w:t>この</w:t>
      </w:r>
      <w:r w:rsidR="00BF3748">
        <w:rPr>
          <w:rFonts w:hint="eastAsia"/>
          <w:noProof/>
        </w:rPr>
        <w:t>うち</w:t>
      </w:r>
      <w:r w:rsidRPr="000A13CF">
        <w:rPr>
          <w:noProof/>
        </w:rPr>
        <w:t>出現頻度上位</w:t>
      </w:r>
      <w:r w:rsidRPr="000A13CF">
        <w:rPr>
          <w:noProof/>
        </w:rPr>
        <w:t>20</w:t>
      </w:r>
      <w:r w:rsidRPr="000A13CF">
        <w:rPr>
          <w:noProof/>
        </w:rPr>
        <w:t>ラベルのみを</w:t>
      </w:r>
      <w:r w:rsidR="00C248AA">
        <w:rPr>
          <w:noProof/>
        </w:rPr>
        <w:t>抽出して</w:t>
      </w:r>
      <w:r w:rsidRPr="000A13CF">
        <w:rPr>
          <w:noProof/>
        </w:rPr>
        <w:t>用いた</w:t>
      </w:r>
      <w:r w:rsidRPr="000A13CF">
        <w:rPr>
          <w:noProof/>
        </w:rPr>
        <w:t xml:space="preserve">. </w:t>
      </w:r>
      <w:r w:rsidR="00C248AA">
        <w:rPr>
          <w:noProof/>
        </w:rPr>
        <w:t>抽出され</w:t>
      </w:r>
      <w:r w:rsidR="002F4E43">
        <w:rPr>
          <w:noProof/>
        </w:rPr>
        <w:t>,</w:t>
      </w:r>
      <w:r w:rsidR="00C248AA">
        <w:rPr>
          <w:noProof/>
        </w:rPr>
        <w:t>検証に用いられた</w:t>
      </w:r>
      <w:r w:rsidRPr="000A13CF">
        <w:rPr>
          <w:noProof/>
        </w:rPr>
        <w:t>動画は</w:t>
      </w:r>
      <w:r w:rsidRPr="000A13CF">
        <w:rPr>
          <w:noProof/>
        </w:rPr>
        <w:t>937</w:t>
      </w:r>
      <w:r w:rsidRPr="000A13CF">
        <w:rPr>
          <w:noProof/>
        </w:rPr>
        <w:t>件</w:t>
      </w:r>
      <w:r w:rsidRPr="000A13CF">
        <w:rPr>
          <w:noProof/>
        </w:rPr>
        <w:t>, 1</w:t>
      </w:r>
      <w:r w:rsidRPr="000A13CF">
        <w:rPr>
          <w:noProof/>
        </w:rPr>
        <w:t>動画あたりの平均のラベル数は</w:t>
      </w:r>
      <w:r w:rsidRPr="000A13CF">
        <w:rPr>
          <w:noProof/>
        </w:rPr>
        <w:t>1.25</w:t>
      </w:r>
      <w:r w:rsidRPr="000A13CF">
        <w:rPr>
          <w:noProof/>
        </w:rPr>
        <w:t>であった</w:t>
      </w:r>
      <w:r w:rsidRPr="000A13CF">
        <w:rPr>
          <w:noProof/>
        </w:rPr>
        <w:t xml:space="preserve">. </w:t>
      </w:r>
      <w:r w:rsidRPr="000A13CF">
        <w:rPr>
          <w:noProof/>
        </w:rPr>
        <w:t>ラベルが付けられた動画データは</w:t>
      </w:r>
      <w:r w:rsidRPr="000A13CF">
        <w:rPr>
          <w:noProof/>
        </w:rPr>
        <w:t xml:space="preserve">, </w:t>
      </w:r>
      <w:r w:rsidRPr="000A13CF">
        <w:rPr>
          <w:noProof/>
        </w:rPr>
        <w:t>全て時間が</w:t>
      </w:r>
      <w:r w:rsidRPr="000A13CF">
        <w:rPr>
          <w:noProof/>
        </w:rPr>
        <w:t>3</w:t>
      </w:r>
      <w:r w:rsidRPr="000A13CF">
        <w:rPr>
          <w:noProof/>
        </w:rPr>
        <w:t>秒間</w:t>
      </w:r>
      <w:r w:rsidRPr="000A13CF">
        <w:rPr>
          <w:noProof/>
        </w:rPr>
        <w:t xml:space="preserve">, </w:t>
      </w:r>
      <w:r w:rsidRPr="000A13CF">
        <w:rPr>
          <w:noProof/>
        </w:rPr>
        <w:t>フレーム数</w:t>
      </w:r>
      <w:r w:rsidRPr="000A13CF">
        <w:rPr>
          <w:noProof/>
        </w:rPr>
        <w:t>90</w:t>
      </w:r>
      <w:r w:rsidRPr="000A13CF">
        <w:rPr>
          <w:noProof/>
        </w:rPr>
        <w:t>枚</w:t>
      </w:r>
      <w:r w:rsidRPr="000A13CF">
        <w:rPr>
          <w:noProof/>
        </w:rPr>
        <w:t xml:space="preserve">, </w:t>
      </w:r>
      <w:r w:rsidRPr="000A13CF">
        <w:rPr>
          <w:noProof/>
        </w:rPr>
        <w:t>解像度は縦</w:t>
      </w:r>
      <w:r w:rsidRPr="000A13CF">
        <w:rPr>
          <w:noProof/>
        </w:rPr>
        <w:t>256</w:t>
      </w:r>
      <w:r w:rsidRPr="000A13CF">
        <w:rPr>
          <w:noProof/>
        </w:rPr>
        <w:t>画素</w:t>
      </w:r>
      <w:r w:rsidRPr="000A13CF">
        <w:rPr>
          <w:noProof/>
        </w:rPr>
        <w:t xml:space="preserve">, </w:t>
      </w:r>
      <w:r w:rsidRPr="000A13CF">
        <w:rPr>
          <w:noProof/>
        </w:rPr>
        <w:t>横</w:t>
      </w:r>
      <w:r w:rsidRPr="000A13CF">
        <w:rPr>
          <w:noProof/>
        </w:rPr>
        <w:t>256</w:t>
      </w:r>
      <w:r w:rsidRPr="000A13CF">
        <w:rPr>
          <w:noProof/>
        </w:rPr>
        <w:t>画素であった</w:t>
      </w:r>
      <w:r w:rsidRPr="000A13CF">
        <w:rPr>
          <w:noProof/>
        </w:rPr>
        <w:t xml:space="preserve">. </w:t>
      </w:r>
      <w:r w:rsidRPr="000A13CF">
        <w:rPr>
          <w:noProof/>
        </w:rPr>
        <w:t>本検証においては</w:t>
      </w:r>
      <w:r w:rsidRPr="000A13CF">
        <w:rPr>
          <w:noProof/>
        </w:rPr>
        <w:t>, 90</w:t>
      </w:r>
      <w:r w:rsidRPr="000A13CF">
        <w:rPr>
          <w:noProof/>
        </w:rPr>
        <w:t>フレーム</w:t>
      </w:r>
      <w:r w:rsidR="00F22B7A">
        <w:rPr>
          <w:noProof/>
        </w:rPr>
        <w:t>の動画から</w:t>
      </w:r>
      <w:r w:rsidR="00F50DC1">
        <w:rPr>
          <w:rFonts w:hint="eastAsia"/>
          <w:noProof/>
        </w:rPr>
        <w:t>1</w:t>
      </w:r>
      <w:r w:rsidR="00F50DC1">
        <w:rPr>
          <w:rFonts w:hint="eastAsia"/>
          <w:noProof/>
        </w:rPr>
        <w:t>フレームごとに</w:t>
      </w:r>
      <w:r w:rsidR="00F22B7A">
        <w:rPr>
          <w:rFonts w:hint="eastAsia"/>
          <w:noProof/>
        </w:rPr>
        <w:t>フレームを</w:t>
      </w:r>
      <w:r w:rsidR="00F50DC1">
        <w:rPr>
          <w:rFonts w:hint="eastAsia"/>
          <w:noProof/>
        </w:rPr>
        <w:t>抽出し</w:t>
      </w:r>
      <w:r w:rsidR="00F50DC1">
        <w:rPr>
          <w:rFonts w:hint="eastAsia"/>
          <w:noProof/>
        </w:rPr>
        <w:t>45</w:t>
      </w:r>
      <w:r w:rsidR="00F50DC1">
        <w:rPr>
          <w:rFonts w:hint="eastAsia"/>
          <w:noProof/>
        </w:rPr>
        <w:t>フレーム</w:t>
      </w:r>
      <w:r w:rsidR="00F22B7A">
        <w:rPr>
          <w:rFonts w:hint="eastAsia"/>
          <w:noProof/>
        </w:rPr>
        <w:t>の動画</w:t>
      </w:r>
      <w:r w:rsidR="00F50DC1">
        <w:rPr>
          <w:rFonts w:hint="eastAsia"/>
          <w:noProof/>
        </w:rPr>
        <w:t>とし</w:t>
      </w:r>
      <w:r w:rsidR="00F50DC1">
        <w:rPr>
          <w:rFonts w:hint="eastAsia"/>
          <w:noProof/>
        </w:rPr>
        <w:t xml:space="preserve">, </w:t>
      </w:r>
      <w:r w:rsidR="00F50DC1">
        <w:rPr>
          <w:rFonts w:hint="eastAsia"/>
          <w:noProof/>
        </w:rPr>
        <w:t>その中央</w:t>
      </w:r>
      <w:r w:rsidRPr="000A13CF">
        <w:rPr>
          <w:noProof/>
        </w:rPr>
        <w:t>32</w:t>
      </w:r>
      <w:r w:rsidRPr="000A13CF">
        <w:rPr>
          <w:noProof/>
        </w:rPr>
        <w:t>フレームを抽出して</w:t>
      </w:r>
      <w:r w:rsidR="00F22B7A">
        <w:rPr>
          <w:noProof/>
        </w:rPr>
        <w:t>作成したデータを学習・検証に</w:t>
      </w:r>
      <w:r w:rsidR="00B6200B">
        <w:rPr>
          <w:noProof/>
        </w:rPr>
        <w:t>用いた</w:t>
      </w:r>
      <w:r w:rsidR="00B6200B">
        <w:rPr>
          <w:rFonts w:hint="eastAsia"/>
          <w:noProof/>
        </w:rPr>
        <w:t>.</w:t>
      </w:r>
    </w:p>
    <w:p w14:paraId="1A0449B2" w14:textId="77777777" w:rsidR="001C2FF7" w:rsidRPr="000A13CF" w:rsidRDefault="00624158" w:rsidP="001C70A0">
      <w:pPr>
        <w:pStyle w:val="2"/>
      </w:pPr>
      <w:bookmarkStart w:id="55" w:name="_Toc533783292"/>
      <w:bookmarkStart w:id="56" w:name="_Toc533784035"/>
      <w:bookmarkStart w:id="57" w:name="_Toc536302871"/>
      <w:r w:rsidRPr="000A13CF">
        <w:t xml:space="preserve">2.3 </w:t>
      </w:r>
      <w:r w:rsidRPr="000A13CF">
        <w:t>物体判別学習</w:t>
      </w:r>
      <w:bookmarkEnd w:id="55"/>
      <w:bookmarkEnd w:id="56"/>
      <w:bookmarkEnd w:id="57"/>
    </w:p>
    <w:p w14:paraId="318BEF08" w14:textId="2F4BECEC" w:rsidR="001C2FF7" w:rsidRPr="000A13CF" w:rsidRDefault="00624158" w:rsidP="001C70A0">
      <w:pPr>
        <w:pStyle w:val="3"/>
      </w:pPr>
      <w:bookmarkStart w:id="58" w:name="二次元畳み込みニューラルネットワーク-1"/>
      <w:bookmarkStart w:id="59" w:name="_Toc533783293"/>
      <w:bookmarkStart w:id="60" w:name="_Toc533784036"/>
      <w:bookmarkStart w:id="61" w:name="_Toc536302872"/>
      <w:r w:rsidRPr="000A13CF">
        <w:t>2.3.1</w:t>
      </w:r>
      <w:r w:rsidR="002833B6">
        <w:t xml:space="preserve">  </w:t>
      </w:r>
      <w:commentRangeStart w:id="62"/>
      <w:r w:rsidR="002833B6">
        <w:t>2</w:t>
      </w:r>
      <w:r w:rsidR="00BC6E8B">
        <w:t>次元</w:t>
      </w:r>
      <w:r w:rsidRPr="000A13CF">
        <w:t>畳み込みニューラルネットワーク</w:t>
      </w:r>
      <w:bookmarkEnd w:id="58"/>
      <w:bookmarkEnd w:id="59"/>
      <w:bookmarkEnd w:id="60"/>
      <w:bookmarkEnd w:id="61"/>
      <w:commentRangeEnd w:id="62"/>
      <w:r w:rsidR="0020234B">
        <w:rPr>
          <w:rStyle w:val="af"/>
          <w:rFonts w:asciiTheme="minorHAnsi" w:eastAsiaTheme="minorEastAsia" w:hAnsiTheme="minorHAnsi" w:cstheme="minorBidi"/>
          <w:b w:val="0"/>
          <w:bCs w:val="0"/>
          <w:noProof w:val="0"/>
          <w:color w:val="auto"/>
          <w:lang w:eastAsia="en-US"/>
        </w:rPr>
        <w:commentReference w:id="62"/>
      </w:r>
    </w:p>
    <w:p w14:paraId="605DD6AD" w14:textId="34D9266B" w:rsidR="001C2FF7" w:rsidRPr="000A13CF" w:rsidRDefault="00BC6E8B">
      <w:pPr>
        <w:pStyle w:val="FirstParagraph"/>
        <w:rPr>
          <w:noProof/>
        </w:rPr>
      </w:pPr>
      <w:r>
        <w:rPr>
          <w:noProof/>
        </w:rPr>
        <w:t xml:space="preserve">2 </w:t>
      </w:r>
      <w:r>
        <w:rPr>
          <w:noProof/>
        </w:rPr>
        <w:t>次元</w:t>
      </w:r>
      <w:r w:rsidR="00624158" w:rsidRPr="000A13CF">
        <w:rPr>
          <w:noProof/>
        </w:rPr>
        <w:t>の畳み込みニューラルネットワークは以下の方法で訓練を行った</w:t>
      </w:r>
      <w:r w:rsidR="00624158" w:rsidRPr="000A13CF">
        <w:rPr>
          <w:noProof/>
        </w:rPr>
        <w:t xml:space="preserve">. </w:t>
      </w:r>
      <w:r w:rsidR="00624158" w:rsidRPr="000A13CF">
        <w:rPr>
          <w:noProof/>
        </w:rPr>
        <w:t>ニューラルネットワークへの入力は</w:t>
      </w:r>
      <w:r w:rsidR="00624158" w:rsidRPr="000A13CF">
        <w:rPr>
          <w:noProof/>
        </w:rPr>
        <w:t xml:space="preserve">, </w:t>
      </w:r>
      <w:r w:rsidR="00624158" w:rsidRPr="000A13CF">
        <w:rPr>
          <w:noProof/>
        </w:rPr>
        <w:t>作成したデータセット中の動画データの</w:t>
      </w:r>
      <w:r w:rsidR="00624158" w:rsidRPr="000A13CF">
        <w:rPr>
          <w:noProof/>
        </w:rPr>
        <w:t>32</w:t>
      </w:r>
      <w:r w:rsidR="00624158" w:rsidRPr="000A13CF">
        <w:rPr>
          <w:noProof/>
        </w:rPr>
        <w:t>フレームをそれぞれ一枚の画像とし</w:t>
      </w:r>
      <w:r w:rsidR="00F50DC1">
        <w:rPr>
          <w:rFonts w:hint="eastAsia"/>
          <w:noProof/>
        </w:rPr>
        <w:t xml:space="preserve">, </w:t>
      </w:r>
      <w:r w:rsidR="00624158" w:rsidRPr="000A13CF">
        <w:rPr>
          <w:noProof/>
        </w:rPr>
        <w:t>全動画の全フレームをランダムにシャッフルした後</w:t>
      </w:r>
      <w:r w:rsidR="00624158" w:rsidRPr="000A13CF">
        <w:rPr>
          <w:noProof/>
        </w:rPr>
        <w:t>, 16</w:t>
      </w:r>
      <w:r w:rsidR="00624158" w:rsidRPr="000A13CF">
        <w:rPr>
          <w:noProof/>
        </w:rPr>
        <w:t>枚を</w:t>
      </w:r>
      <w:r w:rsidR="00624158" w:rsidRPr="000A13CF">
        <w:rPr>
          <w:noProof/>
        </w:rPr>
        <w:t>1</w:t>
      </w:r>
      <w:r w:rsidR="00624158" w:rsidRPr="000A13CF">
        <w:rPr>
          <w:noProof/>
        </w:rPr>
        <w:t>バッチとして行った</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それぞれの入力画像に対して</w:t>
      </w:r>
      <w:r w:rsidR="00624158" w:rsidRPr="000A13CF">
        <w:rPr>
          <w:noProof/>
        </w:rPr>
        <w:t xml:space="preserve">, </w:t>
      </w:r>
      <w:r w:rsidR="00624158" w:rsidRPr="000A13CF">
        <w:rPr>
          <w:noProof/>
        </w:rPr>
        <w:t>左右</w:t>
      </w:r>
      <w:r w:rsidR="00624158" w:rsidRPr="000A13CF">
        <w:rPr>
          <w:noProof/>
        </w:rPr>
        <w:t xml:space="preserve">, </w:t>
      </w:r>
      <w:r w:rsidR="00624158" w:rsidRPr="000A13CF">
        <w:rPr>
          <w:noProof/>
        </w:rPr>
        <w:t>上下の反転を</w:t>
      </w:r>
      <w:commentRangeStart w:id="63"/>
      <w:r w:rsidR="00624158" w:rsidRPr="000A13CF">
        <w:rPr>
          <w:noProof/>
        </w:rPr>
        <w:t>おこなった後</w:t>
      </w:r>
      <w:commentRangeEnd w:id="63"/>
      <w:r w:rsidR="0020234B">
        <w:rPr>
          <w:rStyle w:val="af"/>
          <w:lang w:eastAsia="en-US"/>
        </w:rPr>
        <w:commentReference w:id="63"/>
      </w:r>
      <w:r w:rsidR="00624158" w:rsidRPr="000A13CF">
        <w:rPr>
          <w:noProof/>
        </w:rPr>
        <w:t xml:space="preserve">, 256 </w:t>
      </w:r>
      <w:r w:rsidR="00C92FDB" w:rsidRPr="001C70A0">
        <w:rPr>
          <w:rFonts w:ascii="Times New Roman" w:hAnsi="Times New Roman" w:cs="Times New Roman"/>
          <w:color w:val="000000" w:themeColor="text1"/>
        </w:rPr>
        <w:t>×</w:t>
      </w:r>
      <w:r w:rsidR="00624158" w:rsidRPr="000A13CF">
        <w:rPr>
          <w:noProof/>
        </w:rPr>
        <w:t xml:space="preserve"> 256</w:t>
      </w:r>
      <w:r w:rsidR="00624158" w:rsidRPr="000A13CF">
        <w:rPr>
          <w:noProof/>
        </w:rPr>
        <w:t>の解像度の画像から</w:t>
      </w:r>
      <w:r w:rsidR="00624158" w:rsidRPr="000A13CF">
        <w:rPr>
          <w:noProof/>
        </w:rPr>
        <w:t xml:space="preserve">224 </w:t>
      </w:r>
      <w:r w:rsidR="00C92FDB" w:rsidRPr="0041760E">
        <w:rPr>
          <w:rFonts w:ascii="Times New Roman" w:hAnsi="Times New Roman" w:cs="Times New Roman"/>
          <w:color w:val="000000" w:themeColor="text1"/>
        </w:rPr>
        <w:t>×</w:t>
      </w:r>
      <w:r w:rsidR="00624158" w:rsidRPr="000A13CF">
        <w:rPr>
          <w:noProof/>
        </w:rPr>
        <w:t xml:space="preserve"> 224</w:t>
      </w:r>
      <w:r w:rsidR="00624158" w:rsidRPr="000A13CF">
        <w:rPr>
          <w:noProof/>
        </w:rPr>
        <w:t>の解像度の画像をランダムな位置で切り抜く前処理を行った</w:t>
      </w:r>
      <w:r w:rsidR="00624158" w:rsidRPr="000A13CF">
        <w:rPr>
          <w:noProof/>
        </w:rPr>
        <w:t>.</w:t>
      </w:r>
    </w:p>
    <w:p w14:paraId="0B01A3B6" w14:textId="65B0FF74" w:rsidR="001C2FF7" w:rsidRPr="000A13CF" w:rsidRDefault="00624158">
      <w:pPr>
        <w:pStyle w:val="a0"/>
        <w:rPr>
          <w:noProof/>
        </w:rPr>
      </w:pPr>
      <w:r w:rsidRPr="000A13CF">
        <w:rPr>
          <w:noProof/>
        </w:rPr>
        <w:t>また</w:t>
      </w:r>
      <w:r w:rsidRPr="000A13CF">
        <w:rPr>
          <w:noProof/>
        </w:rPr>
        <w:t xml:space="preserve">, </w:t>
      </w:r>
      <w:r w:rsidRPr="000A13CF">
        <w:rPr>
          <w:noProof/>
        </w:rPr>
        <w:t>学習時の条件は以下のものを用いた</w:t>
      </w:r>
      <w:r w:rsidRPr="000A13CF">
        <w:rPr>
          <w:noProof/>
        </w:rPr>
        <w:t xml:space="preserve">. </w:t>
      </w:r>
      <w:r w:rsidRPr="000A13CF">
        <w:rPr>
          <w:noProof/>
        </w:rPr>
        <w:t>損失関数には最終層の出力にシグモイド関数を適用した各ラベルの予測値と</w:t>
      </w:r>
      <w:r w:rsidRPr="000A13CF">
        <w:rPr>
          <w:noProof/>
        </w:rPr>
        <w:t xml:space="preserve">, </w:t>
      </w:r>
      <w:r w:rsidRPr="000A13CF">
        <w:rPr>
          <w:noProof/>
        </w:rPr>
        <w:t>真のラベルとのクロスエントロピーの全ラベル間での平均を用いた</w:t>
      </w:r>
      <w:r w:rsidRPr="000A13CF">
        <w:rPr>
          <w:noProof/>
        </w:rPr>
        <w:t xml:space="preserve">. </w:t>
      </w:r>
      <w:r w:rsidRPr="000A13CF">
        <w:rPr>
          <w:noProof/>
        </w:rPr>
        <w:t>最適化手法としては</w:t>
      </w:r>
      <w:r w:rsidR="002B0B30">
        <w:rPr>
          <w:noProof/>
        </w:rPr>
        <w:t xml:space="preserve">, Momentum </w:t>
      </w:r>
      <w:r w:rsidR="009B307E" w:rsidRPr="001C70A0">
        <w:rPr>
          <w:noProof/>
        </w:rPr>
        <w:t xml:space="preserve">stochastic gradient descent </w:t>
      </w:r>
      <w:r w:rsidR="002833B6">
        <w:rPr>
          <w:noProof/>
        </w:rPr>
        <w:t>法</w:t>
      </w:r>
      <w:r w:rsidR="002833B6">
        <w:rPr>
          <w:rFonts w:hint="eastAsia"/>
          <w:noProof/>
        </w:rPr>
        <w:t xml:space="preserve"> </w:t>
      </w:r>
      <w:r w:rsidR="009B307E" w:rsidRPr="001C70A0">
        <w:rPr>
          <w:noProof/>
        </w:rPr>
        <w:t xml:space="preserve">(Momentum SGD) </w:t>
      </w:r>
      <w:r w:rsidR="00ED25C7">
        <w:rPr>
          <w:noProof/>
        </w:rPr>
        <w:t>を</w:t>
      </w:r>
      <w:r w:rsidRPr="000A13CF">
        <w:rPr>
          <w:noProof/>
        </w:rPr>
        <w:t>, Momentum</w:t>
      </w:r>
      <w:r w:rsidRPr="000A13CF">
        <w:rPr>
          <w:noProof/>
        </w:rPr>
        <w:t>の値を</w:t>
      </w:r>
      <w:r w:rsidRPr="000A13CF">
        <w:rPr>
          <w:noProof/>
        </w:rPr>
        <w:t>0.9</w:t>
      </w:r>
      <w:r w:rsidRPr="000A13CF">
        <w:rPr>
          <w:noProof/>
        </w:rPr>
        <w:t>として使用した</w:t>
      </w:r>
      <w:r w:rsidRPr="000A13CF">
        <w:rPr>
          <w:noProof/>
        </w:rPr>
        <w:t>. 4</w:t>
      </w:r>
      <w:r w:rsidRPr="000A13CF">
        <w:rPr>
          <w:noProof/>
        </w:rPr>
        <w:t>バッチ毎に勾配を蓄積し</w:t>
      </w:r>
      <w:r w:rsidRPr="000A13CF">
        <w:rPr>
          <w:noProof/>
        </w:rPr>
        <w:t xml:space="preserve">, </w:t>
      </w:r>
      <w:r w:rsidRPr="000A13CF">
        <w:rPr>
          <w:noProof/>
        </w:rPr>
        <w:t>その勾配を用いて</w:t>
      </w:r>
      <w:r w:rsidR="0013409F">
        <w:rPr>
          <w:noProof/>
        </w:rPr>
        <w:t>重みを</w:t>
      </w:r>
      <w:r w:rsidRPr="000A13CF">
        <w:rPr>
          <w:noProof/>
        </w:rPr>
        <w:t>更新した</w:t>
      </w:r>
      <w:r w:rsidRPr="000A13CF">
        <w:rPr>
          <w:noProof/>
        </w:rPr>
        <w:t xml:space="preserve">. </w:t>
      </w:r>
      <w:r w:rsidRPr="000A13CF">
        <w:rPr>
          <w:noProof/>
        </w:rPr>
        <w:t>本研究においては</w:t>
      </w:r>
      <w:r w:rsidRPr="000A13CF">
        <w:rPr>
          <w:noProof/>
        </w:rPr>
        <w:t xml:space="preserve">, </w:t>
      </w:r>
      <w:r w:rsidRPr="000A13CF">
        <w:rPr>
          <w:noProof/>
        </w:rPr>
        <w:t>一回の重みの更新を</w:t>
      </w:r>
      <w:r w:rsidRPr="000A13CF">
        <w:rPr>
          <w:noProof/>
        </w:rPr>
        <w:t>1</w:t>
      </w:r>
      <w:r w:rsidRPr="000A13CF">
        <w:rPr>
          <w:noProof/>
        </w:rPr>
        <w:t>ステップと呼ぶ</w:t>
      </w:r>
      <w:r w:rsidRPr="000A13CF">
        <w:rPr>
          <w:noProof/>
        </w:rPr>
        <w:t xml:space="preserve">. </w:t>
      </w:r>
      <w:r w:rsidRPr="000A13CF">
        <w:rPr>
          <w:noProof/>
        </w:rPr>
        <w:t>学習率は初期値として</w:t>
      </w:r>
      <w:r w:rsidRPr="000A13CF">
        <w:rPr>
          <w:noProof/>
        </w:rPr>
        <w:t>0.01</w:t>
      </w:r>
      <w:r w:rsidRPr="000A13CF">
        <w:rPr>
          <w:noProof/>
        </w:rPr>
        <w:t>を用い</w:t>
      </w:r>
      <w:r w:rsidRPr="000A13CF">
        <w:rPr>
          <w:noProof/>
        </w:rPr>
        <w:t xml:space="preserve">, </w:t>
      </w:r>
      <w:r w:rsidRPr="000A13CF">
        <w:rPr>
          <w:noProof/>
        </w:rPr>
        <w:t>それぞれ</w:t>
      </w:r>
      <w:r w:rsidRPr="000A13CF">
        <w:rPr>
          <w:noProof/>
        </w:rPr>
        <w:t>300</w:t>
      </w:r>
      <w:r w:rsidRPr="000A13CF">
        <w:rPr>
          <w:noProof/>
        </w:rPr>
        <w:t>ステッ</w:t>
      </w:r>
      <w:r w:rsidRPr="000A13CF">
        <w:rPr>
          <w:noProof/>
        </w:rPr>
        <w:lastRenderedPageBreak/>
        <w:t>プ</w:t>
      </w:r>
      <w:r w:rsidRPr="000A13CF">
        <w:rPr>
          <w:noProof/>
        </w:rPr>
        <w:t>, 1000</w:t>
      </w:r>
      <w:r w:rsidRPr="000A13CF">
        <w:rPr>
          <w:noProof/>
        </w:rPr>
        <w:t>ステップの学習後に</w:t>
      </w:r>
      <w:r w:rsidRPr="000A13CF">
        <w:rPr>
          <w:noProof/>
        </w:rPr>
        <w:t>0.1</w:t>
      </w:r>
      <w:r w:rsidRPr="000A13CF">
        <w:rPr>
          <w:noProof/>
        </w:rPr>
        <w:t>倍した</w:t>
      </w:r>
      <w:r w:rsidRPr="000A13CF">
        <w:rPr>
          <w:noProof/>
        </w:rPr>
        <w:t xml:space="preserve">. </w:t>
      </w:r>
      <w:r w:rsidRPr="000A13CF">
        <w:rPr>
          <w:noProof/>
        </w:rPr>
        <w:t>また</w:t>
      </w:r>
      <w:r w:rsidRPr="000A13CF">
        <w:rPr>
          <w:noProof/>
        </w:rPr>
        <w:t xml:space="preserve">, </w:t>
      </w:r>
      <w:r w:rsidRPr="000A13CF">
        <w:rPr>
          <w:noProof/>
        </w:rPr>
        <w:t>学習の際は</w:t>
      </w:r>
      <w:r w:rsidR="00F52410">
        <w:rPr>
          <w:noProof/>
        </w:rPr>
        <w:t xml:space="preserve">Weight Decay </w:t>
      </w:r>
      <w:r w:rsidRPr="000A13CF">
        <w:rPr>
          <w:noProof/>
        </w:rPr>
        <w:t>を用いた</w:t>
      </w:r>
      <w:r w:rsidR="00AD0398">
        <w:rPr>
          <w:noProof/>
        </w:rPr>
        <w:t>重みの</w:t>
      </w:r>
      <w:r w:rsidRPr="000A13CF">
        <w:rPr>
          <w:noProof/>
        </w:rPr>
        <w:t>正則化を行った</w:t>
      </w:r>
      <w:r w:rsidRPr="000A13CF">
        <w:rPr>
          <w:noProof/>
        </w:rPr>
        <w:t>.</w:t>
      </w:r>
    </w:p>
    <w:p w14:paraId="58F23011" w14:textId="5244F7C8" w:rsidR="001C2FF7" w:rsidRPr="000A13CF" w:rsidRDefault="00624158" w:rsidP="001C70A0">
      <w:pPr>
        <w:pStyle w:val="3"/>
      </w:pPr>
      <w:bookmarkStart w:id="64" w:name="時空間畳み込みニューラルネットワーク"/>
      <w:bookmarkStart w:id="65" w:name="_Toc533783294"/>
      <w:bookmarkStart w:id="66" w:name="_Toc533784037"/>
      <w:bookmarkStart w:id="67" w:name="_Toc536302873"/>
      <w:r w:rsidRPr="000A13CF">
        <w:t xml:space="preserve">2.3.2 </w:t>
      </w:r>
      <w:r w:rsidR="00F9746E">
        <w:t>3</w:t>
      </w:r>
      <w:r w:rsidR="00F9746E">
        <w:t>次元畳み込み</w:t>
      </w:r>
      <w:r w:rsidRPr="000A13CF">
        <w:t>ニューラルネットワーク</w:t>
      </w:r>
      <w:bookmarkEnd w:id="64"/>
      <w:bookmarkEnd w:id="65"/>
      <w:bookmarkEnd w:id="66"/>
      <w:bookmarkEnd w:id="67"/>
    </w:p>
    <w:p w14:paraId="2F5806FC" w14:textId="182D626B" w:rsidR="001C2FF7" w:rsidRPr="000A13CF" w:rsidRDefault="00FD552E">
      <w:pPr>
        <w:pStyle w:val="FirstParagraph"/>
        <w:rPr>
          <w:noProof/>
        </w:rPr>
      </w:pPr>
      <w:r>
        <w:rPr>
          <w:noProof/>
        </w:rPr>
        <w:t>3</w:t>
      </w:r>
      <w:r w:rsidR="00BC6E8B">
        <w:rPr>
          <w:noProof/>
        </w:rPr>
        <w:t>次元</w:t>
      </w:r>
      <w:r w:rsidR="00624158" w:rsidRPr="000A13CF">
        <w:rPr>
          <w:noProof/>
        </w:rPr>
        <w:t>の畳み込みニューラルネットワークは以下の方法で訓練を行った</w:t>
      </w:r>
      <w:r w:rsidR="00624158" w:rsidRPr="000A13CF">
        <w:rPr>
          <w:noProof/>
        </w:rPr>
        <w:t xml:space="preserve">. </w:t>
      </w:r>
      <w:r w:rsidR="00624158" w:rsidRPr="000A13CF">
        <w:rPr>
          <w:noProof/>
        </w:rPr>
        <w:t>ニューラルネットワークへの入力は</w:t>
      </w:r>
      <w:r w:rsidR="00624158" w:rsidRPr="000A13CF">
        <w:rPr>
          <w:noProof/>
        </w:rPr>
        <w:t xml:space="preserve">, </w:t>
      </w:r>
      <w:r w:rsidR="0004131F">
        <w:rPr>
          <w:noProof/>
        </w:rPr>
        <w:t>抽出した</w:t>
      </w:r>
      <w:r w:rsidR="0004131F">
        <w:rPr>
          <w:rFonts w:hint="eastAsia"/>
          <w:noProof/>
        </w:rPr>
        <w:t>32</w:t>
      </w:r>
      <w:r w:rsidR="0004131F">
        <w:rPr>
          <w:rFonts w:hint="eastAsia"/>
          <w:noProof/>
        </w:rPr>
        <w:t>フレームの動画</w:t>
      </w:r>
      <w:r w:rsidR="0004131F">
        <w:rPr>
          <w:noProof/>
        </w:rPr>
        <w:t>1</w:t>
      </w:r>
      <w:r w:rsidR="0004131F">
        <w:rPr>
          <w:noProof/>
        </w:rPr>
        <w:t>つ</w:t>
      </w:r>
      <w:r w:rsidR="00624158" w:rsidRPr="000A13CF">
        <w:rPr>
          <w:noProof/>
        </w:rPr>
        <w:t>を</w:t>
      </w:r>
      <w:r w:rsidR="00624158" w:rsidRPr="000A13CF">
        <w:rPr>
          <w:noProof/>
        </w:rPr>
        <w:t>1</w:t>
      </w:r>
      <w:r w:rsidR="00624158" w:rsidRPr="000A13CF">
        <w:rPr>
          <w:noProof/>
        </w:rPr>
        <w:t>バッチとして入力を行った</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それぞれの入力動画に対して</w:t>
      </w:r>
      <w:r w:rsidR="00624158" w:rsidRPr="000A13CF">
        <w:rPr>
          <w:noProof/>
        </w:rPr>
        <w:t xml:space="preserve">, </w:t>
      </w:r>
      <w:r w:rsidR="00624158" w:rsidRPr="000A13CF">
        <w:rPr>
          <w:noProof/>
        </w:rPr>
        <w:t>左右</w:t>
      </w:r>
      <w:r w:rsidR="00624158" w:rsidRPr="000A13CF">
        <w:rPr>
          <w:noProof/>
        </w:rPr>
        <w:t xml:space="preserve">, </w:t>
      </w:r>
      <w:r w:rsidR="00624158" w:rsidRPr="000A13CF">
        <w:rPr>
          <w:noProof/>
        </w:rPr>
        <w:t>上下の反転をおこなった後</w:t>
      </w:r>
      <w:r w:rsidR="00624158" w:rsidRPr="000A13CF">
        <w:rPr>
          <w:noProof/>
        </w:rPr>
        <w:t xml:space="preserve">, 256 </w:t>
      </w:r>
      <w:r w:rsidR="00A21FB3">
        <w:rPr>
          <w:noProof/>
        </w:rPr>
        <w:t>×</w:t>
      </w:r>
      <w:r w:rsidR="00624158" w:rsidRPr="000A13CF">
        <w:rPr>
          <w:noProof/>
        </w:rPr>
        <w:t xml:space="preserve"> 256</w:t>
      </w:r>
      <w:r w:rsidR="00624158" w:rsidRPr="000A13CF">
        <w:rPr>
          <w:noProof/>
        </w:rPr>
        <w:t>の解像度の動画から</w:t>
      </w:r>
      <w:r w:rsidR="00624158" w:rsidRPr="000A13CF">
        <w:rPr>
          <w:noProof/>
        </w:rPr>
        <w:t xml:space="preserve">224 </w:t>
      </w:r>
      <w:r w:rsidR="00A21FB3">
        <w:rPr>
          <w:noProof/>
        </w:rPr>
        <w:t>×</w:t>
      </w:r>
      <w:r w:rsidR="00624158" w:rsidRPr="000A13CF">
        <w:rPr>
          <w:noProof/>
        </w:rPr>
        <w:t xml:space="preserve"> 224</w:t>
      </w:r>
      <w:r w:rsidR="00624158" w:rsidRPr="000A13CF">
        <w:rPr>
          <w:noProof/>
        </w:rPr>
        <w:t>の解像度の動画をランダムな位置で切り抜く前処理を行った</w:t>
      </w:r>
      <w:r w:rsidR="00624158" w:rsidRPr="000A13CF">
        <w:rPr>
          <w:noProof/>
        </w:rPr>
        <w:t>.</w:t>
      </w:r>
      <w:r>
        <w:rPr>
          <w:noProof/>
        </w:rPr>
        <w:t xml:space="preserve"> </w:t>
      </w:r>
      <w:r w:rsidR="00624158" w:rsidRPr="000A13CF">
        <w:rPr>
          <w:noProof/>
        </w:rPr>
        <w:t>また</w:t>
      </w:r>
      <w:r w:rsidR="00624158" w:rsidRPr="000A13CF">
        <w:rPr>
          <w:noProof/>
        </w:rPr>
        <w:t xml:space="preserve">, </w:t>
      </w:r>
      <w:r w:rsidR="0013409F">
        <w:rPr>
          <w:rFonts w:hint="eastAsia"/>
          <w:noProof/>
        </w:rPr>
        <w:t>学習</w:t>
      </w:r>
      <w:r w:rsidR="00624158" w:rsidRPr="000A13CF">
        <w:rPr>
          <w:noProof/>
        </w:rPr>
        <w:t>時の条件は上述の</w:t>
      </w:r>
      <w:r w:rsidR="00BC6E8B">
        <w:rPr>
          <w:noProof/>
        </w:rPr>
        <w:t xml:space="preserve">2 </w:t>
      </w:r>
      <w:r w:rsidR="00BC6E8B">
        <w:rPr>
          <w:noProof/>
        </w:rPr>
        <w:t>次元</w:t>
      </w:r>
      <w:r w:rsidR="00624158" w:rsidRPr="000A13CF">
        <w:rPr>
          <w:noProof/>
        </w:rPr>
        <w:t>畳み込みニューラルネットワークと同様のものを用いた</w:t>
      </w:r>
      <w:r w:rsidR="00624158" w:rsidRPr="000A13CF">
        <w:rPr>
          <w:noProof/>
        </w:rPr>
        <w:t>.</w:t>
      </w:r>
    </w:p>
    <w:p w14:paraId="20353F36" w14:textId="21D06B68" w:rsidR="001C2FF7" w:rsidRPr="000A13CF" w:rsidRDefault="00624158">
      <w:pPr>
        <w:pStyle w:val="2"/>
      </w:pPr>
      <w:bookmarkStart w:id="68" w:name="検証"/>
      <w:bookmarkStart w:id="69" w:name="_Toc533783295"/>
      <w:bookmarkStart w:id="70" w:name="_Toc533784038"/>
      <w:bookmarkStart w:id="71" w:name="_Toc536302874"/>
      <w:r w:rsidRPr="000A13CF">
        <w:t xml:space="preserve">2.3 </w:t>
      </w:r>
      <w:r w:rsidRPr="000A13CF">
        <w:t>検証</w:t>
      </w:r>
      <w:bookmarkEnd w:id="68"/>
      <w:bookmarkEnd w:id="69"/>
      <w:bookmarkEnd w:id="70"/>
      <w:bookmarkEnd w:id="71"/>
    </w:p>
    <w:p w14:paraId="35C6BD61" w14:textId="77777777" w:rsidR="001C2FF7" w:rsidRPr="000A13CF" w:rsidRDefault="00624158" w:rsidP="001C70A0">
      <w:pPr>
        <w:pStyle w:val="3"/>
      </w:pPr>
      <w:bookmarkStart w:id="72" w:name="評価方法"/>
      <w:bookmarkStart w:id="73" w:name="_Toc533783296"/>
      <w:bookmarkStart w:id="74" w:name="_Toc533784039"/>
      <w:bookmarkStart w:id="75" w:name="_Toc536302875"/>
      <w:r w:rsidRPr="000A13CF">
        <w:t xml:space="preserve">2.3.1 </w:t>
      </w:r>
      <w:r w:rsidRPr="000A13CF">
        <w:t>評価方法</w:t>
      </w:r>
      <w:bookmarkEnd w:id="72"/>
      <w:bookmarkEnd w:id="73"/>
      <w:bookmarkEnd w:id="74"/>
      <w:bookmarkEnd w:id="75"/>
    </w:p>
    <w:p w14:paraId="245C0603" w14:textId="3A1ECED9" w:rsidR="001C2FF7" w:rsidRPr="000A13CF" w:rsidRDefault="00624158" w:rsidP="001C70A0">
      <w:pPr>
        <w:pStyle w:val="FirstParagraph"/>
      </w:pPr>
      <w:r w:rsidRPr="000A13CF">
        <w:rPr>
          <w:noProof/>
        </w:rPr>
        <w:t>畳み込みニューラルネットワークの比較は</w:t>
      </w:r>
      <w:r w:rsidRPr="000A13CF">
        <w:rPr>
          <w:noProof/>
        </w:rPr>
        <w:t>,</w:t>
      </w:r>
      <w:r w:rsidR="00DE0FDF">
        <w:rPr>
          <w:noProof/>
        </w:rPr>
        <w:t xml:space="preserve"> fine-tuning</w:t>
      </w:r>
      <w:r w:rsidR="00DE0FDF">
        <w:rPr>
          <w:noProof/>
        </w:rPr>
        <w:t>を行ったモデルによる動画中の物体判別タスクによって行った</w:t>
      </w:r>
      <w:r w:rsidR="00FD552E">
        <w:rPr>
          <w:noProof/>
        </w:rPr>
        <w:t xml:space="preserve">. </w:t>
      </w:r>
      <w:r w:rsidR="005C6A19">
        <w:rPr>
          <w:noProof/>
        </w:rPr>
        <w:t>物体判別タスクを行う際には</w:t>
      </w:r>
      <w:r w:rsidR="005C6A19">
        <w:rPr>
          <w:rFonts w:hint="eastAsia"/>
          <w:noProof/>
        </w:rPr>
        <w:t>作成した</w:t>
      </w:r>
      <w:r w:rsidRPr="000A13CF">
        <w:rPr>
          <w:noProof/>
        </w:rPr>
        <w:t>データセットのテストデータを用いて行った</w:t>
      </w:r>
      <w:r w:rsidRPr="000A13CF">
        <w:rPr>
          <w:noProof/>
        </w:rPr>
        <w:t xml:space="preserve">. </w:t>
      </w:r>
      <w:r w:rsidRPr="000A13CF">
        <w:rPr>
          <w:noProof/>
        </w:rPr>
        <w:t>畳み込みニューラルネットワークへの入力は</w:t>
      </w:r>
      <w:r w:rsidRPr="000A13CF">
        <w:rPr>
          <w:noProof/>
        </w:rPr>
        <w:t xml:space="preserve">256 </w:t>
      </w:r>
      <w:r w:rsidR="00A21FB3">
        <w:rPr>
          <w:noProof/>
        </w:rPr>
        <w:t>×</w:t>
      </w:r>
      <w:r w:rsidRPr="000A13CF">
        <w:rPr>
          <w:noProof/>
        </w:rPr>
        <w:t xml:space="preserve"> 256 </w:t>
      </w:r>
      <w:r w:rsidRPr="000A13CF">
        <w:rPr>
          <w:noProof/>
        </w:rPr>
        <w:t>の解像度の画像及び動画から中央の</w:t>
      </w:r>
      <w:r w:rsidRPr="000A13CF">
        <w:rPr>
          <w:noProof/>
        </w:rPr>
        <w:t xml:space="preserve">224 </w:t>
      </w:r>
      <w:r w:rsidR="00A21FB3">
        <w:rPr>
          <w:noProof/>
        </w:rPr>
        <w:t>×</w:t>
      </w:r>
      <w:r w:rsidRPr="000A13CF">
        <w:rPr>
          <w:noProof/>
        </w:rPr>
        <w:t xml:space="preserve"> 224</w:t>
      </w:r>
      <w:r w:rsidRPr="000A13CF">
        <w:rPr>
          <w:noProof/>
        </w:rPr>
        <w:t>を切り抜いたものを使用した</w:t>
      </w:r>
      <w:r w:rsidRPr="000A13CF">
        <w:rPr>
          <w:noProof/>
        </w:rPr>
        <w:t xml:space="preserve">. </w:t>
      </w:r>
      <w:r w:rsidRPr="000A13CF">
        <w:rPr>
          <w:noProof/>
        </w:rPr>
        <w:t>畳み込みニューラルネットワークの最終層の値を</w:t>
      </w:r>
      <w:r w:rsidRPr="000A13CF">
        <w:rPr>
          <w:noProof/>
        </w:rPr>
        <w:t xml:space="preserve">, </w:t>
      </w:r>
      <w:r w:rsidRPr="000A13CF">
        <w:rPr>
          <w:noProof/>
        </w:rPr>
        <w:t>それぞれの対応するラベルの予測値として評価を行った</w:t>
      </w:r>
      <w:r w:rsidRPr="000A13CF">
        <w:rPr>
          <w:noProof/>
        </w:rPr>
        <w:t>.</w:t>
      </w:r>
    </w:p>
    <w:p w14:paraId="795F5769" w14:textId="77777777" w:rsidR="001C2FF7" w:rsidRPr="000A13CF" w:rsidRDefault="00624158" w:rsidP="001C70A0">
      <w:pPr>
        <w:pStyle w:val="3"/>
      </w:pPr>
      <w:bookmarkStart w:id="76" w:name="評価指標"/>
      <w:bookmarkStart w:id="77" w:name="_Toc533783297"/>
      <w:bookmarkStart w:id="78" w:name="_Toc533784040"/>
      <w:bookmarkStart w:id="79" w:name="_Toc536302876"/>
      <w:r w:rsidRPr="000A13CF">
        <w:t xml:space="preserve">2.3.2 </w:t>
      </w:r>
      <w:r w:rsidRPr="000A13CF">
        <w:t>評価指標</w:t>
      </w:r>
      <w:bookmarkEnd w:id="76"/>
      <w:bookmarkEnd w:id="77"/>
      <w:bookmarkEnd w:id="78"/>
      <w:bookmarkEnd w:id="79"/>
    </w:p>
    <w:p w14:paraId="59A94B6F" w14:textId="1797E1D4" w:rsidR="001C2FF7" w:rsidRDefault="00624158" w:rsidP="001C70A0">
      <w:pPr>
        <w:pStyle w:val="FirstParagraph"/>
      </w:pPr>
      <w:r w:rsidRPr="000A13CF">
        <w:rPr>
          <w:noProof/>
        </w:rPr>
        <w:t>ニューラルネットワークによる予測の評価は</w:t>
      </w:r>
      <w:r w:rsidRPr="000A13CF">
        <w:rPr>
          <w:noProof/>
        </w:rPr>
        <w:t xml:space="preserve">, </w:t>
      </w:r>
      <w:r w:rsidRPr="000A13CF">
        <w:rPr>
          <w:noProof/>
        </w:rPr>
        <w:t>それぞれのラベルの物体が予測画像に含まれているかの二値判別として</w:t>
      </w:r>
      <w:r w:rsidRPr="000A13CF">
        <w:rPr>
          <w:noProof/>
        </w:rPr>
        <w:t xml:space="preserve">Area Under </w:t>
      </w:r>
      <w:r w:rsidR="00C33C6A">
        <w:rPr>
          <w:noProof/>
        </w:rPr>
        <w:t xml:space="preserve">the </w:t>
      </w:r>
      <w:r w:rsidRPr="000A13CF">
        <w:rPr>
          <w:noProof/>
        </w:rPr>
        <w:t>Curve</w:t>
      </w:r>
      <w:r w:rsidR="00A21FB3">
        <w:rPr>
          <w:noProof/>
        </w:rPr>
        <w:t xml:space="preserve"> (AUC)</w:t>
      </w:r>
      <w:r w:rsidRPr="000A13CF">
        <w:rPr>
          <w:noProof/>
        </w:rPr>
        <w:t xml:space="preserve"> </w:t>
      </w:r>
      <w:r w:rsidRPr="000A13CF">
        <w:rPr>
          <w:noProof/>
        </w:rPr>
        <w:t>を用いて行った</w:t>
      </w:r>
      <w:r w:rsidRPr="000A13CF">
        <w:rPr>
          <w:noProof/>
        </w:rPr>
        <w:t>. 20</w:t>
      </w:r>
      <w:r w:rsidRPr="000A13CF">
        <w:rPr>
          <w:noProof/>
        </w:rPr>
        <w:t>ラベルそれぞれについて</w:t>
      </w:r>
      <w:r w:rsidRPr="000A13CF">
        <w:rPr>
          <w:noProof/>
        </w:rPr>
        <w:t xml:space="preserve">, </w:t>
      </w:r>
      <w:r w:rsidRPr="000A13CF">
        <w:rPr>
          <w:noProof/>
        </w:rPr>
        <w:t>テストセット</w:t>
      </w:r>
      <w:r w:rsidR="005C6A19">
        <w:rPr>
          <w:noProof/>
        </w:rPr>
        <w:t>に対するモデル</w:t>
      </w:r>
      <w:r w:rsidRPr="000A13CF">
        <w:rPr>
          <w:noProof/>
        </w:rPr>
        <w:t>の予測値と真のラベルを用</w:t>
      </w:r>
      <w:r w:rsidR="005C6A19">
        <w:rPr>
          <w:noProof/>
        </w:rPr>
        <w:t>いて</w:t>
      </w:r>
      <w:r w:rsidRPr="000A13CF">
        <w:rPr>
          <w:noProof/>
        </w:rPr>
        <w:t>AUC</w:t>
      </w:r>
      <w:r w:rsidRPr="000A13CF">
        <w:rPr>
          <w:noProof/>
        </w:rPr>
        <w:t>を算出した</w:t>
      </w:r>
      <w:r w:rsidRPr="000A13CF">
        <w:rPr>
          <w:noProof/>
        </w:rPr>
        <w:t>.</w:t>
      </w:r>
    </w:p>
    <w:p w14:paraId="4EBFB791" w14:textId="77777777" w:rsidR="000462A9" w:rsidRDefault="000462A9">
      <w:pPr>
        <w:ind w:firstLine="600"/>
        <w:rPr>
          <w:lang w:eastAsia="ja-JP"/>
        </w:rPr>
      </w:pPr>
      <w:r>
        <w:rPr>
          <w:lang w:eastAsia="ja-JP"/>
        </w:rPr>
        <w:br w:type="page"/>
      </w:r>
    </w:p>
    <w:p w14:paraId="2BF21224" w14:textId="77777777" w:rsidR="001C2FF7" w:rsidRPr="000A13CF" w:rsidRDefault="00624158" w:rsidP="001C70A0">
      <w:pPr>
        <w:pStyle w:val="1"/>
      </w:pPr>
      <w:bookmarkStart w:id="80" w:name="章-結果"/>
      <w:bookmarkStart w:id="81" w:name="_Toc533783298"/>
      <w:bookmarkStart w:id="82" w:name="_Toc533784041"/>
      <w:bookmarkStart w:id="83" w:name="_Toc536302877"/>
      <w:r w:rsidRPr="000A13CF">
        <w:lastRenderedPageBreak/>
        <w:t>3</w:t>
      </w:r>
      <w:r w:rsidRPr="000A13CF">
        <w:t>章</w:t>
      </w:r>
      <w:r w:rsidRPr="000A13CF">
        <w:t xml:space="preserve"> </w:t>
      </w:r>
      <w:r w:rsidRPr="000A13CF">
        <w:t>結果</w:t>
      </w:r>
      <w:bookmarkEnd w:id="80"/>
      <w:bookmarkEnd w:id="81"/>
      <w:bookmarkEnd w:id="82"/>
      <w:bookmarkEnd w:id="83"/>
    </w:p>
    <w:p w14:paraId="00AEA81A" w14:textId="650036CC" w:rsidR="001C2FF7" w:rsidRPr="000A13CF" w:rsidRDefault="00624158" w:rsidP="001C70A0">
      <w:pPr>
        <w:pStyle w:val="FirstParagraph"/>
      </w:pPr>
      <w:r w:rsidRPr="000A13CF">
        <w:rPr>
          <w:noProof/>
        </w:rPr>
        <w:t>Moments In Time</w:t>
      </w:r>
      <w:r w:rsidRPr="000A13CF">
        <w:rPr>
          <w:noProof/>
        </w:rPr>
        <w:t>データセットを用いて</w:t>
      </w:r>
      <w:r w:rsidRPr="000A13CF">
        <w:rPr>
          <w:noProof/>
        </w:rPr>
        <w:t xml:space="preserve">, </w:t>
      </w:r>
      <w:r w:rsidR="005C6A19">
        <w:rPr>
          <w:noProof/>
        </w:rPr>
        <w:t>動画中の物体</w:t>
      </w:r>
      <w:r w:rsidRPr="000A13CF">
        <w:rPr>
          <w:noProof/>
        </w:rPr>
        <w:t>判別問題における</w:t>
      </w:r>
      <w:commentRangeStart w:id="84"/>
      <w:r w:rsidR="00BC6E8B">
        <w:rPr>
          <w:noProof/>
        </w:rPr>
        <w:t xml:space="preserve">2 </w:t>
      </w:r>
      <w:r w:rsidR="00BC6E8B">
        <w:rPr>
          <w:noProof/>
        </w:rPr>
        <w:t>次元</w:t>
      </w:r>
      <w:r w:rsidRPr="000A13CF">
        <w:rPr>
          <w:noProof/>
        </w:rPr>
        <w:t>畳み込みニューラルネットワークと</w:t>
      </w:r>
      <w:r w:rsidR="00F9746E">
        <w:rPr>
          <w:noProof/>
        </w:rPr>
        <w:t>3</w:t>
      </w:r>
      <w:r w:rsidR="00F9746E">
        <w:rPr>
          <w:noProof/>
        </w:rPr>
        <w:t>次元畳み込み</w:t>
      </w:r>
      <w:r w:rsidRPr="000A13CF">
        <w:rPr>
          <w:noProof/>
        </w:rPr>
        <w:t>ニューラルネットワーク</w:t>
      </w:r>
      <w:commentRangeEnd w:id="84"/>
      <w:r w:rsidR="0020234B">
        <w:rPr>
          <w:rStyle w:val="af"/>
          <w:lang w:eastAsia="en-US"/>
        </w:rPr>
        <w:commentReference w:id="84"/>
      </w:r>
      <w:r w:rsidRPr="000A13CF">
        <w:rPr>
          <w:noProof/>
        </w:rPr>
        <w:t>の動画中の物体</w:t>
      </w:r>
      <w:r w:rsidR="00E34034">
        <w:rPr>
          <w:noProof/>
        </w:rPr>
        <w:t>判別</w:t>
      </w:r>
      <w:r w:rsidRPr="000A13CF">
        <w:rPr>
          <w:noProof/>
        </w:rPr>
        <w:t>タスクにおける成績の評価を行った</w:t>
      </w:r>
      <w:r w:rsidRPr="000A13CF">
        <w:rPr>
          <w:noProof/>
        </w:rPr>
        <w:t>.</w:t>
      </w:r>
    </w:p>
    <w:p w14:paraId="7FE1A7A6" w14:textId="202C85D4" w:rsidR="005C6A19" w:rsidRPr="005C6A19" w:rsidRDefault="00A603C4">
      <w:pPr>
        <w:pStyle w:val="2"/>
      </w:pPr>
      <w:bookmarkStart w:id="85" w:name="学習曲線"/>
      <w:bookmarkStart w:id="86" w:name="_Toc533783299"/>
      <w:bookmarkStart w:id="87" w:name="_Toc533784042"/>
      <w:bookmarkStart w:id="88" w:name="_Toc536302878"/>
      <w:r>
        <w:t xml:space="preserve">3.1 </w:t>
      </w:r>
      <w:r w:rsidR="00624158" w:rsidRPr="000A13CF">
        <w:t>学習曲線</w:t>
      </w:r>
      <w:bookmarkEnd w:id="85"/>
      <w:bookmarkEnd w:id="86"/>
      <w:bookmarkEnd w:id="87"/>
      <w:bookmarkEnd w:id="88"/>
    </w:p>
    <w:p w14:paraId="5FAE92D7" w14:textId="1707F66E" w:rsidR="000021E5" w:rsidRDefault="005C6A19">
      <w:pPr>
        <w:pStyle w:val="a0"/>
        <w:rPr>
          <w:noProof/>
        </w:rPr>
      </w:pPr>
      <w:r>
        <w:rPr>
          <w:rFonts w:hint="eastAsia"/>
          <w:noProof/>
        </w:rPr>
        <w:t>Fine-tuning</w:t>
      </w:r>
      <w:r>
        <w:rPr>
          <w:rFonts w:hint="eastAsia"/>
          <w:noProof/>
        </w:rPr>
        <w:t>を</w:t>
      </w:r>
      <w:commentRangeStart w:id="89"/>
      <w:r>
        <w:rPr>
          <w:rFonts w:hint="eastAsia"/>
          <w:noProof/>
        </w:rPr>
        <w:t>する際</w:t>
      </w:r>
      <w:commentRangeEnd w:id="89"/>
      <w:r w:rsidR="0020234B">
        <w:rPr>
          <w:rStyle w:val="af"/>
          <w:lang w:eastAsia="en-US"/>
        </w:rPr>
        <w:commentReference w:id="89"/>
      </w:r>
      <w:r>
        <w:rPr>
          <w:rFonts w:hint="eastAsia"/>
          <w:noProof/>
        </w:rPr>
        <w:t>の学習曲線の比較を行った</w:t>
      </w:r>
      <w:r>
        <w:rPr>
          <w:rFonts w:hint="eastAsia"/>
          <w:noProof/>
        </w:rPr>
        <w:t xml:space="preserve">. </w:t>
      </w:r>
      <w:r w:rsidRPr="000A13CF">
        <w:rPr>
          <w:noProof/>
        </w:rPr>
        <w:t>損失は最終層の各</w:t>
      </w:r>
      <w:r>
        <w:rPr>
          <w:noProof/>
        </w:rPr>
        <w:t>ラベル</w:t>
      </w:r>
      <w:r w:rsidRPr="000A13CF">
        <w:rPr>
          <w:noProof/>
        </w:rPr>
        <w:t>毎の予測における交差エントロピー誤差を各</w:t>
      </w:r>
      <w:r>
        <w:rPr>
          <w:noProof/>
        </w:rPr>
        <w:t>ラベル</w:t>
      </w:r>
      <w:r w:rsidRPr="000A13CF">
        <w:rPr>
          <w:noProof/>
        </w:rPr>
        <w:t>において平均することで求めた</w:t>
      </w:r>
      <w:r w:rsidRPr="000A13CF">
        <w:rPr>
          <w:noProof/>
        </w:rPr>
        <w:t xml:space="preserve">. </w:t>
      </w:r>
      <w:r w:rsidRPr="000A13CF">
        <w:rPr>
          <w:noProof/>
        </w:rPr>
        <w:t>全ての畳み込みニューラルネットワークにおいて学習初期に急激に損失が減少した後に学習が収束した</w:t>
      </w:r>
      <w:r w:rsidRPr="000A13CF">
        <w:rPr>
          <w:noProof/>
        </w:rPr>
        <w:t xml:space="preserve">. </w:t>
      </w:r>
      <w:r>
        <w:rPr>
          <w:noProof/>
        </w:rPr>
        <w:t xml:space="preserve">2 </w:t>
      </w:r>
      <w:r>
        <w:rPr>
          <w:noProof/>
        </w:rPr>
        <w:t>次元</w:t>
      </w:r>
      <w:r w:rsidRPr="000A13CF">
        <w:rPr>
          <w:noProof/>
        </w:rPr>
        <w:t>畳み込みニューラルネットワークにおいてのみ</w:t>
      </w:r>
      <w:r w:rsidRPr="000A13CF">
        <w:rPr>
          <w:noProof/>
        </w:rPr>
        <w:t xml:space="preserve">, </w:t>
      </w:r>
      <w:r w:rsidRPr="000A13CF">
        <w:rPr>
          <w:noProof/>
        </w:rPr>
        <w:t>訓練データでの損失とテストデータでの損失に大きな差が見られ</w:t>
      </w:r>
      <w:r w:rsidRPr="000A13CF">
        <w:rPr>
          <w:noProof/>
        </w:rPr>
        <w:t xml:space="preserve">, </w:t>
      </w:r>
      <w:r w:rsidRPr="000A13CF">
        <w:rPr>
          <w:noProof/>
        </w:rPr>
        <w:t>それ以外の畳み込みニューラルネットワークにおいては</w:t>
      </w:r>
      <w:r w:rsidRPr="000A13CF">
        <w:rPr>
          <w:noProof/>
        </w:rPr>
        <w:t xml:space="preserve">, </w:t>
      </w:r>
      <w:r w:rsidRPr="000A13CF">
        <w:rPr>
          <w:noProof/>
        </w:rPr>
        <w:t>訓練データとテストデータにおいて損失の値は大きな差は見られなかった</w:t>
      </w:r>
      <w:r>
        <w:rPr>
          <w:rFonts w:hint="eastAsia"/>
          <w:noProof/>
        </w:rPr>
        <w:t>.</w:t>
      </w:r>
    </w:p>
    <w:p w14:paraId="5BED6145" w14:textId="77777777" w:rsidR="00F047B5" w:rsidRDefault="00F047B5">
      <w:pPr>
        <w:pStyle w:val="a0"/>
      </w:pPr>
      <w:r>
        <w:rPr>
          <w:rFonts w:hint="eastAsia"/>
          <w:noProof/>
        </w:rPr>
        <w:drawing>
          <wp:inline distT="0" distB="0" distL="0" distR="0" wp14:anchorId="4FBDB97B" wp14:editId="0F1778F1">
            <wp:extent cx="5612130" cy="4209415"/>
            <wp:effectExtent l="0" t="0" r="762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rning_cur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27E616EC" w14:textId="0421E804" w:rsidR="00F047B5" w:rsidRPr="001C70A0" w:rsidRDefault="00F047B5" w:rsidP="001C70A0">
      <w:pPr>
        <w:pStyle w:val="aa"/>
        <w:ind w:firstLineChars="0" w:firstLine="0"/>
        <w:rPr>
          <w:lang w:eastAsia="ja-JP"/>
        </w:rPr>
      </w:pPr>
      <w:r w:rsidRPr="001C70A0">
        <w:rPr>
          <w:rFonts w:hint="eastAsia"/>
          <w:b/>
          <w:i w:val="0"/>
          <w:lang w:eastAsia="ja-JP"/>
        </w:rPr>
        <w:lastRenderedPageBreak/>
        <w:t>図</w:t>
      </w:r>
      <w:r w:rsidRPr="001C70A0">
        <w:rPr>
          <w:b/>
          <w:i w:val="0"/>
          <w:noProof/>
          <w:lang w:eastAsia="ja-JP"/>
        </w:rPr>
        <w:t xml:space="preserve"> </w:t>
      </w:r>
      <w:r w:rsidRPr="001C70A0">
        <w:rPr>
          <w:b/>
          <w:i w:val="0"/>
          <w:noProof/>
          <w:lang w:eastAsia="ja-JP"/>
        </w:rPr>
        <w:fldChar w:fldCharType="begin"/>
      </w:r>
      <w:r w:rsidRPr="001C70A0">
        <w:rPr>
          <w:b/>
          <w:i w:val="0"/>
          <w:noProof/>
          <w:lang w:eastAsia="ja-JP"/>
        </w:rPr>
        <w:instrText xml:space="preserve"> SEQ </w:instrText>
      </w:r>
      <w:r w:rsidRPr="001C70A0">
        <w:rPr>
          <w:rFonts w:hint="eastAsia"/>
          <w:b/>
          <w:i w:val="0"/>
          <w:noProof/>
          <w:lang w:eastAsia="ja-JP"/>
        </w:rPr>
        <w:instrText>図</w:instrText>
      </w:r>
      <w:r w:rsidRPr="001C70A0">
        <w:rPr>
          <w:b/>
          <w:i w:val="0"/>
          <w:noProof/>
          <w:lang w:eastAsia="ja-JP"/>
        </w:rPr>
        <w:instrText xml:space="preserve"> \* ARABIC </w:instrText>
      </w:r>
      <w:r w:rsidRPr="001C70A0">
        <w:rPr>
          <w:b/>
          <w:i w:val="0"/>
          <w:noProof/>
          <w:lang w:eastAsia="ja-JP"/>
        </w:rPr>
        <w:fldChar w:fldCharType="separate"/>
      </w:r>
      <w:r w:rsidRPr="001C70A0">
        <w:rPr>
          <w:b/>
          <w:i w:val="0"/>
          <w:noProof/>
          <w:lang w:eastAsia="ja-JP"/>
        </w:rPr>
        <w:t>2</w:t>
      </w:r>
      <w:r w:rsidRPr="001C70A0">
        <w:rPr>
          <w:b/>
          <w:i w:val="0"/>
          <w:noProof/>
          <w:lang w:eastAsia="ja-JP"/>
        </w:rPr>
        <w:fldChar w:fldCharType="end"/>
      </w:r>
      <w:r w:rsidRPr="001C70A0">
        <w:rPr>
          <w:b/>
          <w:i w:val="0"/>
          <w:noProof/>
          <w:lang w:eastAsia="ja-JP"/>
        </w:rPr>
        <w:t xml:space="preserve"> </w:t>
      </w:r>
      <w:r w:rsidRPr="001C70A0">
        <w:rPr>
          <w:rFonts w:hint="eastAsia"/>
          <w:b/>
          <w:i w:val="0"/>
          <w:noProof/>
          <w:lang w:eastAsia="ja-JP"/>
        </w:rPr>
        <w:t>畳み込みニューラルネットワークの学習曲線</w:t>
      </w:r>
      <w:r w:rsidRPr="00F047B5">
        <w:rPr>
          <w:i w:val="0"/>
          <w:lang w:eastAsia="ja-JP"/>
        </w:rPr>
        <w:t xml:space="preserve">  </w:t>
      </w:r>
      <w:r w:rsidR="00534841" w:rsidRPr="001C70A0">
        <w:rPr>
          <w:rFonts w:hint="eastAsia"/>
          <w:i w:val="0"/>
          <w:noProof/>
          <w:sz w:val="22"/>
          <w:lang w:eastAsia="ja-JP"/>
        </w:rPr>
        <w:t>そ</w:t>
      </w:r>
      <w:commentRangeStart w:id="90"/>
      <w:r w:rsidR="00534841" w:rsidRPr="001C70A0">
        <w:rPr>
          <w:rFonts w:hint="eastAsia"/>
          <w:i w:val="0"/>
          <w:noProof/>
          <w:sz w:val="22"/>
          <w:lang w:eastAsia="ja-JP"/>
        </w:rPr>
        <w:t>れぞれの</w:t>
      </w:r>
      <w:r w:rsidR="001A521A" w:rsidRPr="001C70A0">
        <w:rPr>
          <w:rFonts w:hint="eastAsia"/>
          <w:i w:val="0"/>
          <w:noProof/>
          <w:sz w:val="22"/>
          <w:lang w:eastAsia="ja-JP"/>
        </w:rPr>
        <w:t>畳込みニュー</w:t>
      </w:r>
      <w:commentRangeEnd w:id="90"/>
      <w:r w:rsidR="0020234B">
        <w:rPr>
          <w:rStyle w:val="af"/>
          <w:i w:val="0"/>
        </w:rPr>
        <w:commentReference w:id="90"/>
      </w:r>
      <w:r w:rsidR="001A521A" w:rsidRPr="001C70A0">
        <w:rPr>
          <w:rFonts w:hint="eastAsia"/>
          <w:i w:val="0"/>
          <w:noProof/>
          <w:sz w:val="22"/>
          <w:lang w:eastAsia="ja-JP"/>
        </w:rPr>
        <w:t>ラルネットワークの訓練時の学習時ロスの比較</w:t>
      </w:r>
      <w:r w:rsidR="000529FC">
        <w:rPr>
          <w:i w:val="0"/>
          <w:noProof/>
          <w:sz w:val="22"/>
          <w:lang w:eastAsia="ja-JP"/>
        </w:rPr>
        <w:t xml:space="preserve">. </w:t>
      </w:r>
      <w:r w:rsidR="001A521A" w:rsidRPr="001C70A0">
        <w:rPr>
          <w:rFonts w:hint="eastAsia"/>
          <w:i w:val="0"/>
          <w:noProof/>
          <w:sz w:val="22"/>
          <w:lang w:eastAsia="ja-JP"/>
        </w:rPr>
        <w:t>左上が</w:t>
      </w:r>
      <w:r w:rsidR="001A521A" w:rsidRPr="001C70A0">
        <w:rPr>
          <w:i w:val="0"/>
          <w:noProof/>
          <w:sz w:val="22"/>
          <w:lang w:eastAsia="ja-JP"/>
        </w:rPr>
        <w:t>2</w:t>
      </w:r>
      <w:r w:rsidR="001A521A" w:rsidRPr="001C70A0">
        <w:rPr>
          <w:rFonts w:hint="eastAsia"/>
          <w:i w:val="0"/>
          <w:noProof/>
          <w:sz w:val="22"/>
          <w:lang w:eastAsia="ja-JP"/>
        </w:rPr>
        <w:t>次元畳み込みニューラルネットワーク</w:t>
      </w:r>
      <w:r w:rsidR="00874421">
        <w:rPr>
          <w:rFonts w:hint="eastAsia"/>
          <w:i w:val="0"/>
          <w:noProof/>
          <w:sz w:val="22"/>
          <w:lang w:eastAsia="ja-JP"/>
        </w:rPr>
        <w:t xml:space="preserve">, </w:t>
      </w:r>
      <w:r w:rsidR="001A521A" w:rsidRPr="001C70A0">
        <w:rPr>
          <w:rFonts w:hint="eastAsia"/>
          <w:i w:val="0"/>
          <w:noProof/>
          <w:sz w:val="22"/>
          <w:lang w:eastAsia="ja-JP"/>
        </w:rPr>
        <w:t>右上が中心化拡張ニューラルネットワーク</w:t>
      </w:r>
      <w:r w:rsidR="00874421">
        <w:rPr>
          <w:rFonts w:hint="eastAsia"/>
          <w:i w:val="0"/>
          <w:noProof/>
          <w:sz w:val="22"/>
          <w:lang w:eastAsia="ja-JP"/>
        </w:rPr>
        <w:t xml:space="preserve">, </w:t>
      </w:r>
      <w:r w:rsidR="001A521A" w:rsidRPr="001C70A0">
        <w:rPr>
          <w:rFonts w:hint="eastAsia"/>
          <w:i w:val="0"/>
          <w:noProof/>
          <w:sz w:val="22"/>
          <w:lang w:eastAsia="ja-JP"/>
        </w:rPr>
        <w:t>左下が平均化拡張ニューラルネットワーク</w:t>
      </w:r>
      <w:r w:rsidR="00874421">
        <w:rPr>
          <w:rFonts w:hint="eastAsia"/>
          <w:i w:val="0"/>
          <w:noProof/>
          <w:sz w:val="22"/>
          <w:lang w:eastAsia="ja-JP"/>
        </w:rPr>
        <w:t xml:space="preserve">, </w:t>
      </w:r>
      <w:r w:rsidR="001A521A" w:rsidRPr="001C70A0">
        <w:rPr>
          <w:rFonts w:hint="eastAsia"/>
          <w:i w:val="0"/>
          <w:noProof/>
          <w:sz w:val="22"/>
          <w:lang w:eastAsia="ja-JP"/>
        </w:rPr>
        <w:t>右下が動詞判別畳み込みニューラルネットワークをそれぞれ表している</w:t>
      </w:r>
      <w:r w:rsidR="000529FC">
        <w:rPr>
          <w:i w:val="0"/>
          <w:noProof/>
          <w:sz w:val="22"/>
          <w:lang w:eastAsia="ja-JP"/>
        </w:rPr>
        <w:t xml:space="preserve">. </w:t>
      </w:r>
      <w:r w:rsidR="001A521A" w:rsidRPr="001C70A0">
        <w:rPr>
          <w:rFonts w:hint="eastAsia"/>
          <w:i w:val="0"/>
          <w:noProof/>
          <w:sz w:val="22"/>
          <w:lang w:eastAsia="ja-JP"/>
        </w:rPr>
        <w:t>それぞれに対して</w:t>
      </w:r>
      <w:r w:rsidR="00874421">
        <w:rPr>
          <w:rFonts w:hint="eastAsia"/>
          <w:i w:val="0"/>
          <w:noProof/>
          <w:sz w:val="22"/>
          <w:lang w:eastAsia="ja-JP"/>
        </w:rPr>
        <w:t xml:space="preserve">, </w:t>
      </w:r>
      <w:r w:rsidR="001A521A" w:rsidRPr="001C70A0">
        <w:rPr>
          <w:rFonts w:hint="eastAsia"/>
          <w:i w:val="0"/>
          <w:noProof/>
          <w:sz w:val="22"/>
          <w:lang w:eastAsia="ja-JP"/>
        </w:rPr>
        <w:t>訓練データに対する損失とテストデータに対する損失を図示している</w:t>
      </w:r>
      <w:r w:rsidR="000529FC">
        <w:rPr>
          <w:i w:val="0"/>
          <w:noProof/>
          <w:sz w:val="22"/>
          <w:lang w:eastAsia="ja-JP"/>
        </w:rPr>
        <w:t xml:space="preserve">. </w:t>
      </w:r>
    </w:p>
    <w:p w14:paraId="47443425" w14:textId="20C3B275" w:rsidR="000021E5" w:rsidRPr="000A13CF" w:rsidRDefault="00624158" w:rsidP="001C70A0">
      <w:pPr>
        <w:pStyle w:val="a0"/>
        <w:rPr>
          <w:noProof/>
        </w:rPr>
      </w:pPr>
      <w:del w:id="91" w:author="白川 健" w:date="2019-01-29T08:23:00Z">
        <w:r w:rsidRPr="000A13CF" w:rsidDel="00C76CED">
          <w:rPr>
            <w:noProof/>
          </w:rPr>
          <w:delText>.</w:delText>
        </w:r>
      </w:del>
    </w:p>
    <w:p w14:paraId="1E915AD1" w14:textId="77777777" w:rsidR="000021E5" w:rsidRPr="000A13CF" w:rsidRDefault="000021E5">
      <w:pPr>
        <w:pStyle w:val="a0"/>
        <w:rPr>
          <w:noProof/>
        </w:rPr>
      </w:pPr>
      <w:r w:rsidRPr="000A13CF">
        <w:rPr>
          <w:noProof/>
        </w:rPr>
        <w:br w:type="page"/>
      </w:r>
    </w:p>
    <w:p w14:paraId="4955C291" w14:textId="77777777" w:rsidR="001C2FF7" w:rsidRPr="000A13CF" w:rsidRDefault="001C2FF7">
      <w:pPr>
        <w:pStyle w:val="a0"/>
        <w:rPr>
          <w:noProof/>
        </w:rPr>
      </w:pPr>
    </w:p>
    <w:p w14:paraId="7A1608D1" w14:textId="77777777" w:rsidR="001C2FF7" w:rsidRPr="000A13CF" w:rsidRDefault="00A603C4" w:rsidP="001C70A0">
      <w:pPr>
        <w:pStyle w:val="3"/>
      </w:pPr>
      <w:bookmarkStart w:id="92" w:name="判別結果"/>
      <w:bookmarkStart w:id="93" w:name="_Toc533783300"/>
      <w:bookmarkStart w:id="94" w:name="_Toc533784043"/>
      <w:bookmarkStart w:id="95" w:name="_Toc536302879"/>
      <w:r>
        <w:t>3.2</w:t>
      </w:r>
      <w:r w:rsidR="00624158" w:rsidRPr="000A13CF">
        <w:t>判別結果</w:t>
      </w:r>
      <w:bookmarkEnd w:id="92"/>
      <w:bookmarkEnd w:id="93"/>
      <w:bookmarkEnd w:id="94"/>
      <w:bookmarkEnd w:id="95"/>
    </w:p>
    <w:p w14:paraId="16AA34C6" w14:textId="0EA2078D" w:rsidR="005C6A19" w:rsidRPr="000A13CF" w:rsidRDefault="005C6A19" w:rsidP="001C70A0">
      <w:pPr>
        <w:pStyle w:val="a0"/>
      </w:pPr>
      <w:r>
        <w:rPr>
          <w:noProof/>
        </w:rPr>
        <w:t>動画中の物体</w:t>
      </w:r>
      <w:r w:rsidR="00624158" w:rsidRPr="000A13CF">
        <w:rPr>
          <w:noProof/>
        </w:rPr>
        <w:t>判別問題の結果の比較を行った</w:t>
      </w:r>
      <w:r w:rsidR="00624158" w:rsidRPr="000A13CF">
        <w:rPr>
          <w:noProof/>
        </w:rPr>
        <w:t>.</w:t>
      </w:r>
      <w:r>
        <w:rPr>
          <w:noProof/>
        </w:rPr>
        <w:t xml:space="preserve"> </w:t>
      </w:r>
      <w:r w:rsidRPr="000A13CF">
        <w:rPr>
          <w:noProof/>
        </w:rPr>
        <w:t>図</w:t>
      </w:r>
      <w:r>
        <w:rPr>
          <w:noProof/>
        </w:rPr>
        <w:t>3</w:t>
      </w:r>
      <w:r w:rsidRPr="000A13CF">
        <w:rPr>
          <w:noProof/>
        </w:rPr>
        <w:t>は</w:t>
      </w:r>
      <w:r w:rsidRPr="000A13CF">
        <w:rPr>
          <w:noProof/>
        </w:rPr>
        <w:t xml:space="preserve">, </w:t>
      </w:r>
      <w:r w:rsidRPr="000A13CF">
        <w:rPr>
          <w:noProof/>
        </w:rPr>
        <w:t>いくつかの</w:t>
      </w:r>
      <w:r>
        <w:rPr>
          <w:noProof/>
        </w:rPr>
        <w:t>ラベル</w:t>
      </w:r>
      <w:r w:rsidRPr="000A13CF">
        <w:rPr>
          <w:noProof/>
        </w:rPr>
        <w:t>に対する予測の</w:t>
      </w:r>
      <w:r w:rsidRPr="000A13CF">
        <w:rPr>
          <w:noProof/>
        </w:rPr>
        <w:t>ROC</w:t>
      </w:r>
      <w:r w:rsidRPr="000A13CF">
        <w:rPr>
          <w:noProof/>
        </w:rPr>
        <w:t>曲線を比較したものである</w:t>
      </w:r>
      <w:r w:rsidRPr="000A13CF">
        <w:rPr>
          <w:noProof/>
        </w:rPr>
        <w:t xml:space="preserve">. </w:t>
      </w:r>
      <w:r w:rsidRPr="000A13CF">
        <w:rPr>
          <w:noProof/>
        </w:rPr>
        <w:t>中心化拡張によって拡張された</w:t>
      </w:r>
      <w:r w:rsidR="00F9746E">
        <w:rPr>
          <w:noProof/>
        </w:rPr>
        <w:t>3</w:t>
      </w:r>
      <w:r w:rsidR="00F9746E">
        <w:rPr>
          <w:noProof/>
        </w:rPr>
        <w:t>次元畳み込み</w:t>
      </w:r>
      <w:r w:rsidRPr="000A13CF">
        <w:rPr>
          <w:noProof/>
        </w:rPr>
        <w:t>ニューラルネットワーク</w:t>
      </w:r>
      <w:r w:rsidRPr="000A13CF">
        <w:rPr>
          <w:noProof/>
        </w:rPr>
        <w:t xml:space="preserve">, </w:t>
      </w:r>
      <w:r w:rsidRPr="000A13CF">
        <w:rPr>
          <w:noProof/>
        </w:rPr>
        <w:t>動詞判別</w:t>
      </w:r>
      <w:r w:rsidR="00F9746E">
        <w:rPr>
          <w:noProof/>
        </w:rPr>
        <w:t>3</w:t>
      </w:r>
      <w:r w:rsidR="00F9746E">
        <w:rPr>
          <w:noProof/>
        </w:rPr>
        <w:t>次元畳み込み</w:t>
      </w:r>
      <w:r w:rsidRPr="000A13CF">
        <w:rPr>
          <w:noProof/>
        </w:rPr>
        <w:t>ニューラルネットワーク</w:t>
      </w:r>
      <w:r w:rsidRPr="000A13CF">
        <w:rPr>
          <w:noProof/>
        </w:rPr>
        <w:t xml:space="preserve">, </w:t>
      </w:r>
      <w:r>
        <w:rPr>
          <w:noProof/>
        </w:rPr>
        <w:t xml:space="preserve">2 </w:t>
      </w:r>
      <w:r>
        <w:rPr>
          <w:noProof/>
        </w:rPr>
        <w:t>次元</w:t>
      </w:r>
      <w:r w:rsidRPr="000A13CF">
        <w:rPr>
          <w:noProof/>
        </w:rPr>
        <w:t>畳み込みニューラルネットワークにおいては</w:t>
      </w:r>
      <w:r w:rsidRPr="000A13CF">
        <w:rPr>
          <w:noProof/>
        </w:rPr>
        <w:t>ROC</w:t>
      </w:r>
      <w:r w:rsidRPr="000A13CF">
        <w:rPr>
          <w:noProof/>
        </w:rPr>
        <w:t>曲線はチャンスレベルのものと同等の結果を示した</w:t>
      </w:r>
      <w:r w:rsidRPr="000A13CF">
        <w:rPr>
          <w:noProof/>
        </w:rPr>
        <w:t xml:space="preserve">. </w:t>
      </w:r>
      <w:r w:rsidRPr="000A13CF">
        <w:rPr>
          <w:noProof/>
        </w:rPr>
        <w:t>一方で</w:t>
      </w:r>
      <w:r w:rsidRPr="000A13CF">
        <w:rPr>
          <w:noProof/>
        </w:rPr>
        <w:t xml:space="preserve">, </w:t>
      </w:r>
      <w:r w:rsidRPr="000A13CF">
        <w:rPr>
          <w:noProof/>
        </w:rPr>
        <w:t>平均化拡張によって拡張された</w:t>
      </w:r>
      <w:r w:rsidR="00F9746E">
        <w:rPr>
          <w:noProof/>
        </w:rPr>
        <w:t>3</w:t>
      </w:r>
      <w:r w:rsidR="00F9746E">
        <w:rPr>
          <w:noProof/>
        </w:rPr>
        <w:t>次元畳み込み</w:t>
      </w:r>
      <w:r w:rsidRPr="000A13CF">
        <w:rPr>
          <w:noProof/>
        </w:rPr>
        <w:t>ニューラルネットワークは</w:t>
      </w:r>
      <w:r w:rsidRPr="000A13CF">
        <w:rPr>
          <w:noProof/>
        </w:rPr>
        <w:t xml:space="preserve">, </w:t>
      </w:r>
      <w:r w:rsidRPr="000A13CF">
        <w:rPr>
          <w:noProof/>
        </w:rPr>
        <w:t>他の畳み込みニューラルネットワークよりも判別成績がよいことが</w:t>
      </w:r>
      <w:commentRangeStart w:id="96"/>
      <w:r w:rsidRPr="000A13CF">
        <w:rPr>
          <w:noProof/>
        </w:rPr>
        <w:t>分かる</w:t>
      </w:r>
      <w:commentRangeEnd w:id="96"/>
      <w:r w:rsidR="00E106E7">
        <w:rPr>
          <w:rStyle w:val="af"/>
          <w:lang w:eastAsia="en-US"/>
        </w:rPr>
        <w:commentReference w:id="96"/>
      </w:r>
      <w:r w:rsidRPr="000A13CF">
        <w:rPr>
          <w:noProof/>
        </w:rPr>
        <w:t>.</w:t>
      </w:r>
    </w:p>
    <w:p w14:paraId="2571F6FA" w14:textId="7AF7B259" w:rsidR="000021E5" w:rsidRPr="000A13CF" w:rsidRDefault="00ED25C7">
      <w:pPr>
        <w:pStyle w:val="a0"/>
        <w:rPr>
          <w:noProof/>
        </w:rPr>
      </w:pPr>
      <w:r>
        <w:rPr>
          <w:noProof/>
        </w:rPr>
        <w:lastRenderedPageBreak/>
        <w:drawing>
          <wp:inline distT="0" distB="0" distL="0" distR="0" wp14:anchorId="30C0C98A" wp14:editId="4ADAF559">
            <wp:extent cx="5612130" cy="5612130"/>
            <wp:effectExtent l="0" t="0" r="7620" b="762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21_roc_comparis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201C9483" w14:textId="7E4186DA" w:rsidR="000021E5" w:rsidRPr="000A13CF" w:rsidRDefault="000021E5" w:rsidP="001C70A0">
      <w:pPr>
        <w:pStyle w:val="aa"/>
        <w:ind w:firstLineChars="0" w:firstLine="0"/>
        <w:rPr>
          <w:i w:val="0"/>
          <w:noProof/>
          <w:lang w:eastAsia="ja-JP"/>
        </w:rPr>
      </w:pPr>
      <w:r w:rsidRPr="000A13CF">
        <w:rPr>
          <w:b/>
          <w:i w:val="0"/>
          <w:noProof/>
          <w:lang w:eastAsia="ja-JP"/>
        </w:rPr>
        <w:t>図</w:t>
      </w:r>
      <w:r w:rsidRPr="000A13CF">
        <w:rPr>
          <w:b/>
          <w:i w:val="0"/>
          <w:noProof/>
          <w:lang w:eastAsia="ja-JP"/>
        </w:rPr>
        <w:t xml:space="preserve"> </w:t>
      </w:r>
      <w:r w:rsidRPr="000A13CF">
        <w:rPr>
          <w:b/>
          <w:i w:val="0"/>
          <w:noProof/>
        </w:rPr>
        <w:fldChar w:fldCharType="begin"/>
      </w:r>
      <w:r w:rsidRPr="000A13CF">
        <w:rPr>
          <w:b/>
          <w:i w:val="0"/>
          <w:noProof/>
          <w:lang w:eastAsia="ja-JP"/>
        </w:rPr>
        <w:instrText xml:space="preserve"> SEQ </w:instrText>
      </w:r>
      <w:r w:rsidRPr="000A13CF">
        <w:rPr>
          <w:b/>
          <w:i w:val="0"/>
          <w:noProof/>
          <w:lang w:eastAsia="ja-JP"/>
        </w:rPr>
        <w:instrText>図</w:instrText>
      </w:r>
      <w:r w:rsidRPr="000A13CF">
        <w:rPr>
          <w:b/>
          <w:i w:val="0"/>
          <w:noProof/>
          <w:lang w:eastAsia="ja-JP"/>
        </w:rPr>
        <w:instrText xml:space="preserve"> \* ARABIC </w:instrText>
      </w:r>
      <w:r w:rsidRPr="000A13CF">
        <w:rPr>
          <w:b/>
          <w:i w:val="0"/>
          <w:noProof/>
        </w:rPr>
        <w:fldChar w:fldCharType="separate"/>
      </w:r>
      <w:r w:rsidR="00F047B5">
        <w:rPr>
          <w:b/>
          <w:i w:val="0"/>
          <w:noProof/>
          <w:lang w:eastAsia="ja-JP"/>
        </w:rPr>
        <w:t>3</w:t>
      </w:r>
      <w:r w:rsidRPr="000A13CF">
        <w:rPr>
          <w:b/>
          <w:i w:val="0"/>
          <w:noProof/>
        </w:rPr>
        <w:fldChar w:fldCharType="end"/>
      </w:r>
      <w:r w:rsidR="00790FDE" w:rsidRPr="000A13CF">
        <w:rPr>
          <w:b/>
          <w:i w:val="0"/>
          <w:noProof/>
          <w:lang w:eastAsia="ja-JP"/>
        </w:rPr>
        <w:t xml:space="preserve">  </w:t>
      </w:r>
      <w:r w:rsidR="004611A2">
        <w:rPr>
          <w:b/>
          <w:i w:val="0"/>
          <w:noProof/>
          <w:lang w:eastAsia="ja-JP"/>
        </w:rPr>
        <w:t>ラベル</w:t>
      </w:r>
      <w:r w:rsidR="00790FDE" w:rsidRPr="000A13CF">
        <w:rPr>
          <w:b/>
          <w:i w:val="0"/>
          <w:noProof/>
          <w:lang w:eastAsia="ja-JP"/>
        </w:rPr>
        <w:t>判別の</w:t>
      </w:r>
      <w:r w:rsidR="00790FDE" w:rsidRPr="000A13CF">
        <w:rPr>
          <w:b/>
          <w:i w:val="0"/>
          <w:noProof/>
          <w:lang w:eastAsia="ja-JP"/>
        </w:rPr>
        <w:t>ROC</w:t>
      </w:r>
      <w:r w:rsidR="00790FDE" w:rsidRPr="000A13CF">
        <w:rPr>
          <w:b/>
          <w:i w:val="0"/>
          <w:noProof/>
          <w:lang w:eastAsia="ja-JP"/>
        </w:rPr>
        <w:t>曲線</w:t>
      </w:r>
      <w:r w:rsidR="00790FDE" w:rsidRPr="000A13CF">
        <w:rPr>
          <w:b/>
          <w:i w:val="0"/>
          <w:noProof/>
          <w:lang w:eastAsia="ja-JP"/>
        </w:rPr>
        <w:t xml:space="preserve">. </w:t>
      </w:r>
      <w:r w:rsidR="00790FDE" w:rsidRPr="000A13CF">
        <w:rPr>
          <w:i w:val="0"/>
          <w:noProof/>
          <w:sz w:val="22"/>
          <w:lang w:eastAsia="ja-JP"/>
        </w:rPr>
        <w:t>各畳み込みニューラルネットワークを元に</w:t>
      </w:r>
      <w:r w:rsidR="00790FDE" w:rsidRPr="000A13CF">
        <w:rPr>
          <w:i w:val="0"/>
          <w:noProof/>
          <w:sz w:val="22"/>
          <w:lang w:eastAsia="ja-JP"/>
        </w:rPr>
        <w:t>fine-tuning</w:t>
      </w:r>
      <w:r w:rsidR="00790FDE" w:rsidRPr="000A13CF">
        <w:rPr>
          <w:i w:val="0"/>
          <w:noProof/>
          <w:sz w:val="22"/>
          <w:lang w:eastAsia="ja-JP"/>
        </w:rPr>
        <w:t>したネットワークによる</w:t>
      </w:r>
      <w:r w:rsidR="00790FDE" w:rsidRPr="000A13CF">
        <w:rPr>
          <w:i w:val="0"/>
          <w:noProof/>
          <w:sz w:val="22"/>
          <w:lang w:eastAsia="ja-JP"/>
        </w:rPr>
        <w:t xml:space="preserve"> “man” </w:t>
      </w:r>
      <w:r w:rsidR="00790FDE" w:rsidRPr="000A13CF">
        <w:rPr>
          <w:i w:val="0"/>
          <w:noProof/>
          <w:sz w:val="22"/>
          <w:lang w:eastAsia="ja-JP"/>
        </w:rPr>
        <w:t>ラベルの二値予測に対する</w:t>
      </w:r>
      <w:r w:rsidR="00790FDE" w:rsidRPr="000A13CF">
        <w:rPr>
          <w:i w:val="0"/>
          <w:noProof/>
          <w:sz w:val="22"/>
          <w:lang w:eastAsia="ja-JP"/>
        </w:rPr>
        <w:t>ROC</w:t>
      </w:r>
      <w:r w:rsidR="00790FDE" w:rsidRPr="000A13CF">
        <w:rPr>
          <w:i w:val="0"/>
          <w:noProof/>
          <w:sz w:val="22"/>
          <w:lang w:eastAsia="ja-JP"/>
        </w:rPr>
        <w:t>曲線</w:t>
      </w:r>
      <w:r w:rsidR="00790FDE" w:rsidRPr="000A13CF">
        <w:rPr>
          <w:i w:val="0"/>
          <w:noProof/>
          <w:sz w:val="22"/>
          <w:lang w:eastAsia="ja-JP"/>
        </w:rPr>
        <w:t xml:space="preserve">. </w:t>
      </w:r>
    </w:p>
    <w:p w14:paraId="05304774" w14:textId="77777777" w:rsidR="0020069D" w:rsidRDefault="0020069D">
      <w:pPr>
        <w:pStyle w:val="a0"/>
        <w:rPr>
          <w:noProof/>
        </w:rPr>
      </w:pPr>
    </w:p>
    <w:p w14:paraId="006518BA" w14:textId="72E016CE" w:rsidR="000021E5" w:rsidRPr="000A13CF" w:rsidRDefault="0020069D">
      <w:pPr>
        <w:pStyle w:val="a0"/>
        <w:rPr>
          <w:noProof/>
        </w:rPr>
      </w:pPr>
      <w:r w:rsidRPr="000A13CF">
        <w:rPr>
          <w:noProof/>
        </w:rPr>
        <w:t>また</w:t>
      </w:r>
      <w:r w:rsidRPr="000A13CF">
        <w:rPr>
          <w:noProof/>
        </w:rPr>
        <w:t xml:space="preserve">, </w:t>
      </w:r>
      <w:r w:rsidRPr="000A13CF">
        <w:rPr>
          <w:noProof/>
        </w:rPr>
        <w:t>図</w:t>
      </w:r>
      <w:r>
        <w:rPr>
          <w:noProof/>
        </w:rPr>
        <w:t>4</w:t>
      </w:r>
      <w:r w:rsidRPr="000A13CF">
        <w:rPr>
          <w:noProof/>
        </w:rPr>
        <w:t>は畳み込みニューラルネットワークの予測値から算出した</w:t>
      </w:r>
      <w:r w:rsidRPr="000A13CF">
        <w:rPr>
          <w:noProof/>
        </w:rPr>
        <w:t xml:space="preserve">, </w:t>
      </w:r>
      <w:r w:rsidRPr="000A13CF">
        <w:rPr>
          <w:noProof/>
        </w:rPr>
        <w:t>ラベルごとの</w:t>
      </w:r>
      <w:r w:rsidRPr="000A13CF">
        <w:rPr>
          <w:noProof/>
        </w:rPr>
        <w:t>AUC</w:t>
      </w:r>
      <w:r w:rsidRPr="000A13CF">
        <w:rPr>
          <w:noProof/>
        </w:rPr>
        <w:t>である</w:t>
      </w:r>
      <w:r w:rsidRPr="000A13CF">
        <w:rPr>
          <w:noProof/>
        </w:rPr>
        <w:t>.</w:t>
      </w:r>
      <w:r w:rsidR="00FD552E">
        <w:rPr>
          <w:noProof/>
        </w:rPr>
        <w:t xml:space="preserve"> </w:t>
      </w:r>
      <w:r w:rsidRPr="000A13CF">
        <w:rPr>
          <w:noProof/>
        </w:rPr>
        <w:t>画像識別ニューラルネットワークによ</w:t>
      </w:r>
      <w:r>
        <w:rPr>
          <w:noProof/>
        </w:rPr>
        <w:t>る</w:t>
      </w:r>
      <w:r w:rsidRPr="000A13CF">
        <w:rPr>
          <w:noProof/>
        </w:rPr>
        <w:t>判別結果では</w:t>
      </w:r>
      <w:r w:rsidRPr="000A13CF">
        <w:rPr>
          <w:noProof/>
        </w:rPr>
        <w:t xml:space="preserve">, </w:t>
      </w:r>
      <w:r w:rsidRPr="000A13CF">
        <w:rPr>
          <w:noProof/>
        </w:rPr>
        <w:t>各</w:t>
      </w:r>
      <w:r>
        <w:rPr>
          <w:noProof/>
        </w:rPr>
        <w:t>ラベル</w:t>
      </w:r>
      <w:r w:rsidRPr="000A13CF">
        <w:rPr>
          <w:noProof/>
        </w:rPr>
        <w:t>の</w:t>
      </w:r>
      <w:r w:rsidRPr="000A13CF">
        <w:rPr>
          <w:noProof/>
        </w:rPr>
        <w:t>AUC</w:t>
      </w:r>
      <w:r w:rsidRPr="000A13CF">
        <w:rPr>
          <w:noProof/>
        </w:rPr>
        <w:t>はおおよそ</w:t>
      </w:r>
      <w:r w:rsidRPr="000A13CF">
        <w:rPr>
          <w:noProof/>
        </w:rPr>
        <w:t>0.5</w:t>
      </w:r>
      <w:r w:rsidR="001D25DF">
        <w:rPr>
          <w:noProof/>
        </w:rPr>
        <w:t>と</w:t>
      </w:r>
      <w:r>
        <w:rPr>
          <w:noProof/>
        </w:rPr>
        <w:t>チャンスレベルと同等</w:t>
      </w:r>
      <w:r w:rsidRPr="000A13CF">
        <w:rPr>
          <w:noProof/>
        </w:rPr>
        <w:t>となっており</w:t>
      </w:r>
      <w:r w:rsidRPr="000A13CF">
        <w:rPr>
          <w:noProof/>
        </w:rPr>
        <w:t xml:space="preserve">, </w:t>
      </w:r>
      <w:r w:rsidRPr="000A13CF">
        <w:rPr>
          <w:noProof/>
        </w:rPr>
        <w:t>学習に失敗していることが分かる</w:t>
      </w:r>
      <w:r w:rsidRPr="000A13CF">
        <w:rPr>
          <w:noProof/>
        </w:rPr>
        <w:t xml:space="preserve">. </w:t>
      </w:r>
      <w:r w:rsidRPr="000A13CF">
        <w:rPr>
          <w:noProof/>
        </w:rPr>
        <w:t>また</w:t>
      </w:r>
      <w:r w:rsidRPr="000A13CF">
        <w:rPr>
          <w:noProof/>
        </w:rPr>
        <w:t xml:space="preserve">, </w:t>
      </w:r>
      <w:r w:rsidRPr="000A13CF">
        <w:rPr>
          <w:noProof/>
        </w:rPr>
        <w:t>中心化拡張によって拡張された</w:t>
      </w:r>
      <w:r w:rsidR="00F9746E">
        <w:rPr>
          <w:noProof/>
        </w:rPr>
        <w:t>3</w:t>
      </w:r>
      <w:r w:rsidR="00F9746E">
        <w:rPr>
          <w:noProof/>
        </w:rPr>
        <w:t>次元畳み込み</w:t>
      </w:r>
      <w:r w:rsidRPr="000A13CF">
        <w:rPr>
          <w:noProof/>
        </w:rPr>
        <w:t>ニューラルネットワークにおいては</w:t>
      </w:r>
      <w:r w:rsidRPr="000A13CF">
        <w:rPr>
          <w:noProof/>
        </w:rPr>
        <w:t xml:space="preserve">, </w:t>
      </w:r>
      <w:r w:rsidRPr="000A13CF">
        <w:rPr>
          <w:noProof/>
        </w:rPr>
        <w:t>画像識別ニューラルネットワークよりも値の変動が大き</w:t>
      </w:r>
      <w:r w:rsidRPr="000A13CF">
        <w:rPr>
          <w:noProof/>
        </w:rPr>
        <w:lastRenderedPageBreak/>
        <w:t>いものの</w:t>
      </w:r>
      <w:r w:rsidRPr="000A13CF">
        <w:rPr>
          <w:noProof/>
        </w:rPr>
        <w:t xml:space="preserve">, </w:t>
      </w:r>
      <w:r w:rsidRPr="000A13CF">
        <w:rPr>
          <w:noProof/>
        </w:rPr>
        <w:t>おおよそ</w:t>
      </w:r>
      <w:r w:rsidRPr="000A13CF">
        <w:rPr>
          <w:noProof/>
        </w:rPr>
        <w:t>AUC</w:t>
      </w:r>
      <w:r w:rsidRPr="000A13CF">
        <w:rPr>
          <w:noProof/>
        </w:rPr>
        <w:t>は</w:t>
      </w:r>
      <w:r w:rsidRPr="000A13CF">
        <w:rPr>
          <w:noProof/>
        </w:rPr>
        <w:t>0.5</w:t>
      </w:r>
      <w:r w:rsidRPr="000A13CF">
        <w:rPr>
          <w:noProof/>
        </w:rPr>
        <w:t>付近の値を取っており</w:t>
      </w:r>
      <w:r w:rsidRPr="000A13CF">
        <w:rPr>
          <w:noProof/>
        </w:rPr>
        <w:t xml:space="preserve">, </w:t>
      </w:r>
      <w:r w:rsidRPr="000A13CF">
        <w:rPr>
          <w:noProof/>
        </w:rPr>
        <w:t>学習は成功していないことが分かる</w:t>
      </w:r>
      <w:r w:rsidRPr="000A13CF">
        <w:rPr>
          <w:noProof/>
        </w:rPr>
        <w:t xml:space="preserve">. </w:t>
      </w:r>
      <w:r w:rsidRPr="000A13CF">
        <w:rPr>
          <w:noProof/>
        </w:rPr>
        <w:t>平均化拡張によって拡張された</w:t>
      </w:r>
      <w:r w:rsidR="00F9746E">
        <w:rPr>
          <w:noProof/>
        </w:rPr>
        <w:t>3</w:t>
      </w:r>
      <w:r w:rsidR="00F9746E">
        <w:rPr>
          <w:noProof/>
        </w:rPr>
        <w:t>次元畳み込み</w:t>
      </w:r>
      <w:r w:rsidRPr="000A13CF">
        <w:rPr>
          <w:noProof/>
        </w:rPr>
        <w:t>ニューラルネットワークにおいては</w:t>
      </w:r>
      <w:r w:rsidRPr="000A13CF">
        <w:rPr>
          <w:noProof/>
        </w:rPr>
        <w:t xml:space="preserve">, </w:t>
      </w:r>
      <w:r w:rsidRPr="000A13CF">
        <w:rPr>
          <w:noProof/>
        </w:rPr>
        <w:t>前述の</w:t>
      </w:r>
      <w:r w:rsidRPr="000A13CF">
        <w:rPr>
          <w:noProof/>
        </w:rPr>
        <w:t>2</w:t>
      </w:r>
      <w:r w:rsidRPr="000A13CF">
        <w:rPr>
          <w:noProof/>
        </w:rPr>
        <w:t>つのネットワークよりも高い</w:t>
      </w:r>
      <w:r w:rsidRPr="000A13CF">
        <w:rPr>
          <w:noProof/>
        </w:rPr>
        <w:t>AUC</w:t>
      </w:r>
      <w:r w:rsidRPr="000A13CF">
        <w:rPr>
          <w:noProof/>
        </w:rPr>
        <w:t>を示しており</w:t>
      </w:r>
      <w:r w:rsidRPr="000A13CF">
        <w:rPr>
          <w:noProof/>
        </w:rPr>
        <w:t xml:space="preserve">, </w:t>
      </w:r>
      <w:r w:rsidRPr="000A13CF">
        <w:rPr>
          <w:noProof/>
        </w:rPr>
        <w:t>学習が</w:t>
      </w:r>
      <w:commentRangeStart w:id="97"/>
      <w:r w:rsidRPr="000A13CF">
        <w:rPr>
          <w:noProof/>
        </w:rPr>
        <w:t>一定成功</w:t>
      </w:r>
      <w:commentRangeEnd w:id="97"/>
      <w:r w:rsidR="00E106E7">
        <w:rPr>
          <w:rStyle w:val="af"/>
          <w:lang w:eastAsia="en-US"/>
        </w:rPr>
        <w:commentReference w:id="97"/>
      </w:r>
      <w:r w:rsidRPr="000A13CF">
        <w:rPr>
          <w:noProof/>
        </w:rPr>
        <w:t>していることがわかる</w:t>
      </w:r>
      <w:r w:rsidRPr="000A13CF">
        <w:rPr>
          <w:noProof/>
        </w:rPr>
        <w:t xml:space="preserve">. </w:t>
      </w:r>
      <w:r w:rsidRPr="000A13CF">
        <w:rPr>
          <w:noProof/>
        </w:rPr>
        <w:t>動詞判別</w:t>
      </w:r>
      <w:r w:rsidR="00F9746E">
        <w:rPr>
          <w:noProof/>
        </w:rPr>
        <w:t>3</w:t>
      </w:r>
      <w:r w:rsidR="00F9746E">
        <w:rPr>
          <w:noProof/>
        </w:rPr>
        <w:t>次元畳み込み</w:t>
      </w:r>
      <w:r w:rsidRPr="000A13CF">
        <w:rPr>
          <w:noProof/>
        </w:rPr>
        <w:t>ニューラルネットワークに関しては他のものよりも総合的に</w:t>
      </w:r>
      <w:r w:rsidRPr="000A13CF">
        <w:rPr>
          <w:noProof/>
        </w:rPr>
        <w:t>AUC</w:t>
      </w:r>
      <w:r w:rsidRPr="000A13CF">
        <w:rPr>
          <w:noProof/>
        </w:rPr>
        <w:t>が低い結果となった</w:t>
      </w:r>
      <w:r w:rsidRPr="000A13CF">
        <w:rPr>
          <w:noProof/>
        </w:rPr>
        <w:t>.</w:t>
      </w:r>
    </w:p>
    <w:p w14:paraId="41725623" w14:textId="50B01E4D" w:rsidR="000021E5" w:rsidRPr="000A13CF" w:rsidRDefault="00DE305C" w:rsidP="001C70A0">
      <w:pPr>
        <w:pStyle w:val="a0"/>
        <w:ind w:leftChars="-177" w:left="-283" w:hangingChars="59" w:hanging="142"/>
        <w:rPr>
          <w:b/>
          <w:noProof/>
        </w:rPr>
      </w:pPr>
      <w:r>
        <w:rPr>
          <w:noProof/>
        </w:rPr>
        <w:drawing>
          <wp:inline distT="0" distB="0" distL="0" distR="0" wp14:anchorId="0C084B54" wp14:editId="14A2303A">
            <wp:extent cx="6225540" cy="3891139"/>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28_AUC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33704" cy="3896242"/>
                    </a:xfrm>
                    <a:prstGeom prst="rect">
                      <a:avLst/>
                    </a:prstGeom>
                  </pic:spPr>
                </pic:pic>
              </a:graphicData>
            </a:graphic>
          </wp:inline>
        </w:drawing>
      </w:r>
    </w:p>
    <w:p w14:paraId="5A5F49E4" w14:textId="4529BA52" w:rsidR="000021E5" w:rsidRPr="000A13CF" w:rsidRDefault="000021E5" w:rsidP="001C70A0">
      <w:pPr>
        <w:pStyle w:val="aa"/>
        <w:ind w:firstLineChars="0" w:firstLine="0"/>
        <w:rPr>
          <w:noProof/>
          <w:sz w:val="22"/>
          <w:lang w:eastAsia="ja-JP"/>
        </w:rPr>
      </w:pPr>
      <w:r w:rsidRPr="000A13CF">
        <w:rPr>
          <w:b/>
          <w:i w:val="0"/>
          <w:noProof/>
          <w:lang w:eastAsia="ja-JP"/>
        </w:rPr>
        <w:t>図</w:t>
      </w:r>
      <w:r w:rsidRPr="000A13CF">
        <w:rPr>
          <w:b/>
          <w:i w:val="0"/>
          <w:noProof/>
          <w:lang w:eastAsia="ja-JP"/>
        </w:rPr>
        <w:t xml:space="preserve"> </w:t>
      </w:r>
      <w:r w:rsidRPr="000A13CF">
        <w:rPr>
          <w:b/>
          <w:i w:val="0"/>
          <w:noProof/>
        </w:rPr>
        <w:fldChar w:fldCharType="begin"/>
      </w:r>
      <w:r w:rsidRPr="000A13CF">
        <w:rPr>
          <w:b/>
          <w:i w:val="0"/>
          <w:noProof/>
          <w:lang w:eastAsia="ja-JP"/>
        </w:rPr>
        <w:instrText xml:space="preserve"> SEQ </w:instrText>
      </w:r>
      <w:r w:rsidRPr="000A13CF">
        <w:rPr>
          <w:b/>
          <w:i w:val="0"/>
          <w:noProof/>
          <w:lang w:eastAsia="ja-JP"/>
        </w:rPr>
        <w:instrText>図</w:instrText>
      </w:r>
      <w:r w:rsidRPr="000A13CF">
        <w:rPr>
          <w:b/>
          <w:i w:val="0"/>
          <w:noProof/>
          <w:lang w:eastAsia="ja-JP"/>
        </w:rPr>
        <w:instrText xml:space="preserve"> \* ARABIC </w:instrText>
      </w:r>
      <w:r w:rsidRPr="000A13CF">
        <w:rPr>
          <w:b/>
          <w:i w:val="0"/>
          <w:noProof/>
        </w:rPr>
        <w:fldChar w:fldCharType="separate"/>
      </w:r>
      <w:r w:rsidR="00F047B5">
        <w:rPr>
          <w:b/>
          <w:i w:val="0"/>
          <w:noProof/>
          <w:lang w:eastAsia="ja-JP"/>
        </w:rPr>
        <w:t>4</w:t>
      </w:r>
      <w:r w:rsidRPr="000A13CF">
        <w:rPr>
          <w:b/>
          <w:i w:val="0"/>
          <w:noProof/>
        </w:rPr>
        <w:fldChar w:fldCharType="end"/>
      </w:r>
      <w:r w:rsidR="00790FDE" w:rsidRPr="000A13CF">
        <w:rPr>
          <w:b/>
          <w:i w:val="0"/>
          <w:noProof/>
          <w:lang w:eastAsia="ja-JP"/>
        </w:rPr>
        <w:t xml:space="preserve"> </w:t>
      </w:r>
      <w:r w:rsidR="004611A2">
        <w:rPr>
          <w:b/>
          <w:i w:val="0"/>
          <w:noProof/>
          <w:lang w:eastAsia="ja-JP"/>
        </w:rPr>
        <w:t>ラベル</w:t>
      </w:r>
      <w:r w:rsidR="00790FDE" w:rsidRPr="000A13CF">
        <w:rPr>
          <w:b/>
          <w:i w:val="0"/>
          <w:noProof/>
          <w:lang w:eastAsia="ja-JP"/>
        </w:rPr>
        <w:t>毎の</w:t>
      </w:r>
      <w:r w:rsidR="00790FDE" w:rsidRPr="000A13CF">
        <w:rPr>
          <w:b/>
          <w:i w:val="0"/>
          <w:noProof/>
          <w:lang w:eastAsia="ja-JP"/>
        </w:rPr>
        <w:t>AUC</w:t>
      </w:r>
      <w:r w:rsidR="00790FDE" w:rsidRPr="000A13CF">
        <w:rPr>
          <w:b/>
          <w:i w:val="0"/>
          <w:noProof/>
          <w:lang w:eastAsia="ja-JP"/>
        </w:rPr>
        <w:t>比較</w:t>
      </w:r>
      <w:r w:rsidR="00790FDE" w:rsidRPr="000A13CF">
        <w:rPr>
          <w:b/>
          <w:i w:val="0"/>
          <w:noProof/>
          <w:lang w:eastAsia="ja-JP"/>
        </w:rPr>
        <w:t xml:space="preserve">. </w:t>
      </w:r>
      <w:commentRangeStart w:id="98"/>
      <w:r w:rsidR="004611A2">
        <w:rPr>
          <w:i w:val="0"/>
          <w:noProof/>
          <w:sz w:val="22"/>
          <w:lang w:eastAsia="ja-JP"/>
        </w:rPr>
        <w:t>ラベル</w:t>
      </w:r>
      <w:commentRangeEnd w:id="98"/>
      <w:r w:rsidR="00E106E7">
        <w:rPr>
          <w:rStyle w:val="af"/>
          <w:i w:val="0"/>
        </w:rPr>
        <w:commentReference w:id="98"/>
      </w:r>
      <w:r w:rsidR="00790FDE" w:rsidRPr="000A13CF">
        <w:rPr>
          <w:i w:val="0"/>
          <w:noProof/>
          <w:sz w:val="22"/>
          <w:lang w:eastAsia="ja-JP"/>
        </w:rPr>
        <w:t>毎の</w:t>
      </w:r>
      <w:r w:rsidR="00790FDE" w:rsidRPr="000A13CF">
        <w:rPr>
          <w:i w:val="0"/>
          <w:noProof/>
          <w:sz w:val="22"/>
          <w:lang w:eastAsia="ja-JP"/>
        </w:rPr>
        <w:t>AUC</w:t>
      </w:r>
      <w:r w:rsidR="00790FDE" w:rsidRPr="000A13CF">
        <w:rPr>
          <w:i w:val="0"/>
          <w:noProof/>
          <w:sz w:val="22"/>
          <w:lang w:eastAsia="ja-JP"/>
        </w:rPr>
        <w:t>をそれぞれの畳み込みニューラルネットワーク毎に比較している</w:t>
      </w:r>
      <w:r w:rsidR="00790FDE" w:rsidRPr="000A13CF">
        <w:rPr>
          <w:i w:val="0"/>
          <w:noProof/>
          <w:sz w:val="22"/>
          <w:lang w:eastAsia="ja-JP"/>
        </w:rPr>
        <w:t xml:space="preserve">. </w:t>
      </w:r>
      <w:r w:rsidR="00790FDE" w:rsidRPr="000A13CF">
        <w:rPr>
          <w:i w:val="0"/>
          <w:noProof/>
          <w:sz w:val="22"/>
          <w:lang w:eastAsia="ja-JP"/>
        </w:rPr>
        <w:t>縦軸は</w:t>
      </w:r>
      <w:r w:rsidR="00790FDE" w:rsidRPr="000A13CF">
        <w:rPr>
          <w:i w:val="0"/>
          <w:noProof/>
          <w:sz w:val="22"/>
          <w:lang w:eastAsia="ja-JP"/>
        </w:rPr>
        <w:t>AUC</w:t>
      </w:r>
      <w:r w:rsidR="00790FDE" w:rsidRPr="000A13CF">
        <w:rPr>
          <w:i w:val="0"/>
          <w:noProof/>
          <w:sz w:val="22"/>
          <w:lang w:eastAsia="ja-JP"/>
        </w:rPr>
        <w:t>の値</w:t>
      </w:r>
      <w:r w:rsidR="00790FDE" w:rsidRPr="000A13CF">
        <w:rPr>
          <w:i w:val="0"/>
          <w:noProof/>
          <w:sz w:val="22"/>
          <w:lang w:eastAsia="ja-JP"/>
        </w:rPr>
        <w:t xml:space="preserve">. </w:t>
      </w:r>
      <w:r w:rsidR="004611A2">
        <w:rPr>
          <w:i w:val="0"/>
          <w:noProof/>
          <w:sz w:val="22"/>
          <w:lang w:eastAsia="ja-JP"/>
        </w:rPr>
        <w:t>ラベル</w:t>
      </w:r>
      <w:r w:rsidR="00790FDE" w:rsidRPr="000A13CF">
        <w:rPr>
          <w:i w:val="0"/>
          <w:noProof/>
          <w:sz w:val="22"/>
          <w:lang w:eastAsia="ja-JP"/>
        </w:rPr>
        <w:t>のラベルは左からデータセット中での出現頻度が高いものから順に並んでいる</w:t>
      </w:r>
      <w:r w:rsidR="00790FDE" w:rsidRPr="000A13CF">
        <w:rPr>
          <w:i w:val="0"/>
          <w:noProof/>
          <w:sz w:val="22"/>
          <w:lang w:eastAsia="ja-JP"/>
        </w:rPr>
        <w:t xml:space="preserve">.  </w:t>
      </w:r>
      <w:r w:rsidR="00790FDE" w:rsidRPr="000A13CF">
        <w:rPr>
          <w:i w:val="0"/>
          <w:noProof/>
          <w:sz w:val="22"/>
          <w:lang w:eastAsia="ja-JP"/>
        </w:rPr>
        <w:t>一番右側にある</w:t>
      </w:r>
      <w:r w:rsidR="009D118D">
        <w:rPr>
          <w:rFonts w:hint="eastAsia"/>
          <w:i w:val="0"/>
          <w:noProof/>
          <w:sz w:val="22"/>
          <w:lang w:eastAsia="ja-JP"/>
        </w:rPr>
        <w:t xml:space="preserve"> </w:t>
      </w:r>
      <w:r w:rsidR="00790FDE" w:rsidRPr="000A13CF">
        <w:rPr>
          <w:i w:val="0"/>
          <w:noProof/>
          <w:sz w:val="22"/>
          <w:lang w:eastAsia="ja-JP"/>
        </w:rPr>
        <w:t xml:space="preserve">mean </w:t>
      </w:r>
      <w:r w:rsidR="00790FDE" w:rsidRPr="000A13CF">
        <w:rPr>
          <w:i w:val="0"/>
          <w:noProof/>
          <w:sz w:val="22"/>
          <w:lang w:eastAsia="ja-JP"/>
        </w:rPr>
        <w:t>ラベルは</w:t>
      </w:r>
      <w:r w:rsidR="002F4E43">
        <w:rPr>
          <w:i w:val="0"/>
          <w:noProof/>
          <w:sz w:val="22"/>
          <w:lang w:eastAsia="ja-JP"/>
        </w:rPr>
        <w:t xml:space="preserve">, </w:t>
      </w:r>
      <w:r w:rsidR="00790FDE" w:rsidRPr="000A13CF">
        <w:rPr>
          <w:i w:val="0"/>
          <w:noProof/>
          <w:sz w:val="22"/>
          <w:lang w:eastAsia="ja-JP"/>
        </w:rPr>
        <w:t>各畳み込みニューラルネットワークの</w:t>
      </w:r>
      <w:r w:rsidR="00790FDE" w:rsidRPr="000A13CF">
        <w:rPr>
          <w:i w:val="0"/>
          <w:noProof/>
          <w:sz w:val="22"/>
          <w:lang w:eastAsia="ja-JP"/>
        </w:rPr>
        <w:t>AUC</w:t>
      </w:r>
      <w:r w:rsidR="00790FDE" w:rsidRPr="000A13CF">
        <w:rPr>
          <w:i w:val="0"/>
          <w:noProof/>
          <w:sz w:val="22"/>
          <w:lang w:eastAsia="ja-JP"/>
        </w:rPr>
        <w:t>の</w:t>
      </w:r>
      <w:r w:rsidR="004611A2">
        <w:rPr>
          <w:i w:val="0"/>
          <w:noProof/>
          <w:sz w:val="22"/>
          <w:lang w:eastAsia="ja-JP"/>
        </w:rPr>
        <w:t>ラベル</w:t>
      </w:r>
      <w:r w:rsidR="00790FDE" w:rsidRPr="000A13CF">
        <w:rPr>
          <w:i w:val="0"/>
          <w:noProof/>
          <w:sz w:val="22"/>
          <w:lang w:eastAsia="ja-JP"/>
        </w:rPr>
        <w:t>平均を示している</w:t>
      </w:r>
      <w:r w:rsidR="00790FDE" w:rsidRPr="000A13CF">
        <w:rPr>
          <w:i w:val="0"/>
          <w:noProof/>
          <w:sz w:val="22"/>
          <w:lang w:eastAsia="ja-JP"/>
        </w:rPr>
        <w:t xml:space="preserve">. </w:t>
      </w:r>
    </w:p>
    <w:p w14:paraId="1C21551E" w14:textId="77777777" w:rsidR="000462A9" w:rsidRDefault="000462A9">
      <w:pPr>
        <w:ind w:firstLine="600"/>
        <w:rPr>
          <w:noProof/>
          <w:lang w:eastAsia="ja-JP"/>
        </w:rPr>
      </w:pPr>
      <w:r>
        <w:rPr>
          <w:noProof/>
          <w:lang w:eastAsia="ja-JP"/>
        </w:rPr>
        <w:br w:type="page"/>
      </w:r>
    </w:p>
    <w:p w14:paraId="45CB1433" w14:textId="77777777" w:rsidR="001C2FF7" w:rsidRPr="000A13CF" w:rsidRDefault="00624158" w:rsidP="001C70A0">
      <w:pPr>
        <w:pStyle w:val="1"/>
      </w:pPr>
      <w:bookmarkStart w:id="99" w:name="第4章-考察"/>
      <w:bookmarkStart w:id="100" w:name="_Toc533783301"/>
      <w:bookmarkStart w:id="101" w:name="_Toc533784044"/>
      <w:bookmarkStart w:id="102" w:name="_Toc536302880"/>
      <w:r w:rsidRPr="000A13CF">
        <w:lastRenderedPageBreak/>
        <w:t>第</w:t>
      </w:r>
      <w:r w:rsidRPr="000A13CF">
        <w:t>4</w:t>
      </w:r>
      <w:r w:rsidRPr="000A13CF">
        <w:t>章</w:t>
      </w:r>
      <w:r w:rsidRPr="000A13CF">
        <w:t xml:space="preserve"> </w:t>
      </w:r>
      <w:r w:rsidRPr="000A13CF">
        <w:t>考察</w:t>
      </w:r>
      <w:bookmarkEnd w:id="99"/>
      <w:bookmarkEnd w:id="100"/>
      <w:bookmarkEnd w:id="101"/>
      <w:bookmarkEnd w:id="102"/>
    </w:p>
    <w:p w14:paraId="1AD2BA20" w14:textId="5928B5A3" w:rsidR="001C2FF7" w:rsidRPr="000A13CF" w:rsidRDefault="00624158" w:rsidP="001C70A0">
      <w:pPr>
        <w:pStyle w:val="FirstParagraph"/>
      </w:pPr>
      <w:r w:rsidRPr="000A13CF">
        <w:rPr>
          <w:noProof/>
        </w:rPr>
        <w:t>本研究では</w:t>
      </w:r>
      <w:r w:rsidRPr="000A13CF">
        <w:rPr>
          <w:noProof/>
        </w:rPr>
        <w:t xml:space="preserve">, </w:t>
      </w:r>
      <w:r w:rsidRPr="000A13CF">
        <w:rPr>
          <w:noProof/>
        </w:rPr>
        <w:t>複数の方法で重みを設定した畳み込みニューラルネットワークの</w:t>
      </w:r>
      <w:r w:rsidRPr="000A13CF">
        <w:rPr>
          <w:noProof/>
        </w:rPr>
        <w:t>fine-tuning</w:t>
      </w:r>
      <w:r w:rsidRPr="000A13CF">
        <w:rPr>
          <w:noProof/>
        </w:rPr>
        <w:t>を行い</w:t>
      </w:r>
      <w:r w:rsidRPr="000A13CF">
        <w:rPr>
          <w:noProof/>
        </w:rPr>
        <w:t xml:space="preserve">, </w:t>
      </w:r>
      <w:r w:rsidRPr="000A13CF">
        <w:rPr>
          <w:noProof/>
        </w:rPr>
        <w:t>動画中の物体判別タスクの成績の比較を行</w:t>
      </w:r>
      <w:r w:rsidR="00ED25C7">
        <w:rPr>
          <w:noProof/>
        </w:rPr>
        <w:t>った結果</w:t>
      </w:r>
      <w:r w:rsidR="00ED25C7">
        <w:rPr>
          <w:rFonts w:hint="eastAsia"/>
          <w:noProof/>
        </w:rPr>
        <w:t xml:space="preserve">, </w:t>
      </w:r>
      <w:r w:rsidR="00ED25C7" w:rsidRPr="000A13CF">
        <w:rPr>
          <w:noProof/>
        </w:rPr>
        <w:t>今回比較を行った</w:t>
      </w:r>
      <w:commentRangeStart w:id="103"/>
      <w:r w:rsidR="00ED25C7" w:rsidRPr="000A13CF">
        <w:rPr>
          <w:noProof/>
        </w:rPr>
        <w:t>4</w:t>
      </w:r>
      <w:r w:rsidR="00ED25C7" w:rsidRPr="000A13CF">
        <w:rPr>
          <w:noProof/>
        </w:rPr>
        <w:t>つの畳み込みニューラルネットワーク</w:t>
      </w:r>
      <w:commentRangeEnd w:id="103"/>
      <w:r w:rsidR="00E106E7">
        <w:rPr>
          <w:rStyle w:val="af"/>
          <w:lang w:eastAsia="en-US"/>
        </w:rPr>
        <w:commentReference w:id="103"/>
      </w:r>
      <w:r w:rsidR="00ED25C7" w:rsidRPr="000A13CF">
        <w:rPr>
          <w:noProof/>
        </w:rPr>
        <w:t>の中で</w:t>
      </w:r>
      <w:r w:rsidR="00ED25C7" w:rsidRPr="000A13CF">
        <w:rPr>
          <w:noProof/>
        </w:rPr>
        <w:t xml:space="preserve">, </w:t>
      </w:r>
      <w:r w:rsidR="00ED25C7" w:rsidRPr="000A13CF">
        <w:rPr>
          <w:noProof/>
        </w:rPr>
        <w:t>平均化拡張によって</w:t>
      </w:r>
      <w:r w:rsidR="00ED25C7">
        <w:rPr>
          <w:noProof/>
        </w:rPr>
        <w:t xml:space="preserve">2 </w:t>
      </w:r>
      <w:r w:rsidR="00ED25C7">
        <w:rPr>
          <w:noProof/>
        </w:rPr>
        <w:t>次元</w:t>
      </w:r>
      <w:r w:rsidR="00ED25C7" w:rsidRPr="000A13CF">
        <w:rPr>
          <w:noProof/>
        </w:rPr>
        <w:t>画像識別タスクで訓練を行ったもののみが</w:t>
      </w:r>
      <w:r w:rsidR="00ED25C7">
        <w:rPr>
          <w:noProof/>
        </w:rPr>
        <w:t>他のものと比べ高い成績を示すことが分かった</w:t>
      </w:r>
      <w:r w:rsidR="00ED25C7">
        <w:rPr>
          <w:noProof/>
        </w:rPr>
        <w:t>.</w:t>
      </w:r>
    </w:p>
    <w:p w14:paraId="213B300C" w14:textId="6FA606B7" w:rsidR="001C2FF7" w:rsidRPr="000A13CF" w:rsidRDefault="00ED25C7">
      <w:pPr>
        <w:pStyle w:val="FirstParagraph"/>
        <w:rPr>
          <w:noProof/>
        </w:rPr>
      </w:pPr>
      <w:r>
        <w:rPr>
          <w:noProof/>
        </w:rPr>
        <w:t>また</w:t>
      </w:r>
      <w:r>
        <w:rPr>
          <w:noProof/>
        </w:rPr>
        <w:t xml:space="preserve">, </w:t>
      </w:r>
      <w:r>
        <w:rPr>
          <w:noProof/>
        </w:rPr>
        <w:t>その他の</w:t>
      </w:r>
      <w:r w:rsidR="00624158" w:rsidRPr="000A13CF">
        <w:rPr>
          <w:noProof/>
        </w:rPr>
        <w:t>3</w:t>
      </w:r>
      <w:r w:rsidR="00624158" w:rsidRPr="000A13CF">
        <w:rPr>
          <w:noProof/>
        </w:rPr>
        <w:t>つのネットワークに関しては</w:t>
      </w:r>
      <w:r w:rsidR="00624158" w:rsidRPr="000A13CF">
        <w:rPr>
          <w:noProof/>
        </w:rPr>
        <w:t>, ROC</w:t>
      </w:r>
      <w:r w:rsidR="00624158" w:rsidRPr="000A13CF">
        <w:rPr>
          <w:noProof/>
        </w:rPr>
        <w:t>曲線や</w:t>
      </w:r>
      <w:r w:rsidR="00624158" w:rsidRPr="000A13CF">
        <w:rPr>
          <w:noProof/>
        </w:rPr>
        <w:t>AUC</w:t>
      </w:r>
      <w:r w:rsidR="00624158" w:rsidRPr="000A13CF">
        <w:rPr>
          <w:noProof/>
        </w:rPr>
        <w:t>の値は総合的に見てチャンスレベルに近く</w:t>
      </w:r>
      <w:r w:rsidR="00624158" w:rsidRPr="000A13CF">
        <w:rPr>
          <w:noProof/>
        </w:rPr>
        <w:t xml:space="preserve">, </w:t>
      </w:r>
      <w:r w:rsidR="00624158" w:rsidRPr="000A13CF">
        <w:rPr>
          <w:noProof/>
        </w:rPr>
        <w:t>物体判別タスクの学習は成功しなかった</w:t>
      </w:r>
      <w:r w:rsidR="00624158" w:rsidRPr="000A13CF">
        <w:rPr>
          <w:noProof/>
        </w:rPr>
        <w:t xml:space="preserve">. </w:t>
      </w:r>
      <w:r w:rsidR="00624158" w:rsidRPr="000A13CF">
        <w:rPr>
          <w:noProof/>
        </w:rPr>
        <w:t>しかし</w:t>
      </w:r>
      <w:r w:rsidR="00624158" w:rsidRPr="000A13CF">
        <w:rPr>
          <w:noProof/>
        </w:rPr>
        <w:t xml:space="preserve">, </w:t>
      </w:r>
      <w:r w:rsidR="00624158" w:rsidRPr="000A13CF">
        <w:rPr>
          <w:noProof/>
        </w:rPr>
        <w:t>図</w:t>
      </w:r>
      <w:r w:rsidR="009D118D">
        <w:rPr>
          <w:noProof/>
        </w:rPr>
        <w:t xml:space="preserve">2 </w:t>
      </w:r>
      <w:r w:rsidR="00624158" w:rsidRPr="000A13CF">
        <w:rPr>
          <w:noProof/>
        </w:rPr>
        <w:t>の学習曲線から</w:t>
      </w:r>
      <w:r w:rsidR="00624158" w:rsidRPr="000A13CF">
        <w:rPr>
          <w:noProof/>
        </w:rPr>
        <w:t xml:space="preserve">, </w:t>
      </w:r>
      <w:r w:rsidR="00624158" w:rsidRPr="000A13CF">
        <w:rPr>
          <w:noProof/>
        </w:rPr>
        <w:t>学習が成功しなかった原因が</w:t>
      </w:r>
      <w:r w:rsidR="00BC6E8B">
        <w:rPr>
          <w:noProof/>
        </w:rPr>
        <w:t xml:space="preserve">2 </w:t>
      </w:r>
      <w:r w:rsidR="00BC6E8B">
        <w:rPr>
          <w:noProof/>
        </w:rPr>
        <w:t>次元</w:t>
      </w:r>
      <w:r w:rsidR="00624158" w:rsidRPr="000A13CF">
        <w:rPr>
          <w:noProof/>
        </w:rPr>
        <w:t>の畳み込みニューラルネットワークと</w:t>
      </w:r>
      <w:r w:rsidR="00624158" w:rsidRPr="000A13CF">
        <w:rPr>
          <w:noProof/>
        </w:rPr>
        <w:t>3</w:t>
      </w:r>
      <w:r w:rsidR="00624158" w:rsidRPr="000A13CF">
        <w:rPr>
          <w:noProof/>
        </w:rPr>
        <w:t>次元畳み込みニューラルネットワークにおいて異なることが明らかになった</w:t>
      </w:r>
      <w:r w:rsidR="00624158" w:rsidRPr="000A13CF">
        <w:rPr>
          <w:noProof/>
        </w:rPr>
        <w:t>.</w:t>
      </w:r>
    </w:p>
    <w:p w14:paraId="76AF0EB4" w14:textId="29F85354" w:rsidR="001C2FF7" w:rsidRPr="000A13CF" w:rsidRDefault="00BC6E8B" w:rsidP="001C70A0">
      <w:pPr>
        <w:pStyle w:val="a0"/>
        <w:rPr>
          <w:noProof/>
        </w:rPr>
      </w:pPr>
      <w:r>
        <w:rPr>
          <w:noProof/>
        </w:rPr>
        <w:t xml:space="preserve">2 </w:t>
      </w:r>
      <w:r>
        <w:rPr>
          <w:noProof/>
        </w:rPr>
        <w:t>次元</w:t>
      </w:r>
      <w:r w:rsidR="00624158" w:rsidRPr="000A13CF">
        <w:rPr>
          <w:noProof/>
        </w:rPr>
        <w:t>の畳み込みニューラルネットワークから</w:t>
      </w:r>
      <w:r w:rsidR="00624158" w:rsidRPr="000A13CF">
        <w:rPr>
          <w:noProof/>
        </w:rPr>
        <w:t>fine-tuning</w:t>
      </w:r>
      <w:r w:rsidR="00624158" w:rsidRPr="000A13CF">
        <w:rPr>
          <w:noProof/>
        </w:rPr>
        <w:t>を行った場合は</w:t>
      </w:r>
      <w:r w:rsidR="00624158" w:rsidRPr="000A13CF">
        <w:rPr>
          <w:noProof/>
        </w:rPr>
        <w:t xml:space="preserve">, </w:t>
      </w:r>
      <w:r w:rsidR="00624158" w:rsidRPr="000A13CF">
        <w:rPr>
          <w:noProof/>
        </w:rPr>
        <w:t>訓練データに対する判別誤差が</w:t>
      </w:r>
      <w:r w:rsidR="00624158" w:rsidRPr="000A13CF">
        <w:rPr>
          <w:noProof/>
        </w:rPr>
        <w:t xml:space="preserve">, </w:t>
      </w:r>
      <w:r w:rsidR="00624158" w:rsidRPr="000A13CF">
        <w:rPr>
          <w:noProof/>
        </w:rPr>
        <w:t>テストデータに対する判別成績を大きく下回る過学習が起きることが分かった</w:t>
      </w:r>
      <w:r w:rsidR="00624158" w:rsidRPr="000A13CF">
        <w:rPr>
          <w:noProof/>
        </w:rPr>
        <w:t xml:space="preserve">. </w:t>
      </w:r>
      <w:r w:rsidR="00624158" w:rsidRPr="000A13CF">
        <w:rPr>
          <w:noProof/>
        </w:rPr>
        <w:t>これは</w:t>
      </w:r>
      <w:r w:rsidR="00624158" w:rsidRPr="000A13CF">
        <w:rPr>
          <w:noProof/>
        </w:rPr>
        <w:t xml:space="preserve">, </w:t>
      </w:r>
      <w:r w:rsidR="00624158" w:rsidRPr="000A13CF">
        <w:rPr>
          <w:noProof/>
        </w:rPr>
        <w:t>動画中のフレームを画像として切り出して訓練を行う際に</w:t>
      </w:r>
      <w:r w:rsidR="00624158" w:rsidRPr="000A13CF">
        <w:rPr>
          <w:noProof/>
        </w:rPr>
        <w:t xml:space="preserve">, </w:t>
      </w:r>
      <w:r w:rsidR="00624158" w:rsidRPr="000A13CF">
        <w:rPr>
          <w:noProof/>
        </w:rPr>
        <w:t>画像としての類似度が非常に高い画像が複数入力されるという特徴によって引き起こされていると考えられる</w:t>
      </w:r>
      <w:r w:rsidR="00624158" w:rsidRPr="000A13CF">
        <w:rPr>
          <w:noProof/>
        </w:rPr>
        <w:t xml:space="preserve">. </w:t>
      </w:r>
      <w:r w:rsidR="00624158" w:rsidRPr="000A13CF">
        <w:rPr>
          <w:noProof/>
        </w:rPr>
        <w:t>一方</w:t>
      </w:r>
      <w:r w:rsidR="00624158" w:rsidRPr="000A13CF">
        <w:rPr>
          <w:noProof/>
        </w:rPr>
        <w:t xml:space="preserve">, </w:t>
      </w:r>
      <w:r w:rsidR="00F9746E">
        <w:rPr>
          <w:noProof/>
        </w:rPr>
        <w:t>3</w:t>
      </w:r>
      <w:r w:rsidR="00F9746E">
        <w:rPr>
          <w:noProof/>
        </w:rPr>
        <w:t>次元畳み込み</w:t>
      </w:r>
      <w:r w:rsidR="00624158" w:rsidRPr="000A13CF">
        <w:rPr>
          <w:noProof/>
        </w:rPr>
        <w:t>ニューラルネットワークから</w:t>
      </w:r>
      <w:r w:rsidR="00624158" w:rsidRPr="000A13CF">
        <w:rPr>
          <w:noProof/>
        </w:rPr>
        <w:t>fine-tuning</w:t>
      </w:r>
      <w:r w:rsidR="00624158" w:rsidRPr="000A13CF">
        <w:rPr>
          <w:noProof/>
        </w:rPr>
        <w:t>を行った場合は訓練データに対する判別誤差とテストデータに対する判別誤差の間の乖離は起きず</w:t>
      </w:r>
      <w:r w:rsidR="00624158" w:rsidRPr="000A13CF">
        <w:rPr>
          <w:noProof/>
        </w:rPr>
        <w:t xml:space="preserve">, </w:t>
      </w:r>
      <w:r w:rsidR="00624158" w:rsidRPr="000A13CF">
        <w:rPr>
          <w:noProof/>
        </w:rPr>
        <w:t>双方とも判別誤差が初期段階で一定となることが明らかになった</w:t>
      </w:r>
      <w:r w:rsidR="00624158" w:rsidRPr="000A13CF">
        <w:rPr>
          <w:noProof/>
        </w:rPr>
        <w:t>.</w:t>
      </w:r>
    </w:p>
    <w:p w14:paraId="34D40122" w14:textId="6B50283E" w:rsidR="001C2FF7" w:rsidRPr="000A13CF" w:rsidRDefault="00F9746E">
      <w:pPr>
        <w:pStyle w:val="a0"/>
        <w:rPr>
          <w:noProof/>
        </w:rPr>
      </w:pPr>
      <w:r>
        <w:rPr>
          <w:noProof/>
        </w:rPr>
        <w:t>3</w:t>
      </w:r>
      <w:r>
        <w:rPr>
          <w:noProof/>
        </w:rPr>
        <w:t>次元畳み込み</w:t>
      </w:r>
      <w:r w:rsidR="00624158" w:rsidRPr="000A13CF">
        <w:rPr>
          <w:noProof/>
        </w:rPr>
        <w:t>ニューラルネットワークの中で平均化拡張で拡張された画像識別畳み込みニューラルネットワークのみが物体判別タスクにおいて成績が高かった原因としては</w:t>
      </w:r>
      <w:r w:rsidR="00624158" w:rsidRPr="000A13CF">
        <w:rPr>
          <w:noProof/>
        </w:rPr>
        <w:t xml:space="preserve">, </w:t>
      </w:r>
      <w:r w:rsidR="00624158" w:rsidRPr="000A13CF">
        <w:rPr>
          <w:noProof/>
        </w:rPr>
        <w:t>平均化拡張においては初期の畳み込みニューラルネットワークの重みからの変化量が小さくても</w:t>
      </w:r>
      <w:r w:rsidR="00624158" w:rsidRPr="000A13CF">
        <w:rPr>
          <w:noProof/>
        </w:rPr>
        <w:t xml:space="preserve">, </w:t>
      </w:r>
      <w:r w:rsidR="00624158" w:rsidRPr="000A13CF">
        <w:rPr>
          <w:noProof/>
        </w:rPr>
        <w:t>新しいタスクの学習が行えるという可能性が考えられる</w:t>
      </w:r>
      <w:r w:rsidR="00624158" w:rsidRPr="000A13CF">
        <w:rPr>
          <w:noProof/>
        </w:rPr>
        <w:t xml:space="preserve">. </w:t>
      </w:r>
      <w:r w:rsidR="00624158" w:rsidRPr="000A13CF">
        <w:rPr>
          <w:noProof/>
        </w:rPr>
        <w:t>すでに物体判別のタスクで学習されているネットワークを拡張する場合</w:t>
      </w:r>
      <w:r w:rsidR="00624158" w:rsidRPr="000A13CF">
        <w:rPr>
          <w:noProof/>
        </w:rPr>
        <w:t>, 2</w:t>
      </w:r>
      <w:r w:rsidR="00624158" w:rsidRPr="000A13CF">
        <w:rPr>
          <w:noProof/>
        </w:rPr>
        <w:t>章で述べた中心化拡張と平均化拡張という</w:t>
      </w:r>
      <w:r w:rsidR="00624158" w:rsidRPr="000A13CF">
        <w:rPr>
          <w:noProof/>
        </w:rPr>
        <w:t>2</w:t>
      </w:r>
      <w:r w:rsidR="00624158" w:rsidRPr="000A13CF">
        <w:rPr>
          <w:noProof/>
        </w:rPr>
        <w:t>つの手法を用いることができるが</w:t>
      </w:r>
      <w:r w:rsidR="00624158" w:rsidRPr="000A13CF">
        <w:rPr>
          <w:noProof/>
        </w:rPr>
        <w:t xml:space="preserve">, </w:t>
      </w:r>
      <w:r w:rsidR="00624158" w:rsidRPr="000A13CF">
        <w:rPr>
          <w:noProof/>
        </w:rPr>
        <w:t>前者の中心化拡張の場合は畳み込み層の重みの大部分の値が</w:t>
      </w:r>
      <w:r w:rsidR="00624158" w:rsidRPr="000A13CF">
        <w:rPr>
          <w:noProof/>
        </w:rPr>
        <w:t xml:space="preserve"> 0 </w:t>
      </w:r>
      <w:r w:rsidR="00624158" w:rsidRPr="000A13CF">
        <w:rPr>
          <w:noProof/>
        </w:rPr>
        <w:t>という状態から訓練を行う必要があるため</w:t>
      </w:r>
      <w:r w:rsidR="00624158" w:rsidRPr="000A13CF">
        <w:rPr>
          <w:noProof/>
        </w:rPr>
        <w:t xml:space="preserve">, </w:t>
      </w:r>
      <w:r w:rsidR="00624158" w:rsidRPr="000A13CF">
        <w:rPr>
          <w:noProof/>
        </w:rPr>
        <w:t>本検証のようにデータ量が限られている条件においては十分に重みを更新できなかった可能性がある</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動詞判別タスクで訓練された</w:t>
      </w:r>
      <w:r>
        <w:rPr>
          <w:noProof/>
        </w:rPr>
        <w:t>3</w:t>
      </w:r>
      <w:r>
        <w:rPr>
          <w:noProof/>
        </w:rPr>
        <w:t>次元畳み込み</w:t>
      </w:r>
      <w:r w:rsidR="00624158" w:rsidRPr="000A13CF">
        <w:rPr>
          <w:noProof/>
        </w:rPr>
        <w:t>ニューラルネットワークを用いた場合に関しても</w:t>
      </w:r>
      <w:r w:rsidR="00624158" w:rsidRPr="000A13CF">
        <w:rPr>
          <w:noProof/>
        </w:rPr>
        <w:t xml:space="preserve">, </w:t>
      </w:r>
      <w:r w:rsidR="00624158" w:rsidRPr="000A13CF">
        <w:rPr>
          <w:noProof/>
        </w:rPr>
        <w:t>画像判別とは別のタスクで訓練されていたため</w:t>
      </w:r>
      <w:r w:rsidR="00624158" w:rsidRPr="000A13CF">
        <w:rPr>
          <w:noProof/>
        </w:rPr>
        <w:t xml:space="preserve">, </w:t>
      </w:r>
      <w:r w:rsidR="00624158" w:rsidRPr="000A13CF">
        <w:rPr>
          <w:noProof/>
        </w:rPr>
        <w:t>今回のデータ量では十分に重みが変化しなかった可能性も考えられる</w:t>
      </w:r>
      <w:r w:rsidR="00624158" w:rsidRPr="000A13CF">
        <w:rPr>
          <w:noProof/>
        </w:rPr>
        <w:t xml:space="preserve">. </w:t>
      </w:r>
      <w:r w:rsidR="00624158" w:rsidRPr="000A13CF">
        <w:rPr>
          <w:noProof/>
        </w:rPr>
        <w:t>本検証においては</w:t>
      </w:r>
      <w:r w:rsidR="00624158" w:rsidRPr="000A13CF">
        <w:rPr>
          <w:noProof/>
        </w:rPr>
        <w:t xml:space="preserve">, </w:t>
      </w:r>
      <w:r w:rsidR="00624158" w:rsidRPr="000A13CF">
        <w:rPr>
          <w:noProof/>
        </w:rPr>
        <w:t>学習済みのニューラルネットワークの重み</w:t>
      </w:r>
      <w:r w:rsidR="00624158" w:rsidRPr="000A13CF">
        <w:rPr>
          <w:noProof/>
        </w:rPr>
        <w:lastRenderedPageBreak/>
        <w:t>については定量的な評価が行えていないため</w:t>
      </w:r>
      <w:r w:rsidR="00624158" w:rsidRPr="000A13CF">
        <w:rPr>
          <w:noProof/>
        </w:rPr>
        <w:t xml:space="preserve">, </w:t>
      </w:r>
      <w:r w:rsidR="00624158" w:rsidRPr="000A13CF">
        <w:rPr>
          <w:noProof/>
        </w:rPr>
        <w:t>今後の課題として</w:t>
      </w:r>
      <w:r w:rsidR="00624158" w:rsidRPr="000A13CF">
        <w:rPr>
          <w:noProof/>
        </w:rPr>
        <w:t xml:space="preserve">, </w:t>
      </w:r>
      <w:r w:rsidR="00624158" w:rsidRPr="000A13CF">
        <w:rPr>
          <w:noProof/>
        </w:rPr>
        <w:t>学習済み畳み込みニューラルネットワークの重みの分析を行う必要がある</w:t>
      </w:r>
      <w:r w:rsidR="00624158" w:rsidRPr="000A13CF">
        <w:rPr>
          <w:noProof/>
        </w:rPr>
        <w:t>.</w:t>
      </w:r>
    </w:p>
    <w:p w14:paraId="443C4500" w14:textId="0E76D8D1" w:rsidR="001C2FF7" w:rsidRPr="000A13CF" w:rsidRDefault="00624158">
      <w:pPr>
        <w:pStyle w:val="a0"/>
        <w:rPr>
          <w:noProof/>
        </w:rPr>
      </w:pPr>
      <w:r w:rsidRPr="000A13CF">
        <w:rPr>
          <w:noProof/>
        </w:rPr>
        <w:t>以上のような比較から</w:t>
      </w:r>
      <w:r w:rsidRPr="000A13CF">
        <w:rPr>
          <w:noProof/>
        </w:rPr>
        <w:t xml:space="preserve">, </w:t>
      </w:r>
      <w:r w:rsidR="00F9746E">
        <w:rPr>
          <w:noProof/>
        </w:rPr>
        <w:t>3</w:t>
      </w:r>
      <w:r w:rsidR="00F9746E">
        <w:rPr>
          <w:noProof/>
        </w:rPr>
        <w:t>次元畳み込み</w:t>
      </w:r>
      <w:r w:rsidRPr="000A13CF">
        <w:rPr>
          <w:noProof/>
        </w:rPr>
        <w:t>ニューラルネットワークにおける</w:t>
      </w:r>
      <w:r w:rsidRPr="000A13CF">
        <w:rPr>
          <w:noProof/>
        </w:rPr>
        <w:t>fine-tuning</w:t>
      </w:r>
      <w:r w:rsidRPr="000A13CF">
        <w:rPr>
          <w:noProof/>
        </w:rPr>
        <w:t>においては以下のような特性があると考えられる</w:t>
      </w:r>
      <w:r w:rsidRPr="000A13CF">
        <w:rPr>
          <w:noProof/>
        </w:rPr>
        <w:t xml:space="preserve">. </w:t>
      </w:r>
      <w:r w:rsidRPr="000A13CF">
        <w:rPr>
          <w:noProof/>
        </w:rPr>
        <w:t>まず</w:t>
      </w:r>
      <w:r w:rsidRPr="000A13CF">
        <w:rPr>
          <w:noProof/>
        </w:rPr>
        <w:t xml:space="preserve">, </w:t>
      </w:r>
      <w:r w:rsidRPr="000A13CF">
        <w:rPr>
          <w:noProof/>
        </w:rPr>
        <w:t>動画を扱う畳み込みニューラルネットワークとしては</w:t>
      </w:r>
      <w:r w:rsidR="00BC6E8B">
        <w:rPr>
          <w:noProof/>
        </w:rPr>
        <w:t xml:space="preserve">2 </w:t>
      </w:r>
      <w:r w:rsidR="00BC6E8B">
        <w:rPr>
          <w:noProof/>
        </w:rPr>
        <w:t>次元</w:t>
      </w:r>
      <w:r w:rsidRPr="000A13CF">
        <w:rPr>
          <w:noProof/>
        </w:rPr>
        <w:t>の畳み込みニューラルネットワークと</w:t>
      </w:r>
      <w:r w:rsidR="00F9746E">
        <w:rPr>
          <w:noProof/>
        </w:rPr>
        <w:t>3</w:t>
      </w:r>
      <w:r w:rsidR="00F9746E">
        <w:rPr>
          <w:noProof/>
        </w:rPr>
        <w:t>次元畳み込み</w:t>
      </w:r>
      <w:r w:rsidRPr="000A13CF">
        <w:rPr>
          <w:noProof/>
        </w:rPr>
        <w:t>ニューラルネットワークが挙げられるが</w:t>
      </w:r>
      <w:r w:rsidRPr="000A13CF">
        <w:rPr>
          <w:noProof/>
        </w:rPr>
        <w:t xml:space="preserve">, </w:t>
      </w:r>
      <w:r w:rsidRPr="000A13CF">
        <w:rPr>
          <w:noProof/>
        </w:rPr>
        <w:t>本検証に用いた比較的小規模のデータ量を用いた場合には</w:t>
      </w:r>
      <w:r w:rsidR="00BC6E8B">
        <w:rPr>
          <w:noProof/>
        </w:rPr>
        <w:t xml:space="preserve">2 </w:t>
      </w:r>
      <w:r w:rsidR="00BC6E8B">
        <w:rPr>
          <w:noProof/>
        </w:rPr>
        <w:t>次元</w:t>
      </w:r>
      <w:r w:rsidRPr="000A13CF">
        <w:rPr>
          <w:noProof/>
        </w:rPr>
        <w:t>の畳み込みニューラルネットワークは過学習に陥る傾向がある</w:t>
      </w:r>
      <w:r w:rsidRPr="000A13CF">
        <w:rPr>
          <w:noProof/>
        </w:rPr>
        <w:t xml:space="preserve">. </w:t>
      </w:r>
      <w:r w:rsidRPr="000A13CF">
        <w:rPr>
          <w:noProof/>
        </w:rPr>
        <w:t>一方</w:t>
      </w:r>
      <w:r w:rsidRPr="000A13CF">
        <w:rPr>
          <w:noProof/>
        </w:rPr>
        <w:t xml:space="preserve">, </w:t>
      </w:r>
      <w:r w:rsidR="00F9746E">
        <w:rPr>
          <w:noProof/>
        </w:rPr>
        <w:t>3</w:t>
      </w:r>
      <w:r w:rsidR="00F9746E">
        <w:rPr>
          <w:noProof/>
        </w:rPr>
        <w:t>次元畳み込み</w:t>
      </w:r>
      <w:r w:rsidRPr="000A13CF">
        <w:rPr>
          <w:noProof/>
        </w:rPr>
        <w:t>ニューラルネットワークにおいては</w:t>
      </w:r>
      <w:r w:rsidRPr="000A13CF">
        <w:rPr>
          <w:noProof/>
        </w:rPr>
        <w:t xml:space="preserve">, </w:t>
      </w:r>
      <w:r w:rsidRPr="000A13CF">
        <w:rPr>
          <w:noProof/>
        </w:rPr>
        <w:t>訓練データを含め判別成績が向上しにくいという問題がある</w:t>
      </w:r>
      <w:r w:rsidRPr="000A13CF">
        <w:rPr>
          <w:noProof/>
        </w:rPr>
        <w:t>.</w:t>
      </w:r>
    </w:p>
    <w:p w14:paraId="572FEE0F" w14:textId="00689203" w:rsidR="0098423F" w:rsidRDefault="00624158">
      <w:pPr>
        <w:pStyle w:val="a0"/>
        <w:rPr>
          <w:noProof/>
        </w:rPr>
      </w:pPr>
      <w:r w:rsidRPr="000A13CF">
        <w:rPr>
          <w:noProof/>
        </w:rPr>
        <w:t>本研究では</w:t>
      </w:r>
      <w:r w:rsidRPr="000A13CF">
        <w:rPr>
          <w:noProof/>
        </w:rPr>
        <w:t xml:space="preserve">, </w:t>
      </w:r>
      <w:r w:rsidRPr="000A13CF">
        <w:rPr>
          <w:noProof/>
        </w:rPr>
        <w:t>動画を用いたタスクにおける前述した問題を緩和する方法として</w:t>
      </w:r>
      <w:r w:rsidRPr="000A13CF">
        <w:rPr>
          <w:noProof/>
        </w:rPr>
        <w:t xml:space="preserve">, </w:t>
      </w:r>
      <w:r w:rsidRPr="000A13CF">
        <w:rPr>
          <w:noProof/>
        </w:rPr>
        <w:t>同様のタスクで訓練された</w:t>
      </w:r>
      <w:r w:rsidR="00BC6E8B">
        <w:rPr>
          <w:noProof/>
        </w:rPr>
        <w:t xml:space="preserve">2 </w:t>
      </w:r>
      <w:r w:rsidR="00BC6E8B">
        <w:rPr>
          <w:noProof/>
        </w:rPr>
        <w:t>次元</w:t>
      </w:r>
      <w:r w:rsidRPr="000A13CF">
        <w:rPr>
          <w:noProof/>
        </w:rPr>
        <w:t>畳み込みニューラルネットワークを平均化拡張によって</w:t>
      </w:r>
      <w:r w:rsidR="00F9746E">
        <w:rPr>
          <w:noProof/>
        </w:rPr>
        <w:t>3</w:t>
      </w:r>
      <w:r w:rsidR="00F9746E">
        <w:rPr>
          <w:noProof/>
        </w:rPr>
        <w:t>次元畳み込み</w:t>
      </w:r>
      <w:r w:rsidRPr="000A13CF">
        <w:rPr>
          <w:noProof/>
        </w:rPr>
        <w:t>ニューラルネットワークに拡張したネットワークを初期値として用いた</w:t>
      </w:r>
      <w:r w:rsidRPr="000A13CF">
        <w:rPr>
          <w:noProof/>
        </w:rPr>
        <w:t>fine-tuning</w:t>
      </w:r>
      <w:r w:rsidRPr="000A13CF">
        <w:rPr>
          <w:noProof/>
        </w:rPr>
        <w:t>が有用であることが示唆された</w:t>
      </w:r>
      <w:r w:rsidRPr="000A13CF">
        <w:rPr>
          <w:noProof/>
        </w:rPr>
        <w:t xml:space="preserve">. </w:t>
      </w:r>
      <w:r w:rsidRPr="000A13CF">
        <w:rPr>
          <w:noProof/>
        </w:rPr>
        <w:t>今後の課題としては</w:t>
      </w:r>
      <w:r w:rsidRPr="000A13CF">
        <w:rPr>
          <w:noProof/>
        </w:rPr>
        <w:t>, fine-tuning</w:t>
      </w:r>
      <w:r w:rsidRPr="000A13CF">
        <w:rPr>
          <w:noProof/>
        </w:rPr>
        <w:t>を行った後の畳み込みニューラルネットワークの学習済みの重みの定量的な分析を行い</w:t>
      </w:r>
      <w:r w:rsidRPr="000A13CF">
        <w:rPr>
          <w:noProof/>
        </w:rPr>
        <w:t xml:space="preserve">, </w:t>
      </w:r>
      <w:r w:rsidRPr="000A13CF">
        <w:rPr>
          <w:noProof/>
        </w:rPr>
        <w:t>平均化拡張のみが好成績を残したメカニズムを検証することが挙げられる</w:t>
      </w:r>
      <w:r w:rsidRPr="000A13CF">
        <w:rPr>
          <w:noProof/>
        </w:rPr>
        <w:t>.</w:t>
      </w:r>
    </w:p>
    <w:p w14:paraId="3E86508D" w14:textId="77777777" w:rsidR="0098423F" w:rsidRDefault="0098423F">
      <w:pPr>
        <w:ind w:firstLine="600"/>
        <w:rPr>
          <w:noProof/>
          <w:lang w:eastAsia="ja-JP"/>
        </w:rPr>
      </w:pPr>
      <w:r>
        <w:rPr>
          <w:noProof/>
          <w:lang w:eastAsia="ja-JP"/>
        </w:rPr>
        <w:br w:type="page"/>
      </w:r>
    </w:p>
    <w:p w14:paraId="64CCA637" w14:textId="77777777" w:rsidR="001C2FF7" w:rsidRPr="000A13CF" w:rsidRDefault="00624158">
      <w:pPr>
        <w:pStyle w:val="1"/>
      </w:pPr>
      <w:bookmarkStart w:id="104" w:name="第5章-結論"/>
      <w:bookmarkStart w:id="105" w:name="_Toc533783302"/>
      <w:bookmarkStart w:id="106" w:name="_Toc533784045"/>
      <w:bookmarkStart w:id="107" w:name="_Toc536302881"/>
      <w:r w:rsidRPr="000A13CF">
        <w:lastRenderedPageBreak/>
        <w:t>第</w:t>
      </w:r>
      <w:r w:rsidRPr="000A13CF">
        <w:t>5</w:t>
      </w:r>
      <w:r w:rsidRPr="000A13CF">
        <w:t>章</w:t>
      </w:r>
      <w:r w:rsidRPr="000A13CF">
        <w:t xml:space="preserve"> </w:t>
      </w:r>
      <w:r w:rsidRPr="000A13CF">
        <w:t>結論</w:t>
      </w:r>
      <w:bookmarkEnd w:id="104"/>
      <w:bookmarkEnd w:id="105"/>
      <w:bookmarkEnd w:id="106"/>
      <w:bookmarkEnd w:id="107"/>
    </w:p>
    <w:p w14:paraId="1A1173FC" w14:textId="57DAFBA3" w:rsidR="001C2FF7" w:rsidRPr="000A13CF" w:rsidRDefault="00624158" w:rsidP="001C70A0">
      <w:pPr>
        <w:pStyle w:val="FirstParagraph"/>
      </w:pPr>
      <w:r w:rsidRPr="000A13CF">
        <w:rPr>
          <w:noProof/>
        </w:rPr>
        <w:t>本研究では</w:t>
      </w:r>
      <w:r w:rsidRPr="000A13CF">
        <w:rPr>
          <w:noProof/>
        </w:rPr>
        <w:t xml:space="preserve">, </w:t>
      </w:r>
      <w:r w:rsidRPr="000A13CF">
        <w:rPr>
          <w:noProof/>
        </w:rPr>
        <w:t>動画中の物体判別タスクの学習のための動画の</w:t>
      </w:r>
      <w:r w:rsidRPr="000A13CF">
        <w:rPr>
          <w:noProof/>
        </w:rPr>
        <w:t>fine-tuning</w:t>
      </w:r>
      <w:r w:rsidRPr="000A13CF">
        <w:rPr>
          <w:noProof/>
        </w:rPr>
        <w:t>の特性を調査するために</w:t>
      </w:r>
      <w:r w:rsidRPr="000A13CF">
        <w:rPr>
          <w:noProof/>
        </w:rPr>
        <w:t xml:space="preserve">, </w:t>
      </w:r>
      <w:r w:rsidRPr="000A13CF">
        <w:rPr>
          <w:noProof/>
        </w:rPr>
        <w:t>異なる学習済み畳み込みニューラルネットワークを用いて</w:t>
      </w:r>
      <w:r w:rsidRPr="000A13CF">
        <w:rPr>
          <w:noProof/>
        </w:rPr>
        <w:t>fine-tuning</w:t>
      </w:r>
      <w:r w:rsidRPr="000A13CF">
        <w:rPr>
          <w:noProof/>
        </w:rPr>
        <w:t>を行い</w:t>
      </w:r>
      <w:r w:rsidRPr="000A13CF">
        <w:rPr>
          <w:noProof/>
        </w:rPr>
        <w:t xml:space="preserve">, </w:t>
      </w:r>
      <w:r w:rsidRPr="000A13CF">
        <w:rPr>
          <w:noProof/>
        </w:rPr>
        <w:t>判別結果を比較した</w:t>
      </w:r>
      <w:r w:rsidRPr="000A13CF">
        <w:rPr>
          <w:noProof/>
        </w:rPr>
        <w:t xml:space="preserve">. </w:t>
      </w:r>
      <w:r w:rsidRPr="000A13CF">
        <w:rPr>
          <w:noProof/>
        </w:rPr>
        <w:t>その結果</w:t>
      </w:r>
      <w:r w:rsidRPr="000A13CF">
        <w:rPr>
          <w:noProof/>
        </w:rPr>
        <w:t xml:space="preserve">, </w:t>
      </w:r>
      <w:r w:rsidRPr="000A13CF">
        <w:rPr>
          <w:noProof/>
        </w:rPr>
        <w:t>動画中の物体判別タスクの</w:t>
      </w:r>
      <w:r w:rsidRPr="000A13CF">
        <w:rPr>
          <w:noProof/>
        </w:rPr>
        <w:t>fine-tuning</w:t>
      </w:r>
      <w:r w:rsidRPr="000A13CF">
        <w:rPr>
          <w:noProof/>
        </w:rPr>
        <w:t>においては</w:t>
      </w:r>
      <w:r w:rsidRPr="000A13CF">
        <w:rPr>
          <w:noProof/>
        </w:rPr>
        <w:t xml:space="preserve">, </w:t>
      </w:r>
      <w:r w:rsidRPr="000A13CF">
        <w:rPr>
          <w:noProof/>
        </w:rPr>
        <w:t>同様の画像判別タスクで学習済みの</w:t>
      </w:r>
      <w:r w:rsidR="00BC6E8B">
        <w:rPr>
          <w:noProof/>
        </w:rPr>
        <w:t xml:space="preserve">2 </w:t>
      </w:r>
      <w:r w:rsidR="00BC6E8B">
        <w:rPr>
          <w:noProof/>
        </w:rPr>
        <w:t>次元</w:t>
      </w:r>
      <w:r w:rsidRPr="000A13CF">
        <w:rPr>
          <w:noProof/>
        </w:rPr>
        <w:t>畳み込みニューラルネットワークを平均化拡張を用いて</w:t>
      </w:r>
      <w:r w:rsidR="00F9746E">
        <w:rPr>
          <w:noProof/>
        </w:rPr>
        <w:t>3</w:t>
      </w:r>
      <w:r w:rsidR="00F9746E">
        <w:rPr>
          <w:noProof/>
        </w:rPr>
        <w:t>次元畳み込み</w:t>
      </w:r>
      <w:r w:rsidRPr="000A13CF">
        <w:rPr>
          <w:noProof/>
        </w:rPr>
        <w:t>ニューラルネットワークに拡張したネットワークを元として</w:t>
      </w:r>
      <w:r w:rsidRPr="000A13CF">
        <w:rPr>
          <w:noProof/>
        </w:rPr>
        <w:t>fine-tuning</w:t>
      </w:r>
      <w:r w:rsidRPr="000A13CF">
        <w:rPr>
          <w:noProof/>
        </w:rPr>
        <w:t>を行うことでタスクの学習に成功するという結果が得られた</w:t>
      </w:r>
      <w:r w:rsidRPr="000A13CF">
        <w:rPr>
          <w:noProof/>
        </w:rPr>
        <w:t>.</w:t>
      </w:r>
      <w:r w:rsidR="00ED25C7">
        <w:rPr>
          <w:noProof/>
        </w:rPr>
        <w:t xml:space="preserve"> </w:t>
      </w:r>
      <w:r w:rsidR="00FA2D59">
        <w:rPr>
          <w:rFonts w:hint="eastAsia"/>
          <w:noProof/>
        </w:rPr>
        <w:t>これは少量のデータを用いた動画認識タスクのために畳み込みニューラルネットワークを</w:t>
      </w:r>
      <w:r w:rsidR="00FA2D59">
        <w:rPr>
          <w:rFonts w:hint="eastAsia"/>
          <w:noProof/>
        </w:rPr>
        <w:t>fine-tuning</w:t>
      </w:r>
      <w:r w:rsidR="00FA2D59">
        <w:rPr>
          <w:rFonts w:hint="eastAsia"/>
          <w:noProof/>
        </w:rPr>
        <w:t>する場合においては</w:t>
      </w:r>
      <w:r w:rsidR="00874421">
        <w:rPr>
          <w:rFonts w:hint="eastAsia"/>
          <w:noProof/>
        </w:rPr>
        <w:t xml:space="preserve">, </w:t>
      </w:r>
      <w:r w:rsidR="00FA2D59">
        <w:rPr>
          <w:rFonts w:hint="eastAsia"/>
          <w:noProof/>
        </w:rPr>
        <w:t>データ量が多い静止画においてターゲットとするタスクに類似するタスクを学習し</w:t>
      </w:r>
      <w:r w:rsidR="00874421">
        <w:rPr>
          <w:rFonts w:hint="eastAsia"/>
          <w:noProof/>
        </w:rPr>
        <w:t xml:space="preserve">, </w:t>
      </w:r>
      <w:r w:rsidR="00FA2D59">
        <w:rPr>
          <w:rFonts w:hint="eastAsia"/>
          <w:noProof/>
        </w:rPr>
        <w:t>それを平均化拡張によって拡張した後に</w:t>
      </w:r>
      <w:r w:rsidR="00FA2D59">
        <w:rPr>
          <w:rFonts w:hint="eastAsia"/>
          <w:noProof/>
        </w:rPr>
        <w:t>fine-tuning</w:t>
      </w:r>
      <w:r w:rsidR="00FA2D59">
        <w:rPr>
          <w:rFonts w:hint="eastAsia"/>
          <w:noProof/>
        </w:rPr>
        <w:t>を行う方法が優れていることが示唆している</w:t>
      </w:r>
      <w:r w:rsidR="00874421">
        <w:rPr>
          <w:rFonts w:hint="eastAsia"/>
          <w:noProof/>
        </w:rPr>
        <w:t xml:space="preserve">. </w:t>
      </w:r>
    </w:p>
    <w:p w14:paraId="02D6F7F1" w14:textId="77777777" w:rsidR="0098423F" w:rsidRDefault="0098423F">
      <w:pPr>
        <w:ind w:firstLine="600"/>
        <w:rPr>
          <w:rFonts w:asciiTheme="majorHAnsi" w:eastAsiaTheme="majorEastAsia" w:hAnsiTheme="majorHAnsi" w:cstheme="majorBidi"/>
          <w:b/>
          <w:bCs/>
          <w:noProof/>
          <w:color w:val="000000" w:themeColor="text1"/>
          <w:sz w:val="32"/>
          <w:szCs w:val="32"/>
          <w:lang w:eastAsia="ja-JP"/>
        </w:rPr>
      </w:pPr>
      <w:bookmarkStart w:id="108" w:name="謝辞"/>
      <w:bookmarkStart w:id="109" w:name="_Toc533783303"/>
      <w:bookmarkStart w:id="110" w:name="_Toc533784046"/>
      <w:r>
        <w:rPr>
          <w:noProof/>
          <w:lang w:eastAsia="ja-JP"/>
        </w:rPr>
        <w:br w:type="page"/>
      </w:r>
    </w:p>
    <w:p w14:paraId="2A9B4285" w14:textId="4CF2348E" w:rsidR="001C2FF7" w:rsidRPr="000A13CF" w:rsidRDefault="00624158" w:rsidP="001C70A0">
      <w:pPr>
        <w:pStyle w:val="1"/>
      </w:pPr>
      <w:bookmarkStart w:id="111" w:name="_Toc536302882"/>
      <w:r w:rsidRPr="000A13CF">
        <w:lastRenderedPageBreak/>
        <w:t>謝辞</w:t>
      </w:r>
      <w:bookmarkEnd w:id="108"/>
      <w:bookmarkEnd w:id="109"/>
      <w:bookmarkEnd w:id="110"/>
      <w:bookmarkEnd w:id="111"/>
    </w:p>
    <w:p w14:paraId="2153B618" w14:textId="6F6FB373" w:rsidR="001C2FF7" w:rsidRDefault="00624158" w:rsidP="001C70A0">
      <w:pPr>
        <w:pStyle w:val="FirstParagraph"/>
      </w:pPr>
      <w:r w:rsidRPr="000A13CF">
        <w:rPr>
          <w:noProof/>
        </w:rPr>
        <w:t>本研究を</w:t>
      </w:r>
      <w:r w:rsidRPr="000A13CF">
        <w:rPr>
          <w:rFonts w:ascii="Microsoft JhengHei" w:hAnsi="Microsoft JhengHei" w:cs="Microsoft JhengHei"/>
          <w:noProof/>
        </w:rPr>
        <w:t>⾏</w:t>
      </w:r>
      <w:r w:rsidRPr="000A13CF">
        <w:rPr>
          <w:rFonts w:ascii="ＭＳ 明朝" w:hAnsi="ＭＳ 明朝" w:cs="ＭＳ 明朝"/>
          <w:noProof/>
        </w:rPr>
        <w:t>うにあたり，脳情報学研究室の神</w:t>
      </w:r>
      <w:r w:rsidRPr="000A13CF">
        <w:rPr>
          <w:rFonts w:ascii="Microsoft JhengHei" w:hAnsi="Microsoft JhengHei" w:cs="Microsoft JhengHei"/>
          <w:noProof/>
        </w:rPr>
        <w:t>⾕</w:t>
      </w:r>
      <w:r w:rsidRPr="000A13CF">
        <w:rPr>
          <w:rFonts w:ascii="ＭＳ 明朝" w:hAnsi="ＭＳ 明朝" w:cs="ＭＳ 明朝"/>
          <w:noProof/>
        </w:rPr>
        <w:t>之康教授，間島慶助教には数々のご指導</w:t>
      </w:r>
      <w:r w:rsidRPr="000A13CF">
        <w:rPr>
          <w:noProof/>
        </w:rPr>
        <w:t xml:space="preserve">, </w:t>
      </w:r>
      <w:r w:rsidRPr="000A13CF">
        <w:rPr>
          <w:noProof/>
        </w:rPr>
        <w:t>ご協力を頂きました</w:t>
      </w:r>
      <w:r w:rsidRPr="000A13CF">
        <w:rPr>
          <w:noProof/>
        </w:rPr>
        <w:t xml:space="preserve">. </w:t>
      </w:r>
      <w:r w:rsidRPr="000A13CF">
        <w:rPr>
          <w:noProof/>
        </w:rPr>
        <w:t>研究のみならず</w:t>
      </w:r>
      <w:r w:rsidRPr="000A13CF">
        <w:rPr>
          <w:noProof/>
        </w:rPr>
        <w:t xml:space="preserve">, </w:t>
      </w:r>
      <w:r w:rsidRPr="000A13CF">
        <w:rPr>
          <w:noProof/>
        </w:rPr>
        <w:t>多岐に渡ってご支援頂いたことに心より感謝しております</w:t>
      </w:r>
      <w:r w:rsidRPr="000A13CF">
        <w:rPr>
          <w:noProof/>
        </w:rPr>
        <w:t xml:space="preserve">. </w:t>
      </w:r>
      <w:r w:rsidR="004C0E66" w:rsidRPr="004C0E66">
        <w:rPr>
          <w:noProof/>
        </w:rPr>
        <w:t>ATR</w:t>
      </w:r>
      <w:r w:rsidR="004C0E66" w:rsidRPr="004C0E66">
        <w:rPr>
          <w:rFonts w:hint="eastAsia"/>
          <w:noProof/>
        </w:rPr>
        <w:t>脳情報研究所の堀川友慈主任研究員には，論文の推敲にお世話になり感謝いたします</w:t>
      </w:r>
      <w:r w:rsidR="004B02F6">
        <w:rPr>
          <w:rFonts w:hint="eastAsia"/>
          <w:noProof/>
        </w:rPr>
        <w:t xml:space="preserve">. </w:t>
      </w:r>
      <w:r w:rsidRPr="000A13CF">
        <w:rPr>
          <w:noProof/>
        </w:rPr>
        <w:t xml:space="preserve">ATR </w:t>
      </w:r>
      <w:r w:rsidRPr="000A13CF">
        <w:rPr>
          <w:noProof/>
        </w:rPr>
        <w:t>脳情報研究所の塚本光昭研究技術員には，研究室の計算機環境の構築および研究を円滑に進める上での数々のサポートをしていただき感謝いたします．京都</w:t>
      </w:r>
      <w:r w:rsidRPr="000A13CF">
        <w:rPr>
          <w:rFonts w:ascii="Microsoft JhengHei" w:hAnsi="Microsoft JhengHei" w:cs="Microsoft JhengHei"/>
          <w:noProof/>
        </w:rPr>
        <w:t>⼤</w:t>
      </w:r>
      <w:r w:rsidRPr="000A13CF">
        <w:rPr>
          <w:rFonts w:ascii="ＭＳ 明朝" w:hAnsi="ＭＳ 明朝" w:cs="ＭＳ 明朝"/>
          <w:noProof/>
        </w:rPr>
        <w:t>学情報学研究科修</w:t>
      </w:r>
      <w:r w:rsidRPr="000A13CF">
        <w:rPr>
          <w:rFonts w:ascii="Microsoft JhengHei" w:hAnsi="Microsoft JhengHei" w:cs="Microsoft JhengHei"/>
          <w:noProof/>
        </w:rPr>
        <w:t>⼠</w:t>
      </w:r>
      <w:r w:rsidRPr="000A13CF">
        <w:rPr>
          <w:rFonts w:ascii="ＭＳ 明朝" w:hAnsi="ＭＳ 明朝" w:cs="ＭＳ 明朝"/>
          <w:noProof/>
        </w:rPr>
        <w:t>課程</w:t>
      </w:r>
      <w:r w:rsidRPr="000A13CF">
        <w:rPr>
          <w:noProof/>
        </w:rPr>
        <w:t xml:space="preserve">1 </w:t>
      </w:r>
      <w:r w:rsidRPr="000A13CF">
        <w:rPr>
          <w:noProof/>
        </w:rPr>
        <w:t>回の白川健さんには</w:t>
      </w:r>
      <w:r w:rsidRPr="000A13CF">
        <w:rPr>
          <w:noProof/>
        </w:rPr>
        <w:t xml:space="preserve">, </w:t>
      </w:r>
      <w:r w:rsidRPr="000A13CF">
        <w:rPr>
          <w:noProof/>
        </w:rPr>
        <w:t>対象データの準備や解析方法のサポートをしていただきました</w:t>
      </w:r>
      <w:r w:rsidRPr="000A13CF">
        <w:rPr>
          <w:noProof/>
        </w:rPr>
        <w:t xml:space="preserve">. </w:t>
      </w:r>
      <w:r w:rsidRPr="000A13CF">
        <w:rPr>
          <w:noProof/>
        </w:rPr>
        <w:t>最後に研究に対して</w:t>
      </w:r>
      <w:r w:rsidRPr="000A13CF">
        <w:rPr>
          <w:rFonts w:ascii="Microsoft JhengHei" w:hAnsi="Microsoft JhengHei" w:cs="Microsoft JhengHei"/>
          <w:noProof/>
        </w:rPr>
        <w:t>⽀</w:t>
      </w:r>
      <w:r w:rsidRPr="000A13CF">
        <w:rPr>
          <w:rFonts w:ascii="ＭＳ 明朝" w:hAnsi="ＭＳ 明朝" w:cs="ＭＳ 明朝"/>
          <w:noProof/>
        </w:rPr>
        <w:t>援してくださった脳情報学研究室，</w:t>
      </w:r>
      <w:r w:rsidRPr="000A13CF">
        <w:rPr>
          <w:noProof/>
        </w:rPr>
        <w:t xml:space="preserve">ATR </w:t>
      </w:r>
      <w:r w:rsidRPr="000A13CF">
        <w:rPr>
          <w:noProof/>
        </w:rPr>
        <w:t>脳情報研究所の皆様に感謝いたします．</w:t>
      </w:r>
    </w:p>
    <w:p w14:paraId="237D7F07" w14:textId="77777777" w:rsidR="00FC0874" w:rsidRDefault="00FC0874" w:rsidP="00FC0874">
      <w:pPr>
        <w:ind w:firstLine="600"/>
        <w:rPr>
          <w:lang w:eastAsia="ja-JP"/>
        </w:rPr>
      </w:pPr>
      <w:r>
        <w:rPr>
          <w:lang w:eastAsia="ja-JP"/>
        </w:rPr>
        <w:br w:type="page"/>
      </w:r>
    </w:p>
    <w:bookmarkStart w:id="112" w:name="_Toc536302883" w:displacedByCustomXml="next"/>
    <w:bookmarkStart w:id="113" w:name="_Toc533783304" w:displacedByCustomXml="next"/>
    <w:bookmarkStart w:id="114" w:name="_Toc533784047" w:displacedByCustomXml="next"/>
    <w:sdt>
      <w:sdtPr>
        <w:rPr>
          <w:rFonts w:asciiTheme="minorHAnsi" w:eastAsiaTheme="minorEastAsia" w:hAnsiTheme="minorHAnsi" w:cstheme="minorBidi"/>
          <w:color w:val="auto"/>
          <w:sz w:val="24"/>
          <w:szCs w:val="24"/>
          <w:lang w:val="ja-JP" w:eastAsia="en-US"/>
        </w:rPr>
        <w:id w:val="-2007051885"/>
        <w:docPartObj>
          <w:docPartGallery w:val="Bibliographies"/>
          <w:docPartUnique/>
        </w:docPartObj>
      </w:sdtPr>
      <w:sdtEndPr>
        <w:rPr>
          <w:rFonts w:asciiTheme="majorHAnsi" w:eastAsiaTheme="majorEastAsia" w:hAnsiTheme="majorHAnsi" w:cstheme="majorBidi"/>
          <w:color w:val="000000" w:themeColor="text1"/>
          <w:sz w:val="32"/>
          <w:szCs w:val="32"/>
          <w:lang w:val="en-US" w:eastAsia="ja-JP"/>
        </w:rPr>
      </w:sdtEndPr>
      <w:sdtContent>
        <w:p w14:paraId="034B8406" w14:textId="67E76F73" w:rsidR="00FC0874" w:rsidRDefault="00FC0874" w:rsidP="001C70A0">
          <w:pPr>
            <w:pStyle w:val="1"/>
          </w:pPr>
          <w:r>
            <w:rPr>
              <w:lang w:val="ja-JP"/>
            </w:rPr>
            <w:t>参考</w:t>
          </w:r>
          <w:commentRangeStart w:id="115"/>
          <w:r>
            <w:rPr>
              <w:lang w:val="ja-JP"/>
            </w:rPr>
            <w:t>文献</w:t>
          </w:r>
          <w:bookmarkEnd w:id="114"/>
          <w:bookmarkEnd w:id="113"/>
          <w:bookmarkEnd w:id="112"/>
          <w:commentRangeEnd w:id="115"/>
          <w:r w:rsidR="00E44E3F">
            <w:rPr>
              <w:rStyle w:val="af"/>
              <w:rFonts w:asciiTheme="minorHAnsi" w:eastAsiaTheme="minorEastAsia" w:hAnsiTheme="minorHAnsi" w:cstheme="minorBidi"/>
              <w:b w:val="0"/>
              <w:bCs w:val="0"/>
              <w:noProof w:val="0"/>
              <w:color w:val="auto"/>
              <w:lang w:eastAsia="en-US"/>
            </w:rPr>
            <w:commentReference w:id="115"/>
          </w:r>
        </w:p>
      </w:sdtContent>
    </w:sdt>
    <w:p w14:paraId="6D8D610E" w14:textId="1457ECF5" w:rsidR="004C0E66" w:rsidRPr="001C70A0" w:rsidRDefault="00761DC4" w:rsidP="001C70A0">
      <w:pPr>
        <w:pStyle w:val="a7"/>
        <w:spacing w:line="300" w:lineRule="auto"/>
      </w:pPr>
      <w:r>
        <w:rPr>
          <w:lang w:eastAsia="ja-JP"/>
        </w:rPr>
        <w:fldChar w:fldCharType="begin" w:fldLock="1"/>
      </w:r>
      <w:r>
        <w:rPr>
          <w:lang w:eastAsia="ja-JP"/>
        </w:rPr>
        <w:instrText xml:space="preserve">ADDIN Mendeley Bibliography CSL_BIBLIOGRAPHY </w:instrText>
      </w:r>
      <w:r>
        <w:rPr>
          <w:lang w:eastAsia="ja-JP"/>
        </w:rPr>
        <w:fldChar w:fldCharType="separate"/>
      </w:r>
      <w:r w:rsidR="004C0E66" w:rsidRPr="004B02F6">
        <w:t>Carreira, J., &amp; Zisserman, A. (2017). Quo Vadis, action recognition? A new model and the kinetics dataset. In Proceedings - 30th IEEE Conference on Computer Vision and Pattern Recognition, CVPR 2017</w:t>
      </w:r>
      <w:r w:rsidR="004C0E66" w:rsidRPr="001C70A0">
        <w:t>.</w:t>
      </w:r>
    </w:p>
    <w:p w14:paraId="715561B6" w14:textId="6C9C7B23" w:rsidR="004C0E66" w:rsidRPr="004C0E66" w:rsidRDefault="004C0E66" w:rsidP="001C70A0">
      <w:pPr>
        <w:pStyle w:val="a7"/>
      </w:pPr>
      <w:r w:rsidRPr="004C0E66">
        <w:t>Goodfellow, I., Pouget-Abadie, J., Mirza, M., Xu, B., Warde-Farley, D., Ozair, S., … Bengio, Y. (2014). Generative adversarial nets. In Advances in neural information processing systems (pp. 2672–2680).</w:t>
      </w:r>
    </w:p>
    <w:p w14:paraId="739286B0" w14:textId="77777777" w:rsidR="004C0E66" w:rsidRPr="004C0E66" w:rsidRDefault="004C0E66" w:rsidP="001C70A0">
      <w:pPr>
        <w:pStyle w:val="a7"/>
      </w:pPr>
      <w:r w:rsidRPr="004C0E66">
        <w:t>He, K., Zhang, X., Ren, S., &amp; Sun, J. (2016). Deep residual learning for image recognition. In Proceedings of the IEEE conference on computer vision and pattern recognition (pp. 770–778).</w:t>
      </w:r>
    </w:p>
    <w:p w14:paraId="57460CA4" w14:textId="4A2CF064" w:rsidR="004C0E66" w:rsidRPr="004C0E66" w:rsidRDefault="004C0E66" w:rsidP="001C70A0">
      <w:pPr>
        <w:pStyle w:val="a7"/>
      </w:pPr>
      <w:r w:rsidRPr="004C0E66">
        <w:t>Jia Deng, Wei Dong, Socher, R., Li-Jia Li, Kai Li, &amp; Li Fei-Fei. (2009). ImageNet: A large-scale hierarchical image database. In 2009 IEEE Conference on Computer Vision and Pattern Recognition.</w:t>
      </w:r>
    </w:p>
    <w:p w14:paraId="355FCF6A" w14:textId="77777777" w:rsidR="004C0E66" w:rsidRPr="004C0E66" w:rsidRDefault="004C0E66" w:rsidP="001C70A0">
      <w:pPr>
        <w:pStyle w:val="a7"/>
      </w:pPr>
      <w:r w:rsidRPr="004C0E66">
        <w:t>Kay, W., Carreira, J., Simonyan, K., Zhang, B., Hillier, C., Vijayanarasimhan, S., … others. (2017). The kinetics human action video dataset. ArXiv Preprint ArXiv:1705.06950.</w:t>
      </w:r>
    </w:p>
    <w:p w14:paraId="37A4D533" w14:textId="77777777" w:rsidR="004C0E66" w:rsidRPr="004C0E66" w:rsidRDefault="004C0E66" w:rsidP="001C70A0">
      <w:pPr>
        <w:pStyle w:val="a7"/>
      </w:pPr>
      <w:r w:rsidRPr="004C0E66">
        <w:t>Monfort, M., Andonian, A., Zhou, B., Ramakrishnan, K., Bargal, S. A., Yan, T., … others. (2018). Moments in time dataset: one million videos for event understanding. ArXiv Preprint ArXiv:1801.03150.</w:t>
      </w:r>
    </w:p>
    <w:p w14:paraId="4993C823" w14:textId="390EFDC7" w:rsidR="004C0E66" w:rsidRPr="004C0E66" w:rsidRDefault="004C0E66" w:rsidP="001C70A0">
      <w:pPr>
        <w:pStyle w:val="a7"/>
      </w:pPr>
      <w:r w:rsidRPr="004C0E66">
        <w:t>Shelhamer, E., Long, J., &amp; Darrell, T. (2017). Fully Convolutional Networks for Semantic Segmentation. IEEE Transactions on Pattern Analysis and Machine Intelligence, 39(4), 640–651.</w:t>
      </w:r>
    </w:p>
    <w:p w14:paraId="4571D2E9" w14:textId="77777777" w:rsidR="004C0E66" w:rsidRPr="004C0E66" w:rsidRDefault="004C0E66" w:rsidP="001C70A0">
      <w:pPr>
        <w:pStyle w:val="a7"/>
      </w:pPr>
      <w:r w:rsidRPr="004C0E66">
        <w:t>Tran, D., Bourdev, L., Fergus, R., Torresani, L., &amp; Paluri, M. (2015). Learning spatiotemporal features with 3d convolutional networks. In Proceedings of the IEEE international conference on computer vision (pp. 4489–4497).</w:t>
      </w:r>
    </w:p>
    <w:p w14:paraId="3AB51993" w14:textId="77777777" w:rsidR="004C0E66" w:rsidRPr="004C0E66" w:rsidRDefault="004C0E66" w:rsidP="001C70A0">
      <w:pPr>
        <w:pStyle w:val="a7"/>
      </w:pPr>
      <w:r w:rsidRPr="004C0E66">
        <w:t>Vinyals, O., Toshev, A., Bengio, S., &amp; Erhan, D. (2015). Show and tell: A neural image caption generator. In Proceedings of the IEEE conference on computer vision and pattern recognition (pp. 3156–3164).</w:t>
      </w:r>
    </w:p>
    <w:p w14:paraId="34C503A1" w14:textId="77777777" w:rsidR="006601F5" w:rsidRDefault="004C0E66" w:rsidP="001C70A0">
      <w:pPr>
        <w:pStyle w:val="a7"/>
      </w:pPr>
      <w:r w:rsidRPr="004C0E66">
        <w:t>Wu, S., Zhong, S., &amp; Liu, Y. (2017). Deep residual learning for image steganalysis. Multimedia Tools and Applications, 1–17.</w:t>
      </w:r>
    </w:p>
    <w:p w14:paraId="50A2E994" w14:textId="0F2A7FC8" w:rsidR="004C0E66" w:rsidRPr="004C0E66" w:rsidRDefault="006601F5" w:rsidP="001C70A0">
      <w:pPr>
        <w:pStyle w:val="a7"/>
      </w:pPr>
      <w:r w:rsidRPr="006601F5">
        <w:t xml:space="preserve">Girdhar, R., Gkioxari, G., Torresani, L., Paluri, M., &amp; Tran, D. (2018). Detect-and-Track: Efficient Pose Estimation in Videos. In </w:t>
      </w:r>
      <w:r w:rsidRPr="001C70A0">
        <w:t>Proceedings of the IEEE Conference on Computer Vision and Pattern Recognition</w:t>
      </w:r>
      <w:r w:rsidRPr="006601F5">
        <w:t xml:space="preserve"> (pp. 350-359).</w:t>
      </w:r>
    </w:p>
    <w:p w14:paraId="5216C986" w14:textId="542B48AF" w:rsidR="00761DC4" w:rsidRPr="00FC0874" w:rsidRDefault="00761DC4" w:rsidP="001C70A0">
      <w:pPr>
        <w:pStyle w:val="a7"/>
      </w:pPr>
      <w:r>
        <w:fldChar w:fldCharType="end"/>
      </w:r>
    </w:p>
    <w:sectPr w:rsidR="00761DC4" w:rsidRPr="00FC0874">
      <w:pgSz w:w="12240" w:h="15840"/>
      <w:pgMar w:top="1985" w:right="1701" w:bottom="1701"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白川 健" w:date="2019-01-29T00:45:00Z" w:initials="KS">
    <w:p w14:paraId="5857DBBB" w14:textId="133FE2A6" w:rsidR="00BE08B1" w:rsidRDefault="00BE08B1">
      <w:pPr>
        <w:pStyle w:val="af0"/>
        <w:ind w:firstLine="450"/>
        <w:rPr>
          <w:lang w:eastAsia="ja-JP"/>
        </w:rPr>
      </w:pPr>
      <w:r>
        <w:rPr>
          <w:rStyle w:val="af"/>
        </w:rPr>
        <w:annotationRef/>
      </w:r>
      <w:r>
        <w:rPr>
          <w:rFonts w:hint="eastAsia"/>
          <w:lang w:eastAsia="ja-JP"/>
        </w:rPr>
        <w:t>もうちょい字大きくする．控えめすぎ</w:t>
      </w:r>
    </w:p>
  </w:comment>
  <w:comment w:id="5" w:author="白川 健" w:date="2019-01-29T00:46:00Z" w:initials="KS">
    <w:p w14:paraId="14E6B966" w14:textId="0525F370" w:rsidR="00BE08B1" w:rsidRDefault="00BE08B1">
      <w:pPr>
        <w:pStyle w:val="af0"/>
        <w:ind w:firstLine="450"/>
        <w:rPr>
          <w:lang w:eastAsia="ja-JP"/>
        </w:rPr>
      </w:pPr>
      <w:r>
        <w:rPr>
          <w:rStyle w:val="af"/>
        </w:rPr>
        <w:annotationRef/>
      </w:r>
      <w:r>
        <w:rPr>
          <w:rFonts w:hint="eastAsia"/>
          <w:lang w:eastAsia="ja-JP"/>
        </w:rPr>
        <w:t>序論と空きが違う．統一する．</w:t>
      </w:r>
    </w:p>
  </w:comment>
  <w:comment w:id="6" w:author="白川 健" w:date="2019-01-29T00:47:00Z" w:initials="KS">
    <w:p w14:paraId="1BF8BD9F" w14:textId="1766411F" w:rsidR="00BE08B1" w:rsidRDefault="00BE08B1">
      <w:pPr>
        <w:pStyle w:val="af0"/>
        <w:ind w:firstLine="450"/>
        <w:rPr>
          <w:lang w:eastAsia="ja-JP"/>
        </w:rPr>
      </w:pPr>
      <w:r>
        <w:rPr>
          <w:rStyle w:val="af"/>
        </w:rPr>
        <w:annotationRef/>
      </w:r>
      <w:r>
        <w:rPr>
          <w:rFonts w:hint="eastAsia"/>
          <w:lang w:eastAsia="ja-JP"/>
        </w:rPr>
        <w:t>アーキテクチャと構造，どちらがわかりやすいだろうか．少なくとも下では構造だから統一．</w:t>
      </w:r>
    </w:p>
  </w:comment>
  <w:comment w:id="7" w:author="白川 健" w:date="2019-01-29T00:48:00Z" w:initials="KS">
    <w:p w14:paraId="528EE9ED" w14:textId="3CCE002F" w:rsidR="00BE08B1" w:rsidRDefault="00BE08B1" w:rsidP="001C70A0">
      <w:pPr>
        <w:pStyle w:val="af0"/>
        <w:ind w:firstLine="450"/>
        <w:rPr>
          <w:lang w:eastAsia="ja-JP"/>
        </w:rPr>
      </w:pPr>
      <w:r>
        <w:rPr>
          <w:rStyle w:val="af"/>
        </w:rPr>
        <w:annotationRef/>
      </w:r>
      <w:r>
        <w:rPr>
          <w:rFonts w:hint="eastAsia"/>
          <w:lang w:eastAsia="ja-JP"/>
        </w:rPr>
        <w:t>1</w:t>
      </w:r>
      <w:r>
        <w:rPr>
          <w:rFonts w:hint="eastAsia"/>
          <w:lang w:eastAsia="ja-JP"/>
        </w:rPr>
        <w:t>文が長すぎる．短く切った方が意味が通りやすい．</w:t>
      </w:r>
    </w:p>
  </w:comment>
  <w:comment w:id="8" w:author="白川 健" w:date="2019-01-29T00:49:00Z" w:initials="KS">
    <w:p w14:paraId="48DCEE8B" w14:textId="129E477F" w:rsidR="00BE08B1" w:rsidRPr="001C70A0" w:rsidRDefault="00BE08B1" w:rsidP="001C70A0">
      <w:pPr>
        <w:pStyle w:val="af0"/>
        <w:ind w:firstLine="450"/>
        <w:rPr>
          <w:lang w:eastAsia="ja-JP"/>
        </w:rPr>
      </w:pPr>
      <w:r>
        <w:rPr>
          <w:rStyle w:val="af"/>
        </w:rPr>
        <w:annotationRef/>
      </w:r>
      <w:r>
        <w:rPr>
          <w:rFonts w:hint="eastAsia"/>
          <w:lang w:eastAsia="ja-JP"/>
        </w:rPr>
        <w:t>どんな結果でも学習できると言える気がする．．やはりここではどんな検証をしたのかをもうちょい具体的に描きたい．「動画中の物体判別を，</w:t>
      </w:r>
      <w:r>
        <w:rPr>
          <w:lang w:eastAsia="ja-JP"/>
        </w:rPr>
        <w:t xml:space="preserve">1) </w:t>
      </w:r>
      <w:r>
        <w:rPr>
          <w:rFonts w:hint="eastAsia"/>
          <w:lang w:eastAsia="ja-JP"/>
        </w:rPr>
        <w:t>画像認識用</w:t>
      </w:r>
      <w:r>
        <w:rPr>
          <w:lang w:eastAsia="ja-JP"/>
        </w:rPr>
        <w:t xml:space="preserve">2DCNN, 2,3 ) </w:t>
      </w:r>
      <w:r>
        <w:rPr>
          <w:rFonts w:hint="eastAsia"/>
          <w:lang w:eastAsia="ja-JP"/>
        </w:rPr>
        <w:t>画像認識用の</w:t>
      </w:r>
      <w:r>
        <w:rPr>
          <w:lang w:eastAsia="ja-JP"/>
        </w:rPr>
        <w:t>2DCNN</w:t>
      </w:r>
      <w:r>
        <w:rPr>
          <w:rFonts w:hint="eastAsia"/>
          <w:lang w:eastAsia="ja-JP"/>
        </w:rPr>
        <w:t>を</w:t>
      </w:r>
      <w:r>
        <w:rPr>
          <w:lang w:eastAsia="ja-JP"/>
        </w:rPr>
        <w:t>3D</w:t>
      </w:r>
      <w:r>
        <w:rPr>
          <w:rFonts w:hint="eastAsia"/>
          <w:lang w:eastAsia="ja-JP"/>
        </w:rPr>
        <w:t>に拡張</w:t>
      </w:r>
      <w:r>
        <w:rPr>
          <w:rFonts w:hint="eastAsia"/>
          <w:lang w:eastAsia="ja-JP"/>
        </w:rPr>
        <w:t xml:space="preserve"> 4) </w:t>
      </w:r>
      <w:r>
        <w:rPr>
          <w:rFonts w:hint="eastAsia"/>
          <w:lang w:eastAsia="ja-JP"/>
        </w:rPr>
        <w:t>動画認識用</w:t>
      </w:r>
      <w:r>
        <w:rPr>
          <w:lang w:eastAsia="ja-JP"/>
        </w:rPr>
        <w:t>(action</w:t>
      </w:r>
      <w:r>
        <w:rPr>
          <w:rFonts w:hint="eastAsia"/>
          <w:lang w:eastAsia="ja-JP"/>
        </w:rPr>
        <w:t>認識用</w:t>
      </w:r>
      <w:r>
        <w:rPr>
          <w:lang w:eastAsia="ja-JP"/>
        </w:rPr>
        <w:t xml:space="preserve">) 3DCNN </w:t>
      </w:r>
      <w:r>
        <w:rPr>
          <w:rFonts w:hint="eastAsia"/>
          <w:lang w:eastAsia="ja-JP"/>
        </w:rPr>
        <w:t>の</w:t>
      </w:r>
      <w:r>
        <w:rPr>
          <w:lang w:eastAsia="ja-JP"/>
        </w:rPr>
        <w:t>4</w:t>
      </w:r>
      <w:r>
        <w:rPr>
          <w:rFonts w:hint="eastAsia"/>
          <w:lang w:eastAsia="ja-JP"/>
        </w:rPr>
        <w:t>つ比較した．検証の結果</w:t>
      </w:r>
      <w:r>
        <w:rPr>
          <w:lang w:eastAsia="ja-JP"/>
        </w:rPr>
        <w:t xml:space="preserve"> 4) </w:t>
      </w:r>
      <w:r>
        <w:rPr>
          <w:rFonts w:hint="eastAsia"/>
          <w:lang w:eastAsia="ja-JP"/>
        </w:rPr>
        <w:t>が動画中の物体判別タスクを精度良く学習できることがわかった」とこの辺りをもう少し丁寧に書いていいと思う．今のままだと要旨でも短めだと思うからもうちょっと詳しく書こう．</w:t>
      </w:r>
    </w:p>
  </w:comment>
  <w:comment w:id="11" w:author="白川 健" w:date="2019-01-29T00:56:00Z" w:initials="KS">
    <w:p w14:paraId="145CE37B" w14:textId="5EDAF644" w:rsidR="00BE08B1" w:rsidRDefault="00BE08B1">
      <w:pPr>
        <w:pStyle w:val="af0"/>
        <w:ind w:firstLine="450"/>
        <w:rPr>
          <w:lang w:eastAsia="ja-JP"/>
        </w:rPr>
      </w:pPr>
      <w:r>
        <w:rPr>
          <w:rStyle w:val="af"/>
        </w:rPr>
        <w:annotationRef/>
      </w:r>
      <w:r>
        <w:rPr>
          <w:rFonts w:hint="eastAsia"/>
          <w:lang w:eastAsia="ja-JP"/>
        </w:rPr>
        <w:t>1</w:t>
      </w:r>
      <w:r>
        <w:rPr>
          <w:rFonts w:hint="eastAsia"/>
          <w:lang w:eastAsia="ja-JP"/>
        </w:rPr>
        <w:t>文目と</w:t>
      </w:r>
      <w:r>
        <w:rPr>
          <w:rFonts w:hint="eastAsia"/>
          <w:lang w:eastAsia="ja-JP"/>
        </w:rPr>
        <w:t>2</w:t>
      </w:r>
      <w:r>
        <w:rPr>
          <w:rFonts w:hint="eastAsia"/>
          <w:lang w:eastAsia="ja-JP"/>
        </w:rPr>
        <w:t>文目の言いたいことが丸被っている気がする．どちらか削るか，具体例をもう少し詳しく</w:t>
      </w:r>
    </w:p>
  </w:comment>
  <w:comment w:id="12" w:author="白川 健" w:date="2019-01-29T00:57:00Z" w:initials="KS">
    <w:p w14:paraId="286F2EEF" w14:textId="77777777" w:rsidR="00BE08B1" w:rsidRDefault="00BE08B1" w:rsidP="00BE08B1">
      <w:pPr>
        <w:pStyle w:val="af0"/>
        <w:ind w:firstLine="450"/>
        <w:rPr>
          <w:lang w:eastAsia="ja-JP"/>
        </w:rPr>
      </w:pPr>
      <w:r>
        <w:rPr>
          <w:rStyle w:val="af"/>
        </w:rPr>
        <w:annotationRef/>
      </w:r>
      <w:r>
        <w:rPr>
          <w:rFonts w:hint="eastAsia"/>
          <w:lang w:eastAsia="ja-JP"/>
        </w:rPr>
        <w:t>用いることにより，ってちょっと冗長じゃないかな．</w:t>
      </w:r>
    </w:p>
    <w:p w14:paraId="11267908" w14:textId="3110416B" w:rsidR="00BE08B1" w:rsidRDefault="00BE08B1" w:rsidP="00BE08B1">
      <w:pPr>
        <w:pStyle w:val="af0"/>
        <w:ind w:firstLine="600"/>
        <w:rPr>
          <w:lang w:eastAsia="ja-JP"/>
        </w:rPr>
      </w:pPr>
      <w:r>
        <w:rPr>
          <w:rFonts w:hint="eastAsia"/>
          <w:lang w:eastAsia="ja-JP"/>
        </w:rPr>
        <w:t>「用いて」でどうかな</w:t>
      </w:r>
    </w:p>
  </w:comment>
  <w:comment w:id="13" w:author="白川 健" w:date="2019-01-29T01:00:00Z" w:initials="KS">
    <w:p w14:paraId="57AA82B5" w14:textId="7DF58E52" w:rsidR="00BE08B1" w:rsidRDefault="00BE08B1">
      <w:pPr>
        <w:pStyle w:val="af0"/>
        <w:ind w:firstLine="450"/>
        <w:rPr>
          <w:lang w:eastAsia="ja-JP"/>
        </w:rPr>
      </w:pPr>
      <w:r>
        <w:rPr>
          <w:rStyle w:val="af"/>
        </w:rPr>
        <w:annotationRef/>
      </w:r>
      <w:r>
        <w:rPr>
          <w:rFonts w:hint="eastAsia"/>
          <w:lang w:eastAsia="ja-JP"/>
        </w:rPr>
        <w:t>「このような」とは</w:t>
      </w:r>
      <w:r>
        <w:rPr>
          <w:lang w:eastAsia="ja-JP"/>
        </w:rPr>
        <w:t xml:space="preserve">? </w:t>
      </w:r>
      <w:r>
        <w:rPr>
          <w:rFonts w:hint="eastAsia"/>
          <w:lang w:eastAsia="ja-JP"/>
        </w:rPr>
        <w:t>段落をまたいでるから指示語より直接いった方がいい</w:t>
      </w:r>
    </w:p>
  </w:comment>
  <w:comment w:id="15" w:author="白川 健" w:date="2019-01-29T01:01:00Z" w:initials="KS">
    <w:p w14:paraId="550BEE55" w14:textId="454E9997" w:rsidR="00BE08B1" w:rsidRDefault="00BE08B1">
      <w:pPr>
        <w:pStyle w:val="af0"/>
        <w:ind w:firstLine="450"/>
        <w:rPr>
          <w:lang w:eastAsia="ja-JP"/>
        </w:rPr>
      </w:pPr>
      <w:r>
        <w:rPr>
          <w:rStyle w:val="af"/>
        </w:rPr>
        <w:annotationRef/>
      </w:r>
      <w:r>
        <w:rPr>
          <w:rFonts w:hint="eastAsia"/>
          <w:lang w:eastAsia="ja-JP"/>
        </w:rPr>
        <w:t>未学習でも過学習でも学習だから学習はどんなものでもできる．動画判別タスクを</w:t>
      </w:r>
      <w:r>
        <w:rPr>
          <w:lang w:eastAsia="ja-JP"/>
        </w:rPr>
        <w:t>from-scrach</w:t>
      </w:r>
      <w:r>
        <w:rPr>
          <w:rFonts w:hint="eastAsia"/>
          <w:lang w:eastAsia="ja-JP"/>
        </w:rPr>
        <w:t>で訓練するより好成績だったんだよね</w:t>
      </w:r>
    </w:p>
  </w:comment>
  <w:comment w:id="16" w:author="白川 健" w:date="2019-01-29T01:03:00Z" w:initials="KS">
    <w:p w14:paraId="736722B9" w14:textId="48884495" w:rsidR="00BE08B1" w:rsidRDefault="00BE08B1">
      <w:pPr>
        <w:pStyle w:val="af0"/>
        <w:ind w:firstLine="450"/>
        <w:rPr>
          <w:lang w:eastAsia="ja-JP"/>
        </w:rPr>
      </w:pPr>
      <w:r>
        <w:rPr>
          <w:rStyle w:val="af"/>
        </w:rPr>
        <w:annotationRef/>
      </w:r>
      <w:r>
        <w:rPr>
          <w:rFonts w:hint="eastAsia"/>
          <w:lang w:eastAsia="ja-JP"/>
        </w:rPr>
        <w:t>静止画認識と静止画像認識は同じ意味</w:t>
      </w:r>
      <w:r>
        <w:rPr>
          <w:lang w:eastAsia="ja-JP"/>
        </w:rPr>
        <w:t xml:space="preserve">? </w:t>
      </w:r>
      <w:r>
        <w:rPr>
          <w:rFonts w:hint="eastAsia"/>
          <w:lang w:eastAsia="ja-JP"/>
        </w:rPr>
        <w:t>統一した方がいいんじゃないかな</w:t>
      </w:r>
    </w:p>
  </w:comment>
  <w:comment w:id="17" w:author="白川 健" w:date="2019-01-29T01:04:00Z" w:initials="KS">
    <w:p w14:paraId="2EBBE019" w14:textId="04DE8638" w:rsidR="00BE08B1" w:rsidRDefault="00BE08B1">
      <w:pPr>
        <w:pStyle w:val="af0"/>
        <w:ind w:firstLine="450"/>
        <w:rPr>
          <w:lang w:eastAsia="ja-JP"/>
        </w:rPr>
      </w:pPr>
      <w:r>
        <w:rPr>
          <w:rStyle w:val="af"/>
        </w:rPr>
        <w:annotationRef/>
      </w:r>
      <w:r>
        <w:rPr>
          <w:lang w:eastAsia="ja-JP"/>
        </w:rPr>
        <w:t>P</w:t>
      </w:r>
      <w:r>
        <w:rPr>
          <w:rFonts w:hint="eastAsia"/>
          <w:lang w:eastAsia="ja-JP"/>
        </w:rPr>
        <w:t>re</w:t>
      </w:r>
      <w:r>
        <w:rPr>
          <w:lang w:eastAsia="ja-JP"/>
        </w:rPr>
        <w:t>-train</w:t>
      </w:r>
      <w:r>
        <w:rPr>
          <w:rFonts w:hint="eastAsia"/>
          <w:lang w:eastAsia="ja-JP"/>
        </w:rPr>
        <w:t>は初出．物体判別タスクで学習済みとか</w:t>
      </w:r>
      <w:r>
        <w:rPr>
          <w:lang w:eastAsia="ja-JP"/>
        </w:rPr>
        <w:t>?</w:t>
      </w:r>
    </w:p>
  </w:comment>
  <w:comment w:id="18" w:author="白川 健" w:date="2019-01-29T01:05:00Z" w:initials="KS">
    <w:p w14:paraId="67CFD57A" w14:textId="11A92B40" w:rsidR="00BE08B1" w:rsidRDefault="00BE08B1">
      <w:pPr>
        <w:pStyle w:val="af0"/>
        <w:ind w:firstLine="450"/>
        <w:rPr>
          <w:lang w:eastAsia="ja-JP"/>
        </w:rPr>
      </w:pPr>
      <w:r>
        <w:rPr>
          <w:rStyle w:val="af"/>
        </w:rPr>
        <w:annotationRef/>
      </w:r>
      <w:r>
        <w:rPr>
          <w:rFonts w:hint="eastAsia"/>
          <w:lang w:eastAsia="ja-JP"/>
        </w:rPr>
        <w:t>ここも</w:t>
      </w:r>
    </w:p>
  </w:comment>
  <w:comment w:id="19" w:author="白川 健" w:date="2019-01-29T01:06:00Z" w:initials="KS">
    <w:p w14:paraId="21ECED06" w14:textId="6A289D58" w:rsidR="00BE08B1" w:rsidRDefault="00BE08B1">
      <w:pPr>
        <w:pStyle w:val="af0"/>
        <w:ind w:firstLine="450"/>
        <w:rPr>
          <w:lang w:eastAsia="ja-JP"/>
        </w:rPr>
      </w:pPr>
      <w:r>
        <w:rPr>
          <w:rStyle w:val="af"/>
        </w:rPr>
        <w:annotationRef/>
      </w:r>
      <w:r>
        <w:rPr>
          <w:rFonts w:hint="eastAsia"/>
          <w:lang w:eastAsia="ja-JP"/>
        </w:rPr>
        <w:t>図ではない．表．ただこれを見ても卒論として何をやったのかわかりにくいと思う．重み初期化の方法</w:t>
      </w:r>
      <w:r>
        <w:rPr>
          <w:rFonts w:hint="eastAsia"/>
          <w:lang w:eastAsia="ja-JP"/>
        </w:rPr>
        <w:t>2</w:t>
      </w:r>
      <w:r>
        <w:rPr>
          <w:rFonts w:hint="eastAsia"/>
          <w:lang w:eastAsia="ja-JP"/>
        </w:rPr>
        <w:t>種類を序論に書いてしっかり</w:t>
      </w:r>
      <w:r>
        <w:rPr>
          <w:rFonts w:hint="eastAsia"/>
          <w:lang w:eastAsia="ja-JP"/>
        </w:rPr>
        <w:t>4</w:t>
      </w:r>
      <w:r>
        <w:rPr>
          <w:rFonts w:hint="eastAsia"/>
          <w:lang w:eastAsia="ja-JP"/>
        </w:rPr>
        <w:t>つ比較にした方がいい</w:t>
      </w:r>
    </w:p>
  </w:comment>
  <w:comment w:id="28" w:author="白川 健" w:date="2019-01-29T01:08:00Z" w:initials="KS">
    <w:p w14:paraId="51EBDC3D" w14:textId="39FC6823" w:rsidR="00BA77F2" w:rsidRDefault="00BA77F2">
      <w:pPr>
        <w:pStyle w:val="af0"/>
        <w:ind w:firstLine="450"/>
        <w:rPr>
          <w:lang w:eastAsia="ja-JP"/>
        </w:rPr>
      </w:pPr>
      <w:r>
        <w:rPr>
          <w:rStyle w:val="af"/>
        </w:rPr>
        <w:annotationRef/>
      </w:r>
      <w:r>
        <w:rPr>
          <w:rFonts w:hint="eastAsia"/>
          <w:lang w:eastAsia="ja-JP"/>
        </w:rPr>
        <w:t>結構畳み込みニューラルネットワークというし</w:t>
      </w:r>
      <w:r>
        <w:rPr>
          <w:lang w:eastAsia="ja-JP"/>
        </w:rPr>
        <w:t>CNN</w:t>
      </w:r>
      <w:r>
        <w:rPr>
          <w:rFonts w:hint="eastAsia"/>
          <w:lang w:eastAsia="ja-JP"/>
        </w:rPr>
        <w:t>と省略してもいいね．</w:t>
      </w:r>
    </w:p>
  </w:comment>
  <w:comment w:id="29" w:author="白川 健" w:date="2019-01-29T01:09:00Z" w:initials="KS">
    <w:p w14:paraId="2333E01B" w14:textId="1151B957" w:rsidR="00BA77F2" w:rsidRDefault="00BA77F2">
      <w:pPr>
        <w:pStyle w:val="af0"/>
        <w:ind w:firstLine="450"/>
        <w:rPr>
          <w:lang w:eastAsia="ja-JP"/>
        </w:rPr>
      </w:pPr>
      <w:r>
        <w:rPr>
          <w:rStyle w:val="af"/>
        </w:rPr>
        <w:annotationRef/>
      </w:r>
      <w:r>
        <w:rPr>
          <w:rFonts w:hint="eastAsia"/>
          <w:lang w:eastAsia="ja-JP"/>
        </w:rPr>
        <w:t>主語が明示されてない．</w:t>
      </w:r>
      <w:r>
        <w:rPr>
          <w:rFonts w:hint="eastAsia"/>
          <w:lang w:eastAsia="ja-JP"/>
        </w:rPr>
        <w:t xml:space="preserve"> </w:t>
      </w:r>
      <w:r>
        <w:rPr>
          <w:rFonts w:hint="eastAsia"/>
          <w:lang w:eastAsia="ja-JP"/>
        </w:rPr>
        <w:t>畳み込みニューラルネットワーク</w:t>
      </w:r>
      <w:r>
        <w:rPr>
          <w:lang w:eastAsia="ja-JP"/>
        </w:rPr>
        <w:t>?</w:t>
      </w:r>
    </w:p>
  </w:comment>
  <w:comment w:id="31" w:author="白川 健" w:date="2019-01-29T01:10:00Z" w:initials="KS">
    <w:p w14:paraId="073FF3E2" w14:textId="5B5F14E7" w:rsidR="00BA77F2" w:rsidRDefault="00BA77F2">
      <w:pPr>
        <w:pStyle w:val="af0"/>
        <w:ind w:firstLine="450"/>
        <w:rPr>
          <w:lang w:eastAsia="ja-JP"/>
        </w:rPr>
      </w:pPr>
      <w:r>
        <w:rPr>
          <w:rStyle w:val="af"/>
        </w:rPr>
        <w:annotationRef/>
      </w:r>
      <w:r>
        <w:rPr>
          <w:rFonts w:hint="eastAsia"/>
          <w:lang w:eastAsia="ja-JP"/>
        </w:rPr>
        <w:t>ここはどういう基準で書いてる</w:t>
      </w:r>
      <w:r>
        <w:rPr>
          <w:lang w:eastAsia="ja-JP"/>
        </w:rPr>
        <w:t xml:space="preserve">? </w:t>
      </w:r>
      <w:r>
        <w:rPr>
          <w:rFonts w:hint="eastAsia"/>
          <w:lang w:eastAsia="ja-JP"/>
        </w:rPr>
        <w:t>僕なら著者</w:t>
      </w:r>
      <w:r>
        <w:rPr>
          <w:lang w:eastAsia="ja-JP"/>
        </w:rPr>
        <w:t>3</w:t>
      </w:r>
      <w:r>
        <w:rPr>
          <w:rFonts w:hint="eastAsia"/>
          <w:lang w:eastAsia="ja-JP"/>
        </w:rPr>
        <w:t>名以上なら</w:t>
      </w:r>
      <w:r>
        <w:rPr>
          <w:lang w:eastAsia="ja-JP"/>
        </w:rPr>
        <w:t xml:space="preserve">He et al., 2016 </w:t>
      </w:r>
      <w:r>
        <w:rPr>
          <w:rFonts w:hint="eastAsia"/>
          <w:lang w:eastAsia="ja-JP"/>
        </w:rPr>
        <w:t>とする．</w:t>
      </w:r>
    </w:p>
  </w:comment>
  <w:comment w:id="32" w:author="白川 健" w:date="2019-01-29T01:11:00Z" w:initials="KS">
    <w:p w14:paraId="69B1D621" w14:textId="54558AFF" w:rsidR="00BA77F2" w:rsidRDefault="00BA77F2" w:rsidP="00BA77F2">
      <w:pPr>
        <w:pStyle w:val="af0"/>
        <w:ind w:firstLine="450"/>
        <w:rPr>
          <w:lang w:eastAsia="ja-JP"/>
        </w:rPr>
      </w:pPr>
      <w:r>
        <w:rPr>
          <w:rStyle w:val="af"/>
        </w:rPr>
        <w:annotationRef/>
      </w:r>
      <w:r>
        <w:rPr>
          <w:rFonts w:hint="eastAsia"/>
          <w:lang w:eastAsia="ja-JP"/>
        </w:rPr>
        <w:t>やっぱりこの記述だと</w:t>
      </w:r>
      <w:r>
        <w:rPr>
          <w:rFonts w:hint="eastAsia"/>
          <w:lang w:eastAsia="ja-JP"/>
        </w:rPr>
        <w:t>3</w:t>
      </w:r>
      <w:r>
        <w:rPr>
          <w:rFonts w:hint="eastAsia"/>
          <w:lang w:eastAsia="ja-JP"/>
        </w:rPr>
        <w:t>つしか比較しないように見える．</w:t>
      </w:r>
    </w:p>
  </w:comment>
  <w:comment w:id="35" w:author="白川 健" w:date="2019-01-29T01:12:00Z" w:initials="KS">
    <w:p w14:paraId="70C237B8" w14:textId="3A224308" w:rsidR="00BA77F2" w:rsidRPr="00BA77F2" w:rsidRDefault="00BA77F2">
      <w:pPr>
        <w:pStyle w:val="af0"/>
        <w:ind w:firstLine="450"/>
        <w:rPr>
          <w:lang w:eastAsia="ja-JP"/>
        </w:rPr>
      </w:pPr>
      <w:r>
        <w:rPr>
          <w:rStyle w:val="af"/>
        </w:rPr>
        <w:annotationRef/>
      </w:r>
      <w:r>
        <w:rPr>
          <w:lang w:eastAsia="ja-JP"/>
        </w:rPr>
        <w:t>Boaring-video</w:t>
      </w:r>
      <w:r>
        <w:rPr>
          <w:rFonts w:hint="eastAsia"/>
          <w:lang w:eastAsia="ja-JP"/>
        </w:rPr>
        <w:t>はここしか出てこないので使わなくていい．</w:t>
      </w:r>
      <w:r>
        <w:rPr>
          <w:lang w:eastAsia="ja-JP"/>
        </w:rPr>
        <w:t>Boaring-video</w:t>
      </w:r>
      <w:r>
        <w:rPr>
          <w:rFonts w:hint="eastAsia"/>
          <w:lang w:eastAsia="ja-JP"/>
        </w:rPr>
        <w:t>と聞いてもこれだけでは何かわからないし．</w:t>
      </w:r>
    </w:p>
  </w:comment>
  <w:comment w:id="36" w:author="白川 健" w:date="2019-01-29T01:13:00Z" w:initials="KS">
    <w:p w14:paraId="2B14DF52" w14:textId="77777777" w:rsidR="00315336" w:rsidRDefault="00BA77F2" w:rsidP="00315336">
      <w:pPr>
        <w:pStyle w:val="af0"/>
        <w:ind w:firstLine="450"/>
        <w:rPr>
          <w:lang w:eastAsia="ja-JP"/>
        </w:rPr>
      </w:pPr>
      <w:r>
        <w:rPr>
          <w:rStyle w:val="af"/>
        </w:rPr>
        <w:annotationRef/>
      </w:r>
      <w:r>
        <w:rPr>
          <w:rFonts w:hint="eastAsia"/>
          <w:lang w:eastAsia="ja-JP"/>
        </w:rPr>
        <w:t>このあたりの記述を序論に書いておくと，読んでいてわかりやすいと思う．</w:t>
      </w:r>
      <w:r>
        <w:rPr>
          <w:lang w:eastAsia="ja-JP"/>
        </w:rPr>
        <w:t xml:space="preserve">Carrieira and Zisserman </w:t>
      </w:r>
      <w:r>
        <w:rPr>
          <w:rFonts w:hint="eastAsia"/>
          <w:lang w:eastAsia="ja-JP"/>
        </w:rPr>
        <w:t>の研究では，</w:t>
      </w:r>
      <w:r>
        <w:rPr>
          <w:lang w:eastAsia="ja-JP"/>
        </w:rPr>
        <w:t xml:space="preserve">Inception </w:t>
      </w:r>
      <w:r>
        <w:rPr>
          <w:rFonts w:hint="eastAsia"/>
          <w:lang w:eastAsia="ja-JP"/>
        </w:rPr>
        <w:t>を拡張した学習を行っており画像認識用の</w:t>
      </w:r>
      <w:r>
        <w:rPr>
          <w:lang w:eastAsia="ja-JP"/>
        </w:rPr>
        <w:t>CNN</w:t>
      </w:r>
      <w:r>
        <w:rPr>
          <w:rFonts w:hint="eastAsia"/>
          <w:lang w:eastAsia="ja-JP"/>
        </w:rPr>
        <w:t>を</w:t>
      </w:r>
      <w:r>
        <w:rPr>
          <w:rFonts w:hint="eastAsia"/>
          <w:lang w:eastAsia="ja-JP"/>
        </w:rPr>
        <w:t>3</w:t>
      </w:r>
      <w:r>
        <w:rPr>
          <w:rFonts w:hint="eastAsia"/>
          <w:lang w:eastAsia="ja-JP"/>
        </w:rPr>
        <w:t>次元に拡張して動画認識</w:t>
      </w:r>
      <w:r>
        <w:rPr>
          <w:lang w:eastAsia="ja-JP"/>
        </w:rPr>
        <w:t xml:space="preserve"> (action </w:t>
      </w:r>
      <w:r>
        <w:rPr>
          <w:rFonts w:hint="eastAsia"/>
          <w:lang w:eastAsia="ja-JP"/>
        </w:rPr>
        <w:t>判別</w:t>
      </w:r>
      <w:r>
        <w:rPr>
          <w:lang w:eastAsia="ja-JP"/>
        </w:rPr>
        <w:t xml:space="preserve">) </w:t>
      </w:r>
      <w:r>
        <w:rPr>
          <w:rFonts w:hint="eastAsia"/>
          <w:lang w:eastAsia="ja-JP"/>
        </w:rPr>
        <w:t>を行い，好成績を記録した．そこでは平均化拡張を使っていた．一方で</w:t>
      </w:r>
      <w:r>
        <w:rPr>
          <w:lang w:eastAsia="ja-JP"/>
        </w:rPr>
        <w:t xml:space="preserve">Gridhar </w:t>
      </w:r>
      <w:r>
        <w:rPr>
          <w:rFonts w:hint="eastAsia"/>
          <w:lang w:eastAsia="ja-JP"/>
        </w:rPr>
        <w:t>は</w:t>
      </w:r>
      <w:r>
        <w:rPr>
          <w:rFonts w:hint="eastAsia"/>
          <w:lang w:eastAsia="ja-JP"/>
        </w:rPr>
        <w:t xml:space="preserve"> </w:t>
      </w:r>
      <w:r>
        <w:rPr>
          <w:rFonts w:hint="eastAsia"/>
          <w:lang w:eastAsia="ja-JP"/>
        </w:rPr>
        <w:t>初期化の方法を変え</w:t>
      </w:r>
      <w:r>
        <w:rPr>
          <w:rFonts w:hint="eastAsia"/>
          <w:lang w:eastAsia="ja-JP"/>
        </w:rPr>
        <w:t xml:space="preserve"> (</w:t>
      </w:r>
      <w:r>
        <w:rPr>
          <w:rFonts w:hint="eastAsia"/>
          <w:lang w:eastAsia="ja-JP"/>
        </w:rPr>
        <w:t>中心化拡張</w:t>
      </w:r>
      <w:r>
        <w:rPr>
          <w:lang w:eastAsia="ja-JP"/>
        </w:rPr>
        <w:t xml:space="preserve">)  </w:t>
      </w:r>
      <w:r>
        <w:rPr>
          <w:rFonts w:hint="eastAsia"/>
          <w:lang w:eastAsia="ja-JP"/>
        </w:rPr>
        <w:t>なんかのタスクで好成績をあげた．</w:t>
      </w:r>
      <w:r w:rsidR="00315336">
        <w:rPr>
          <w:rFonts w:hint="eastAsia"/>
          <w:lang w:eastAsia="ja-JP"/>
        </w:rPr>
        <w:t>このように拡張方法が複数あり，どちらがいいかもわからない．</w:t>
      </w:r>
    </w:p>
    <w:p w14:paraId="4F726A57" w14:textId="5FB11C6F" w:rsidR="00315336" w:rsidRPr="00BA77F2" w:rsidRDefault="00315336" w:rsidP="00315336">
      <w:pPr>
        <w:pStyle w:val="af0"/>
        <w:ind w:firstLine="600"/>
        <w:rPr>
          <w:lang w:eastAsia="ja-JP"/>
        </w:rPr>
      </w:pPr>
      <w:r>
        <w:rPr>
          <w:rFonts w:hint="eastAsia"/>
          <w:lang w:eastAsia="ja-JP"/>
        </w:rPr>
        <w:t>みたいな感じをもっと丁寧に．</w:t>
      </w:r>
    </w:p>
  </w:comment>
  <w:comment w:id="38" w:author="白川 健" w:date="2019-01-29T07:59:00Z" w:initials="KS">
    <w:p w14:paraId="1590035D" w14:textId="6719BCF4" w:rsidR="00177E45" w:rsidRDefault="00177E45">
      <w:pPr>
        <w:pStyle w:val="af0"/>
        <w:ind w:firstLine="450"/>
      </w:pPr>
      <w:r>
        <w:rPr>
          <w:rStyle w:val="af"/>
        </w:rPr>
        <w:annotationRef/>
      </w:r>
      <w:r>
        <w:rPr>
          <w:rFonts w:hint="eastAsia"/>
          <w:lang w:eastAsia="ja-JP"/>
        </w:rPr>
        <w:t>前回ここで引用してなかったっけ</w:t>
      </w:r>
    </w:p>
  </w:comment>
  <w:comment w:id="39" w:author="白川 健" w:date="2019-01-29T08:01:00Z" w:initials="KS">
    <w:p w14:paraId="6172C850" w14:textId="5AE73890" w:rsidR="00177E45" w:rsidRDefault="00177E45" w:rsidP="00177E45">
      <w:pPr>
        <w:pStyle w:val="af0"/>
        <w:ind w:firstLine="450"/>
        <w:rPr>
          <w:lang w:eastAsia="ja-JP"/>
        </w:rPr>
      </w:pPr>
      <w:r>
        <w:rPr>
          <w:rStyle w:val="af"/>
        </w:rPr>
        <w:annotationRef/>
      </w:r>
      <w:r>
        <w:rPr>
          <w:rFonts w:hint="eastAsia"/>
          <w:lang w:eastAsia="ja-JP"/>
        </w:rPr>
        <w:t>なんか意味が通りにくい．</w:t>
      </w:r>
      <w:r>
        <w:rPr>
          <w:lang w:eastAsia="ja-JP"/>
        </w:rPr>
        <w:t>ImageNet</w:t>
      </w:r>
      <w:r>
        <w:rPr>
          <w:rFonts w:hint="eastAsia"/>
          <w:lang w:eastAsia="ja-JP"/>
        </w:rPr>
        <w:t>で訓練した</w:t>
      </w:r>
      <w:r>
        <w:rPr>
          <w:lang w:eastAsia="ja-JP"/>
        </w:rPr>
        <w:t xml:space="preserve">(2D) </w:t>
      </w:r>
      <w:r>
        <w:rPr>
          <w:rFonts w:hint="eastAsia"/>
          <w:lang w:eastAsia="ja-JP"/>
        </w:rPr>
        <w:t>ResNet50</w:t>
      </w:r>
      <w:r>
        <w:rPr>
          <w:rFonts w:hint="eastAsia"/>
          <w:lang w:eastAsia="ja-JP"/>
        </w:rPr>
        <w:t>を</w:t>
      </w:r>
      <w:r>
        <w:rPr>
          <w:lang w:eastAsia="ja-JP"/>
        </w:rPr>
        <w:t>3</w:t>
      </w:r>
      <w:r>
        <w:rPr>
          <w:rFonts w:hint="eastAsia"/>
          <w:lang w:eastAsia="ja-JP"/>
        </w:rPr>
        <w:t>次元拡張して動詞判別用に</w:t>
      </w:r>
      <w:r>
        <w:rPr>
          <w:rFonts w:hint="eastAsia"/>
          <w:lang w:eastAsia="ja-JP"/>
        </w:rPr>
        <w:t>f</w:t>
      </w:r>
      <w:r>
        <w:rPr>
          <w:lang w:eastAsia="ja-JP"/>
        </w:rPr>
        <w:t xml:space="preserve">inetuning </w:t>
      </w:r>
      <w:r>
        <w:rPr>
          <w:rFonts w:hint="eastAsia"/>
          <w:lang w:eastAsia="ja-JP"/>
        </w:rPr>
        <w:t>した</w:t>
      </w:r>
      <w:r>
        <w:rPr>
          <w:lang w:eastAsia="ja-JP"/>
        </w:rPr>
        <w:t>3DResNet</w:t>
      </w:r>
      <w:r>
        <w:rPr>
          <w:rFonts w:hint="eastAsia"/>
          <w:lang w:eastAsia="ja-JP"/>
        </w:rPr>
        <w:t>ってことだよね．</w:t>
      </w:r>
    </w:p>
  </w:comment>
  <w:comment w:id="48" w:author="白川 健" w:date="2019-01-29T08:03:00Z" w:initials="KS">
    <w:p w14:paraId="7371C3C0" w14:textId="3A950767" w:rsidR="00177E45" w:rsidRDefault="00177E45">
      <w:pPr>
        <w:pStyle w:val="af0"/>
        <w:ind w:firstLine="450"/>
        <w:rPr>
          <w:lang w:eastAsia="ja-JP"/>
        </w:rPr>
      </w:pPr>
      <w:r>
        <w:rPr>
          <w:rStyle w:val="af"/>
        </w:rPr>
        <w:annotationRef/>
      </w:r>
      <w:r>
        <w:rPr>
          <w:rFonts w:hint="eastAsia"/>
          <w:lang w:eastAsia="ja-JP"/>
        </w:rPr>
        <w:t xml:space="preserve">I3D </w:t>
      </w:r>
      <w:r>
        <w:rPr>
          <w:rFonts w:hint="eastAsia"/>
          <w:lang w:eastAsia="ja-JP"/>
        </w:rPr>
        <w:t>だけではないでしょう</w:t>
      </w:r>
    </w:p>
  </w:comment>
  <w:comment w:id="53" w:author="白川 健" w:date="2019-01-29T08:10:00Z" w:initials="KS">
    <w:p w14:paraId="3C0E3D23" w14:textId="247045F8" w:rsidR="0020234B" w:rsidRDefault="0020234B" w:rsidP="0020234B">
      <w:pPr>
        <w:pStyle w:val="af0"/>
        <w:ind w:firstLine="450"/>
        <w:rPr>
          <w:rFonts w:hint="eastAsia"/>
          <w:lang w:eastAsia="ja-JP"/>
        </w:rPr>
      </w:pPr>
      <w:r>
        <w:rPr>
          <w:rStyle w:val="af"/>
        </w:rPr>
        <w:annotationRef/>
      </w:r>
      <w:r>
        <w:rPr>
          <w:rFonts w:hint="eastAsia"/>
          <w:lang w:eastAsia="ja-JP"/>
        </w:rPr>
        <w:t>この章タイトルが適切でないかも．内容的には「データセットのラベリングおよび前処理」かな</w:t>
      </w:r>
    </w:p>
  </w:comment>
  <w:comment w:id="54" w:author="白川 健" w:date="2019-01-29T08:08:00Z" w:initials="KS">
    <w:p w14:paraId="758E2F0D" w14:textId="77777777" w:rsidR="0020234B" w:rsidRDefault="0020234B">
      <w:pPr>
        <w:pStyle w:val="af0"/>
        <w:ind w:firstLine="450"/>
        <w:rPr>
          <w:lang w:eastAsia="ja-JP"/>
        </w:rPr>
      </w:pPr>
      <w:r>
        <w:rPr>
          <w:rStyle w:val="af"/>
        </w:rPr>
        <w:annotationRef/>
      </w:r>
      <w:r>
        <w:rPr>
          <w:rFonts w:hint="eastAsia"/>
          <w:lang w:eastAsia="ja-JP"/>
        </w:rPr>
        <w:t>意味が通りづらい．この文章の主語は</w:t>
      </w:r>
      <w:r>
        <w:rPr>
          <w:lang w:eastAsia="ja-JP"/>
        </w:rPr>
        <w:t xml:space="preserve">? </w:t>
      </w:r>
    </w:p>
    <w:p w14:paraId="28CA4C92" w14:textId="7DBB3670" w:rsidR="0020234B" w:rsidRDefault="0020234B">
      <w:pPr>
        <w:pStyle w:val="af0"/>
        <w:ind w:firstLine="600"/>
        <w:rPr>
          <w:lang w:eastAsia="ja-JP"/>
        </w:rPr>
      </w:pPr>
      <w:r>
        <w:rPr>
          <w:rFonts w:hint="eastAsia"/>
          <w:lang w:eastAsia="ja-JP"/>
        </w:rPr>
        <w:t>おそらくこの文最初の「</w:t>
      </w:r>
      <w:r>
        <w:rPr>
          <w:lang w:eastAsia="ja-JP"/>
        </w:rPr>
        <w:t>~</w:t>
      </w:r>
      <w:r>
        <w:rPr>
          <w:rFonts w:hint="eastAsia"/>
          <w:lang w:eastAsia="ja-JP"/>
        </w:rPr>
        <w:t>するため」とその後ろとがが繋がっていないと思う</w:t>
      </w:r>
    </w:p>
  </w:comment>
  <w:comment w:id="62" w:author="白川 健" w:date="2019-01-29T08:13:00Z" w:initials="KS">
    <w:p w14:paraId="5787F251" w14:textId="52A7504D" w:rsidR="0020234B" w:rsidRPr="0020234B" w:rsidRDefault="0020234B">
      <w:pPr>
        <w:pStyle w:val="af0"/>
        <w:ind w:firstLine="450"/>
        <w:rPr>
          <w:rFonts w:hint="eastAsia"/>
          <w:lang w:eastAsia="ja-JP"/>
        </w:rPr>
      </w:pPr>
      <w:r>
        <w:rPr>
          <w:rStyle w:val="af"/>
        </w:rPr>
        <w:annotationRef/>
      </w:r>
      <w:r>
        <w:rPr>
          <w:rFonts w:hint="eastAsia"/>
          <w:lang w:eastAsia="ja-JP"/>
        </w:rPr>
        <w:t>ここも</w:t>
      </w:r>
      <w:r>
        <w:rPr>
          <w:lang w:eastAsia="ja-JP"/>
        </w:rPr>
        <w:t>2</w:t>
      </w:r>
      <w:r>
        <w:rPr>
          <w:rFonts w:hint="eastAsia"/>
          <w:lang w:eastAsia="ja-JP"/>
        </w:rPr>
        <w:t>次元畳見込みニューラルネットワークの学習まで入れた方が内容に合致してる．</w:t>
      </w:r>
    </w:p>
  </w:comment>
  <w:comment w:id="63" w:author="白川 健" w:date="2019-01-29T08:12:00Z" w:initials="KS">
    <w:p w14:paraId="02390A26" w14:textId="2489DA49" w:rsidR="0020234B" w:rsidRDefault="0020234B">
      <w:pPr>
        <w:pStyle w:val="af0"/>
        <w:ind w:firstLine="450"/>
        <w:rPr>
          <w:rFonts w:hint="eastAsia"/>
          <w:lang w:eastAsia="ja-JP"/>
        </w:rPr>
      </w:pPr>
      <w:r>
        <w:rPr>
          <w:rStyle w:val="af"/>
        </w:rPr>
        <w:annotationRef/>
      </w:r>
      <w:r>
        <w:rPr>
          <w:rFonts w:hint="eastAsia"/>
          <w:lang w:eastAsia="ja-JP"/>
        </w:rPr>
        <w:t>この記述だと</w:t>
      </w:r>
      <w:r>
        <w:rPr>
          <w:lang w:eastAsia="ja-JP"/>
        </w:rPr>
        <w:t>input</w:t>
      </w:r>
      <w:r>
        <w:rPr>
          <w:rFonts w:hint="eastAsia"/>
          <w:lang w:eastAsia="ja-JP"/>
        </w:rPr>
        <w:t>は上下左右逆転した画像で訓練したように見える．確率的に反転したんだよね</w:t>
      </w:r>
    </w:p>
  </w:comment>
  <w:comment w:id="84" w:author="白川 健" w:date="2019-01-29T08:16:00Z" w:initials="KS">
    <w:p w14:paraId="166EA623" w14:textId="403E0B58" w:rsidR="0020234B" w:rsidRDefault="0020234B">
      <w:pPr>
        <w:pStyle w:val="af0"/>
        <w:ind w:firstLine="450"/>
        <w:rPr>
          <w:lang w:eastAsia="ja-JP"/>
        </w:rPr>
      </w:pPr>
      <w:r>
        <w:rPr>
          <w:rStyle w:val="af"/>
        </w:rPr>
        <w:annotationRef/>
      </w:r>
      <w:r>
        <w:rPr>
          <w:rFonts w:hint="eastAsia"/>
          <w:lang w:eastAsia="ja-JP"/>
        </w:rPr>
        <w:t>結果でそれぞれの名前が出るし，一回結果で全てのネットワークの名前を出しておくといいかも</w:t>
      </w:r>
      <w:r>
        <w:rPr>
          <w:lang w:eastAsia="ja-JP"/>
        </w:rPr>
        <w:t xml:space="preserve"> (2</w:t>
      </w:r>
      <w:r>
        <w:rPr>
          <w:rFonts w:hint="eastAsia"/>
          <w:lang w:eastAsia="ja-JP"/>
        </w:rPr>
        <w:t>次元</w:t>
      </w:r>
      <w:r>
        <w:rPr>
          <w:lang w:eastAsia="ja-JP"/>
        </w:rPr>
        <w:t xml:space="preserve">CNN, </w:t>
      </w:r>
      <w:r>
        <w:rPr>
          <w:rFonts w:hint="eastAsia"/>
          <w:lang w:eastAsia="ja-JP"/>
        </w:rPr>
        <w:t>中心化拡張</w:t>
      </w:r>
      <w:r>
        <w:rPr>
          <w:lang w:eastAsia="ja-JP"/>
        </w:rPr>
        <w:t>CNN</w:t>
      </w:r>
      <w:r>
        <w:rPr>
          <w:rFonts w:hint="eastAsia"/>
          <w:lang w:eastAsia="ja-JP"/>
        </w:rPr>
        <w:t>など</w:t>
      </w:r>
      <w:r>
        <w:rPr>
          <w:lang w:eastAsia="ja-JP"/>
        </w:rPr>
        <w:t>)</w:t>
      </w:r>
    </w:p>
  </w:comment>
  <w:comment w:id="89" w:author="白川 健" w:date="2019-01-29T08:16:00Z" w:initials="KS">
    <w:p w14:paraId="77C089FD" w14:textId="50F65D85" w:rsidR="0020234B" w:rsidRDefault="0020234B">
      <w:pPr>
        <w:pStyle w:val="af0"/>
        <w:ind w:firstLine="450"/>
        <w:rPr>
          <w:lang w:eastAsia="ja-JP"/>
        </w:rPr>
      </w:pPr>
      <w:r>
        <w:rPr>
          <w:rStyle w:val="af"/>
        </w:rPr>
        <w:annotationRef/>
      </w:r>
      <w:r>
        <w:rPr>
          <w:rFonts w:hint="eastAsia"/>
          <w:lang w:eastAsia="ja-JP"/>
        </w:rPr>
        <w:t>した際かな，学習終わってるし</w:t>
      </w:r>
    </w:p>
  </w:comment>
  <w:comment w:id="90" w:author="白川 健" w:date="2019-01-29T08:17:00Z" w:initials="KS">
    <w:p w14:paraId="35A92687" w14:textId="77777777" w:rsidR="0020234B" w:rsidRDefault="0020234B">
      <w:pPr>
        <w:pStyle w:val="af0"/>
        <w:ind w:firstLine="450"/>
        <w:rPr>
          <w:lang w:eastAsia="ja-JP"/>
        </w:rPr>
      </w:pPr>
      <w:r>
        <w:rPr>
          <w:rStyle w:val="af"/>
        </w:rPr>
        <w:annotationRef/>
      </w:r>
      <w:r>
        <w:rPr>
          <w:rFonts w:hint="eastAsia"/>
          <w:lang w:eastAsia="ja-JP"/>
        </w:rPr>
        <w:t>図の説明がページまたぎになるのは変．改行する．</w:t>
      </w:r>
    </w:p>
    <w:p w14:paraId="0A577BDA" w14:textId="77777777" w:rsidR="00C76CED" w:rsidRDefault="0020234B">
      <w:pPr>
        <w:pStyle w:val="af0"/>
        <w:ind w:firstLine="600"/>
        <w:rPr>
          <w:lang w:eastAsia="ja-JP"/>
        </w:rPr>
      </w:pPr>
      <w:r>
        <w:rPr>
          <w:rFonts w:hint="eastAsia"/>
          <w:lang w:eastAsia="ja-JP"/>
        </w:rPr>
        <w:t>もしくは前に言えてなかったかもしれないが，</w:t>
      </w:r>
      <w:r w:rsidR="00C76CED">
        <w:rPr>
          <w:rFonts w:hint="eastAsia"/>
          <w:lang w:eastAsia="ja-JP"/>
        </w:rPr>
        <w:t>「挿入タブ</w:t>
      </w:r>
      <w:r w:rsidR="00C76CED">
        <w:rPr>
          <w:rFonts w:hint="eastAsia"/>
          <w:lang w:eastAsia="ja-JP"/>
        </w:rPr>
        <w:t>-</w:t>
      </w:r>
      <w:r w:rsidR="00C76CED">
        <w:rPr>
          <w:lang w:eastAsia="ja-JP"/>
        </w:rPr>
        <w:t xml:space="preserve">&gt; </w:t>
      </w:r>
      <w:r w:rsidR="00C76CED">
        <w:rPr>
          <w:rFonts w:hint="eastAsia"/>
          <w:lang w:eastAsia="ja-JP"/>
        </w:rPr>
        <w:t>横書き</w:t>
      </w:r>
      <w:r w:rsidR="00C76CED">
        <w:rPr>
          <w:lang w:eastAsia="ja-JP"/>
        </w:rPr>
        <w:t xml:space="preserve"> </w:t>
      </w:r>
      <w:r w:rsidR="00C76CED">
        <w:rPr>
          <w:rFonts w:hint="eastAsia"/>
          <w:lang w:eastAsia="ja-JP"/>
        </w:rPr>
        <w:t>」</w:t>
      </w:r>
    </w:p>
    <w:p w14:paraId="2746115A" w14:textId="59C58A4C" w:rsidR="0020234B" w:rsidRPr="00C76CED" w:rsidRDefault="00C76CED" w:rsidP="00C76CED">
      <w:pPr>
        <w:pStyle w:val="af0"/>
        <w:ind w:firstLineChars="0" w:firstLine="0"/>
        <w:rPr>
          <w:rFonts w:hint="eastAsia"/>
          <w:lang w:eastAsia="ja-JP"/>
        </w:rPr>
      </w:pPr>
      <w:r>
        <w:rPr>
          <w:rFonts w:hint="eastAsia"/>
          <w:lang w:eastAsia="ja-JP"/>
        </w:rPr>
        <w:t>ってなってるボタンからテキストボックスが作れる．そのボックス内に図と文字を入れると良い．</w:t>
      </w:r>
      <w:r>
        <w:rPr>
          <w:lang w:eastAsia="ja-JP"/>
        </w:rPr>
        <w:t>Word</w:t>
      </w:r>
      <w:r>
        <w:rPr>
          <w:rFonts w:hint="eastAsia"/>
          <w:lang w:eastAsia="ja-JP"/>
        </w:rPr>
        <w:t>の文章の作り方のハックとしても知っておいていいかも</w:t>
      </w:r>
    </w:p>
  </w:comment>
  <w:comment w:id="96" w:author="白川 健" w:date="2019-01-29T08:23:00Z" w:initials="KS">
    <w:p w14:paraId="7A8AF65C" w14:textId="3C1A6D99" w:rsidR="00E106E7" w:rsidRDefault="00E106E7">
      <w:pPr>
        <w:pStyle w:val="af0"/>
        <w:ind w:firstLine="450"/>
        <w:rPr>
          <w:rFonts w:hint="eastAsia"/>
          <w:lang w:eastAsia="ja-JP"/>
        </w:rPr>
      </w:pPr>
      <w:r>
        <w:rPr>
          <w:rStyle w:val="af"/>
        </w:rPr>
        <w:annotationRef/>
      </w:r>
      <w:r>
        <w:rPr>
          <w:rFonts w:hint="eastAsia"/>
          <w:lang w:eastAsia="ja-JP"/>
        </w:rPr>
        <w:t>分かった．前の</w:t>
      </w:r>
      <w:r>
        <w:rPr>
          <w:lang w:eastAsia="ja-JP"/>
        </w:rPr>
        <w:t>loss</w:t>
      </w:r>
      <w:r>
        <w:rPr>
          <w:rFonts w:hint="eastAsia"/>
          <w:lang w:eastAsia="ja-JP"/>
        </w:rPr>
        <w:t>の結果でも過去形だったし，ここも．</w:t>
      </w:r>
    </w:p>
  </w:comment>
  <w:comment w:id="97" w:author="白川 健" w:date="2019-01-29T08:25:00Z" w:initials="KS">
    <w:p w14:paraId="5CEB66DD" w14:textId="32133BAD" w:rsidR="00E106E7" w:rsidRDefault="00E106E7">
      <w:pPr>
        <w:pStyle w:val="af0"/>
        <w:ind w:firstLine="450"/>
      </w:pPr>
      <w:r>
        <w:rPr>
          <w:rStyle w:val="af"/>
        </w:rPr>
        <w:annotationRef/>
      </w:r>
      <w:r>
        <w:rPr>
          <w:rFonts w:hint="eastAsia"/>
          <w:lang w:eastAsia="ja-JP"/>
        </w:rPr>
        <w:t>一定成功は日本語変</w:t>
      </w:r>
    </w:p>
  </w:comment>
  <w:comment w:id="98" w:author="白川 健" w:date="2019-01-29T08:26:00Z" w:initials="KS">
    <w:p w14:paraId="26E5317E" w14:textId="23FC3DD2" w:rsidR="00E106E7" w:rsidRDefault="00E106E7" w:rsidP="00E106E7">
      <w:pPr>
        <w:pStyle w:val="af0"/>
        <w:ind w:firstLine="450"/>
        <w:rPr>
          <w:rFonts w:hint="eastAsia"/>
          <w:lang w:eastAsia="ja-JP"/>
        </w:rPr>
      </w:pPr>
      <w:r>
        <w:rPr>
          <w:rStyle w:val="af"/>
        </w:rPr>
        <w:annotationRef/>
      </w:r>
      <w:r>
        <w:rPr>
          <w:rFonts w:hint="eastAsia"/>
          <w:lang w:eastAsia="ja-JP"/>
        </w:rPr>
        <w:t>図の隙間もうちょっと開けたいな．</w:t>
      </w:r>
      <w:r>
        <w:rPr>
          <w:lang w:eastAsia="ja-JP"/>
        </w:rPr>
        <w:t>X</w:t>
      </w:r>
      <w:r>
        <w:rPr>
          <w:rFonts w:hint="eastAsia"/>
          <w:lang w:eastAsia="ja-JP"/>
        </w:rPr>
        <w:t>軸ラベルの位置も変．おそらく</w:t>
      </w:r>
      <w:r>
        <w:rPr>
          <w:lang w:eastAsia="ja-JP"/>
        </w:rPr>
        <w:t xml:space="preserve">rotation = 45 </w:t>
      </w:r>
      <w:r>
        <w:rPr>
          <w:rFonts w:hint="eastAsia"/>
          <w:lang w:eastAsia="ja-JP"/>
        </w:rPr>
        <w:t>ってしてると思うけど，</w:t>
      </w:r>
      <w:r>
        <w:rPr>
          <w:lang w:eastAsia="ja-JP"/>
        </w:rPr>
        <w:t>horizontal_alignment (</w:t>
      </w:r>
      <w:r>
        <w:rPr>
          <w:rFonts w:hint="eastAsia"/>
          <w:lang w:eastAsia="ja-JP"/>
        </w:rPr>
        <w:t>もしくは</w:t>
      </w:r>
      <w:r>
        <w:rPr>
          <w:rFonts w:hint="eastAsia"/>
          <w:lang w:eastAsia="ja-JP"/>
        </w:rPr>
        <w:t>ha)</w:t>
      </w:r>
      <w:r>
        <w:rPr>
          <w:rFonts w:hint="eastAsia"/>
          <w:lang w:eastAsia="ja-JP"/>
        </w:rPr>
        <w:t>を指定しないと</w:t>
      </w:r>
      <w:r>
        <w:rPr>
          <w:lang w:eastAsia="ja-JP"/>
        </w:rPr>
        <w:t xml:space="preserve"> (default</w:t>
      </w:r>
      <w:r>
        <w:rPr>
          <w:rFonts w:hint="eastAsia"/>
          <w:lang w:eastAsia="ja-JP"/>
        </w:rPr>
        <w:t>の</w:t>
      </w:r>
      <w:r>
        <w:rPr>
          <w:lang w:eastAsia="ja-JP"/>
        </w:rPr>
        <w:t>’center’</w:t>
      </w:r>
      <w:r>
        <w:rPr>
          <w:rFonts w:hint="eastAsia"/>
          <w:lang w:eastAsia="ja-JP"/>
        </w:rPr>
        <w:t>になって</w:t>
      </w:r>
      <w:r>
        <w:rPr>
          <w:lang w:eastAsia="ja-JP"/>
        </w:rPr>
        <w:t xml:space="preserve">) </w:t>
      </w:r>
      <w:r>
        <w:rPr>
          <w:rFonts w:hint="eastAsia"/>
          <w:lang w:eastAsia="ja-JP"/>
        </w:rPr>
        <w:t>こんな感じになる．なので，</w:t>
      </w:r>
      <w:r>
        <w:rPr>
          <w:lang w:eastAsia="ja-JP"/>
        </w:rPr>
        <w:t xml:space="preserve">rotation = 45, ha = ‘left’ </w:t>
      </w:r>
      <w:r>
        <w:rPr>
          <w:rFonts w:hint="eastAsia"/>
          <w:lang w:eastAsia="ja-JP"/>
        </w:rPr>
        <w:t>ってすると綺麗に見えると思う．</w:t>
      </w:r>
    </w:p>
  </w:comment>
  <w:comment w:id="103" w:author="白川 健" w:date="2019-01-29T08:29:00Z" w:initials="KS">
    <w:p w14:paraId="1EDC65A0" w14:textId="7E1CC71F" w:rsidR="00E106E7" w:rsidRDefault="00E106E7">
      <w:pPr>
        <w:pStyle w:val="af0"/>
        <w:ind w:firstLine="450"/>
        <w:rPr>
          <w:rFonts w:hint="eastAsia"/>
          <w:lang w:eastAsia="ja-JP"/>
        </w:rPr>
      </w:pPr>
      <w:r>
        <w:rPr>
          <w:rStyle w:val="af"/>
        </w:rPr>
        <w:annotationRef/>
      </w:r>
      <w:r>
        <w:rPr>
          <w:rFonts w:hint="eastAsia"/>
          <w:lang w:eastAsia="ja-JP"/>
        </w:rPr>
        <w:t>全部名前あげてもいいかもしれない．</w:t>
      </w:r>
    </w:p>
  </w:comment>
  <w:comment w:id="115" w:author="白川 健" w:date="2019-01-29T08:36:00Z" w:initials="KS">
    <w:p w14:paraId="6891850A" w14:textId="77777777" w:rsidR="00E44E3F" w:rsidRDefault="00E44E3F">
      <w:pPr>
        <w:pStyle w:val="af0"/>
        <w:ind w:firstLine="450"/>
        <w:rPr>
          <w:lang w:eastAsia="ja-JP"/>
        </w:rPr>
      </w:pPr>
      <w:r>
        <w:rPr>
          <w:rStyle w:val="af"/>
        </w:rPr>
        <w:annotationRef/>
      </w:r>
      <w:r>
        <w:rPr>
          <w:rFonts w:hint="eastAsia"/>
          <w:lang w:eastAsia="ja-JP"/>
        </w:rPr>
        <w:t>この文献の書き方は何を参考にした</w:t>
      </w:r>
      <w:r>
        <w:rPr>
          <w:lang w:eastAsia="ja-JP"/>
        </w:rPr>
        <w:t>?</w:t>
      </w:r>
    </w:p>
    <w:p w14:paraId="4B500B48" w14:textId="34699295" w:rsidR="00E44E3F" w:rsidRDefault="00E44E3F">
      <w:pPr>
        <w:pStyle w:val="af0"/>
        <w:ind w:firstLine="600"/>
        <w:rPr>
          <w:rFonts w:hint="eastAsia"/>
        </w:rPr>
      </w:pPr>
      <w:r>
        <w:rPr>
          <w:rFonts w:hint="eastAsia"/>
          <w:lang w:eastAsia="ja-JP"/>
        </w:rPr>
        <w:t>あんまり全部イタリックは見たことがないな．</w:t>
      </w:r>
      <w:bookmarkStart w:id="116" w:name="_GoBack"/>
      <w:bookmarkEnd w:id="11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57DBBB" w15:done="0"/>
  <w15:commentEx w15:paraId="14E6B966" w15:done="0"/>
  <w15:commentEx w15:paraId="1BF8BD9F" w15:done="0"/>
  <w15:commentEx w15:paraId="528EE9ED" w15:done="0"/>
  <w15:commentEx w15:paraId="48DCEE8B" w15:done="0"/>
  <w15:commentEx w15:paraId="145CE37B" w15:done="0"/>
  <w15:commentEx w15:paraId="11267908" w15:done="0"/>
  <w15:commentEx w15:paraId="57AA82B5" w15:done="0"/>
  <w15:commentEx w15:paraId="550BEE55" w15:done="0"/>
  <w15:commentEx w15:paraId="736722B9" w15:done="0"/>
  <w15:commentEx w15:paraId="2EBBE019" w15:done="0"/>
  <w15:commentEx w15:paraId="67CFD57A" w15:done="0"/>
  <w15:commentEx w15:paraId="21ECED06" w15:done="0"/>
  <w15:commentEx w15:paraId="51EBDC3D" w15:done="0"/>
  <w15:commentEx w15:paraId="2333E01B" w15:done="0"/>
  <w15:commentEx w15:paraId="073FF3E2" w15:done="0"/>
  <w15:commentEx w15:paraId="69B1D621" w15:done="0"/>
  <w15:commentEx w15:paraId="70C237B8" w15:done="0"/>
  <w15:commentEx w15:paraId="4F726A57" w15:done="0"/>
  <w15:commentEx w15:paraId="1590035D" w15:done="0"/>
  <w15:commentEx w15:paraId="6172C850" w15:done="0"/>
  <w15:commentEx w15:paraId="7371C3C0" w15:done="0"/>
  <w15:commentEx w15:paraId="3C0E3D23" w15:done="0"/>
  <w15:commentEx w15:paraId="28CA4C92" w15:done="0"/>
  <w15:commentEx w15:paraId="5787F251" w15:done="0"/>
  <w15:commentEx w15:paraId="02390A26" w15:done="0"/>
  <w15:commentEx w15:paraId="166EA623" w15:done="0"/>
  <w15:commentEx w15:paraId="77C089FD" w15:done="0"/>
  <w15:commentEx w15:paraId="2746115A" w15:done="0"/>
  <w15:commentEx w15:paraId="7A8AF65C" w15:done="0"/>
  <w15:commentEx w15:paraId="5CEB66DD" w15:done="0"/>
  <w15:commentEx w15:paraId="26E5317E" w15:done="0"/>
  <w15:commentEx w15:paraId="1EDC65A0" w15:done="0"/>
  <w15:commentEx w15:paraId="4B500B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57DBBB" w16cid:durableId="1FFA20C2"/>
  <w16cid:commentId w16cid:paraId="14E6B966" w16cid:durableId="1FFA20E6"/>
  <w16cid:commentId w16cid:paraId="1BF8BD9F" w16cid:durableId="1FFA2134"/>
  <w16cid:commentId w16cid:paraId="528EE9ED" w16cid:durableId="1FFA2156"/>
  <w16cid:commentId w16cid:paraId="48DCEE8B" w16cid:durableId="1FFA21A9"/>
  <w16cid:commentId w16cid:paraId="145CE37B" w16cid:durableId="1FFA2329"/>
  <w16cid:commentId w16cid:paraId="11267908" w16cid:durableId="1FFA2393"/>
  <w16cid:commentId w16cid:paraId="57AA82B5" w16cid:durableId="1FFA2420"/>
  <w16cid:commentId w16cid:paraId="550BEE55" w16cid:durableId="1FFA246C"/>
  <w16cid:commentId w16cid:paraId="736722B9" w16cid:durableId="1FFA24DF"/>
  <w16cid:commentId w16cid:paraId="2EBBE019" w16cid:durableId="1FFA2509"/>
  <w16cid:commentId w16cid:paraId="67CFD57A" w16cid:durableId="1FFA2573"/>
  <w16cid:commentId w16cid:paraId="21ECED06" w16cid:durableId="1FFA2580"/>
  <w16cid:commentId w16cid:paraId="51EBDC3D" w16cid:durableId="1FFA25FB"/>
  <w16cid:commentId w16cid:paraId="2333E01B" w16cid:durableId="1FFA2638"/>
  <w16cid:commentId w16cid:paraId="073FF3E2" w16cid:durableId="1FFA2682"/>
  <w16cid:commentId w16cid:paraId="69B1D621" w16cid:durableId="1FFA26B9"/>
  <w16cid:commentId w16cid:paraId="70C237B8" w16cid:durableId="1FFA26F2"/>
  <w16cid:commentId w16cid:paraId="4F726A57" w16cid:durableId="1FFA272D"/>
  <w16cid:commentId w16cid:paraId="1590035D" w16cid:durableId="1FFA8662"/>
  <w16cid:commentId w16cid:paraId="6172C850" w16cid:durableId="1FFA86BC"/>
  <w16cid:commentId w16cid:paraId="7371C3C0" w16cid:durableId="1FFA8760"/>
  <w16cid:commentId w16cid:paraId="3C0E3D23" w16cid:durableId="1FFA890C"/>
  <w16cid:commentId w16cid:paraId="28CA4C92" w16cid:durableId="1FFA8874"/>
  <w16cid:commentId w16cid:paraId="5787F251" w16cid:durableId="1FFA89C7"/>
  <w16cid:commentId w16cid:paraId="02390A26" w16cid:durableId="1FFA8968"/>
  <w16cid:commentId w16cid:paraId="166EA623" w16cid:durableId="1FFA8A71"/>
  <w16cid:commentId w16cid:paraId="77C089FD" w16cid:durableId="1FFA8A42"/>
  <w16cid:commentId w16cid:paraId="2746115A" w16cid:durableId="1FFA8AB2"/>
  <w16cid:commentId w16cid:paraId="7A8AF65C" w16cid:durableId="1FFA8C14"/>
  <w16cid:commentId w16cid:paraId="5CEB66DD" w16cid:durableId="1FFA8C77"/>
  <w16cid:commentId w16cid:paraId="26E5317E" w16cid:durableId="1FFA8C9E"/>
  <w16cid:commentId w16cid:paraId="1EDC65A0" w16cid:durableId="1FFA8D56"/>
  <w16cid:commentId w16cid:paraId="4B500B48" w16cid:durableId="1FFA8F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DE7DB" w14:textId="77777777" w:rsidR="006F4C99" w:rsidRDefault="006F4C99">
      <w:pPr>
        <w:spacing w:after="0"/>
        <w:ind w:firstLine="600"/>
      </w:pPr>
      <w:r>
        <w:separator/>
      </w:r>
    </w:p>
  </w:endnote>
  <w:endnote w:type="continuationSeparator" w:id="0">
    <w:p w14:paraId="1ABA8A13" w14:textId="77777777" w:rsidR="006F4C99" w:rsidRDefault="006F4C99">
      <w:pPr>
        <w:spacing w:after="0"/>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6FF" w:usb1="4000FCFF" w:usb2="00000009"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3183F" w14:textId="77777777" w:rsidR="006F4C99" w:rsidRDefault="006F4C99">
      <w:pPr>
        <w:ind w:firstLine="600"/>
      </w:pPr>
      <w:r>
        <w:separator/>
      </w:r>
    </w:p>
  </w:footnote>
  <w:footnote w:type="continuationSeparator" w:id="0">
    <w:p w14:paraId="0B6577B8" w14:textId="77777777" w:rsidR="006F4C99" w:rsidRDefault="006F4C99">
      <w:pPr>
        <w:ind w:firstLine="6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1B3E9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E300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1E5"/>
    <w:rsid w:val="00010FCB"/>
    <w:rsid w:val="00011C8B"/>
    <w:rsid w:val="0001316B"/>
    <w:rsid w:val="00016BAF"/>
    <w:rsid w:val="00020E49"/>
    <w:rsid w:val="00026778"/>
    <w:rsid w:val="00037A83"/>
    <w:rsid w:val="0004131F"/>
    <w:rsid w:val="00042776"/>
    <w:rsid w:val="000441F2"/>
    <w:rsid w:val="000462A9"/>
    <w:rsid w:val="000500B8"/>
    <w:rsid w:val="000529FC"/>
    <w:rsid w:val="00060D70"/>
    <w:rsid w:val="000809B8"/>
    <w:rsid w:val="0009249D"/>
    <w:rsid w:val="000A13CF"/>
    <w:rsid w:val="000B7304"/>
    <w:rsid w:val="000C66B5"/>
    <w:rsid w:val="000D1F37"/>
    <w:rsid w:val="000D2C18"/>
    <w:rsid w:val="000D5D6A"/>
    <w:rsid w:val="001106E4"/>
    <w:rsid w:val="0011503B"/>
    <w:rsid w:val="0013409F"/>
    <w:rsid w:val="001473A5"/>
    <w:rsid w:val="00162BA3"/>
    <w:rsid w:val="001730B3"/>
    <w:rsid w:val="00177E45"/>
    <w:rsid w:val="001A521A"/>
    <w:rsid w:val="001C2FF7"/>
    <w:rsid w:val="001C70A0"/>
    <w:rsid w:val="001D25DF"/>
    <w:rsid w:val="001D34D1"/>
    <w:rsid w:val="001F5CC0"/>
    <w:rsid w:val="0020069D"/>
    <w:rsid w:val="0020234B"/>
    <w:rsid w:val="002145D7"/>
    <w:rsid w:val="00256321"/>
    <w:rsid w:val="00260900"/>
    <w:rsid w:val="002726ED"/>
    <w:rsid w:val="002833B6"/>
    <w:rsid w:val="002B0B30"/>
    <w:rsid w:val="002C191F"/>
    <w:rsid w:val="002E0DAF"/>
    <w:rsid w:val="002E5549"/>
    <w:rsid w:val="002F4E43"/>
    <w:rsid w:val="003054D7"/>
    <w:rsid w:val="00315336"/>
    <w:rsid w:val="00331D14"/>
    <w:rsid w:val="00346765"/>
    <w:rsid w:val="00350266"/>
    <w:rsid w:val="00350C16"/>
    <w:rsid w:val="00351324"/>
    <w:rsid w:val="0035326C"/>
    <w:rsid w:val="00360BA2"/>
    <w:rsid w:val="00367823"/>
    <w:rsid w:val="003856F5"/>
    <w:rsid w:val="003A20C4"/>
    <w:rsid w:val="003A366A"/>
    <w:rsid w:val="003B47B3"/>
    <w:rsid w:val="003B508A"/>
    <w:rsid w:val="003E2270"/>
    <w:rsid w:val="003E45BA"/>
    <w:rsid w:val="003E761D"/>
    <w:rsid w:val="00417A07"/>
    <w:rsid w:val="00427EA2"/>
    <w:rsid w:val="00432C41"/>
    <w:rsid w:val="00434A19"/>
    <w:rsid w:val="00436E67"/>
    <w:rsid w:val="0044326E"/>
    <w:rsid w:val="004611A2"/>
    <w:rsid w:val="004809DE"/>
    <w:rsid w:val="00490268"/>
    <w:rsid w:val="00494395"/>
    <w:rsid w:val="004A2B47"/>
    <w:rsid w:val="004A4C73"/>
    <w:rsid w:val="004B02F6"/>
    <w:rsid w:val="004B5D28"/>
    <w:rsid w:val="004C06EE"/>
    <w:rsid w:val="004C0E66"/>
    <w:rsid w:val="004E29B3"/>
    <w:rsid w:val="004F008B"/>
    <w:rsid w:val="00525E9A"/>
    <w:rsid w:val="00527A62"/>
    <w:rsid w:val="00533651"/>
    <w:rsid w:val="00534841"/>
    <w:rsid w:val="00536FFE"/>
    <w:rsid w:val="005428B0"/>
    <w:rsid w:val="00565D7E"/>
    <w:rsid w:val="00566B6E"/>
    <w:rsid w:val="00587DF5"/>
    <w:rsid w:val="00590D07"/>
    <w:rsid w:val="005A6F3C"/>
    <w:rsid w:val="005B4B57"/>
    <w:rsid w:val="005C64B8"/>
    <w:rsid w:val="005C6A19"/>
    <w:rsid w:val="005E4AB5"/>
    <w:rsid w:val="00602613"/>
    <w:rsid w:val="00611C68"/>
    <w:rsid w:val="00615DC7"/>
    <w:rsid w:val="00624158"/>
    <w:rsid w:val="006304AC"/>
    <w:rsid w:val="00647598"/>
    <w:rsid w:val="006529D9"/>
    <w:rsid w:val="006601F5"/>
    <w:rsid w:val="00673B64"/>
    <w:rsid w:val="006B7422"/>
    <w:rsid w:val="006D1744"/>
    <w:rsid w:val="006D40F0"/>
    <w:rsid w:val="006F3AE6"/>
    <w:rsid w:val="006F4C99"/>
    <w:rsid w:val="00713574"/>
    <w:rsid w:val="00716E89"/>
    <w:rsid w:val="00722ECA"/>
    <w:rsid w:val="007320A8"/>
    <w:rsid w:val="007324AB"/>
    <w:rsid w:val="00740712"/>
    <w:rsid w:val="00761DC4"/>
    <w:rsid w:val="00784D58"/>
    <w:rsid w:val="007860D9"/>
    <w:rsid w:val="00790FDE"/>
    <w:rsid w:val="00796179"/>
    <w:rsid w:val="007A7F67"/>
    <w:rsid w:val="007B35D5"/>
    <w:rsid w:val="007C42BD"/>
    <w:rsid w:val="007D1FFE"/>
    <w:rsid w:val="00800C2A"/>
    <w:rsid w:val="008103DF"/>
    <w:rsid w:val="0082210E"/>
    <w:rsid w:val="008301AD"/>
    <w:rsid w:val="00831848"/>
    <w:rsid w:val="00831C32"/>
    <w:rsid w:val="008559C8"/>
    <w:rsid w:val="00861369"/>
    <w:rsid w:val="00866079"/>
    <w:rsid w:val="00874421"/>
    <w:rsid w:val="0089111C"/>
    <w:rsid w:val="0089154A"/>
    <w:rsid w:val="0089532C"/>
    <w:rsid w:val="008A5F0B"/>
    <w:rsid w:val="008D6863"/>
    <w:rsid w:val="008D749D"/>
    <w:rsid w:val="008E7EDE"/>
    <w:rsid w:val="008F685A"/>
    <w:rsid w:val="009203EC"/>
    <w:rsid w:val="00936EAA"/>
    <w:rsid w:val="00951982"/>
    <w:rsid w:val="0095257E"/>
    <w:rsid w:val="00955964"/>
    <w:rsid w:val="00965E2C"/>
    <w:rsid w:val="0098423F"/>
    <w:rsid w:val="00985E99"/>
    <w:rsid w:val="009B307E"/>
    <w:rsid w:val="009D118D"/>
    <w:rsid w:val="009D67D9"/>
    <w:rsid w:val="009F1C2C"/>
    <w:rsid w:val="009F49E4"/>
    <w:rsid w:val="00A06930"/>
    <w:rsid w:val="00A06C0E"/>
    <w:rsid w:val="00A21FB3"/>
    <w:rsid w:val="00A275B7"/>
    <w:rsid w:val="00A30A66"/>
    <w:rsid w:val="00A31705"/>
    <w:rsid w:val="00A406BC"/>
    <w:rsid w:val="00A5256D"/>
    <w:rsid w:val="00A603C4"/>
    <w:rsid w:val="00A62ACB"/>
    <w:rsid w:val="00A70354"/>
    <w:rsid w:val="00A954A2"/>
    <w:rsid w:val="00AA04E7"/>
    <w:rsid w:val="00AB07AF"/>
    <w:rsid w:val="00AB2725"/>
    <w:rsid w:val="00AD0398"/>
    <w:rsid w:val="00AE3542"/>
    <w:rsid w:val="00AE3882"/>
    <w:rsid w:val="00B12597"/>
    <w:rsid w:val="00B26747"/>
    <w:rsid w:val="00B27210"/>
    <w:rsid w:val="00B305B9"/>
    <w:rsid w:val="00B42047"/>
    <w:rsid w:val="00B6200B"/>
    <w:rsid w:val="00B75E2C"/>
    <w:rsid w:val="00B84442"/>
    <w:rsid w:val="00B86B75"/>
    <w:rsid w:val="00B97FC4"/>
    <w:rsid w:val="00BA77F2"/>
    <w:rsid w:val="00BB20ED"/>
    <w:rsid w:val="00BB53E6"/>
    <w:rsid w:val="00BC1307"/>
    <w:rsid w:val="00BC48D5"/>
    <w:rsid w:val="00BC6E8B"/>
    <w:rsid w:val="00BD690A"/>
    <w:rsid w:val="00BE08B1"/>
    <w:rsid w:val="00BE2B79"/>
    <w:rsid w:val="00BF3748"/>
    <w:rsid w:val="00C0439C"/>
    <w:rsid w:val="00C248AA"/>
    <w:rsid w:val="00C27E76"/>
    <w:rsid w:val="00C33C6A"/>
    <w:rsid w:val="00C36279"/>
    <w:rsid w:val="00C76CED"/>
    <w:rsid w:val="00C76CFC"/>
    <w:rsid w:val="00C8467D"/>
    <w:rsid w:val="00C92FDB"/>
    <w:rsid w:val="00CA2DE4"/>
    <w:rsid w:val="00CB4339"/>
    <w:rsid w:val="00CE5390"/>
    <w:rsid w:val="00D01F26"/>
    <w:rsid w:val="00D4033C"/>
    <w:rsid w:val="00D66B53"/>
    <w:rsid w:val="00D96FB0"/>
    <w:rsid w:val="00DB6A58"/>
    <w:rsid w:val="00DB6D63"/>
    <w:rsid w:val="00DD443B"/>
    <w:rsid w:val="00DE05FB"/>
    <w:rsid w:val="00DE0FDF"/>
    <w:rsid w:val="00DE305C"/>
    <w:rsid w:val="00DE76D5"/>
    <w:rsid w:val="00DF60CF"/>
    <w:rsid w:val="00E106E7"/>
    <w:rsid w:val="00E16C63"/>
    <w:rsid w:val="00E20EAD"/>
    <w:rsid w:val="00E24675"/>
    <w:rsid w:val="00E315A3"/>
    <w:rsid w:val="00E34034"/>
    <w:rsid w:val="00E36EBB"/>
    <w:rsid w:val="00E41DF0"/>
    <w:rsid w:val="00E44E3F"/>
    <w:rsid w:val="00E45163"/>
    <w:rsid w:val="00E46A46"/>
    <w:rsid w:val="00E51F6C"/>
    <w:rsid w:val="00E557AE"/>
    <w:rsid w:val="00E64B43"/>
    <w:rsid w:val="00E829A0"/>
    <w:rsid w:val="00E86121"/>
    <w:rsid w:val="00ED25C7"/>
    <w:rsid w:val="00EF15E4"/>
    <w:rsid w:val="00EF630D"/>
    <w:rsid w:val="00F047B5"/>
    <w:rsid w:val="00F04C1A"/>
    <w:rsid w:val="00F071AA"/>
    <w:rsid w:val="00F22B7A"/>
    <w:rsid w:val="00F27A8B"/>
    <w:rsid w:val="00F31130"/>
    <w:rsid w:val="00F45609"/>
    <w:rsid w:val="00F50DC1"/>
    <w:rsid w:val="00F52410"/>
    <w:rsid w:val="00F5318A"/>
    <w:rsid w:val="00F77C7B"/>
    <w:rsid w:val="00F849BE"/>
    <w:rsid w:val="00F9746E"/>
    <w:rsid w:val="00FA2D59"/>
    <w:rsid w:val="00FA354C"/>
    <w:rsid w:val="00FB0E52"/>
    <w:rsid w:val="00FC0874"/>
    <w:rsid w:val="00FC3860"/>
    <w:rsid w:val="00FC4FBF"/>
    <w:rsid w:val="00FC5FDE"/>
    <w:rsid w:val="00FD552E"/>
    <w:rsid w:val="00FE3BDB"/>
    <w:rsid w:val="00FF1D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EAE5A1"/>
  <w15:docId w15:val="{E5DED9ED-BD7B-40CF-95F4-42276FFB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B6D63"/>
    <w:pPr>
      <w:ind w:firstLineChars="250" w:firstLine="250"/>
    </w:pPr>
  </w:style>
  <w:style w:type="paragraph" w:styleId="1">
    <w:name w:val="heading 1"/>
    <w:basedOn w:val="a"/>
    <w:next w:val="a0"/>
    <w:link w:val="10"/>
    <w:uiPriority w:val="9"/>
    <w:qFormat/>
    <w:rsid w:val="0001316B"/>
    <w:pPr>
      <w:keepNext/>
      <w:keepLines/>
      <w:spacing w:before="480" w:after="0"/>
      <w:ind w:firstLineChars="0" w:firstLine="0"/>
      <w:outlineLvl w:val="0"/>
    </w:pPr>
    <w:rPr>
      <w:rFonts w:asciiTheme="majorHAnsi" w:eastAsiaTheme="majorEastAsia" w:hAnsiTheme="majorHAnsi" w:cstheme="majorBidi"/>
      <w:b/>
      <w:bCs/>
      <w:noProof/>
      <w:color w:val="000000" w:themeColor="text1"/>
      <w:sz w:val="32"/>
      <w:szCs w:val="32"/>
      <w:lang w:eastAsia="ja-JP"/>
    </w:rPr>
  </w:style>
  <w:style w:type="paragraph" w:styleId="2">
    <w:name w:val="heading 2"/>
    <w:basedOn w:val="a"/>
    <w:next w:val="a0"/>
    <w:uiPriority w:val="9"/>
    <w:unhideWhenUsed/>
    <w:qFormat/>
    <w:rsid w:val="0001316B"/>
    <w:pPr>
      <w:keepNext/>
      <w:keepLines/>
      <w:spacing w:before="200" w:after="0"/>
      <w:ind w:firstLineChars="0" w:firstLine="0"/>
      <w:outlineLvl w:val="1"/>
    </w:pPr>
    <w:rPr>
      <w:rFonts w:asciiTheme="majorHAnsi" w:eastAsiaTheme="majorEastAsia" w:hAnsiTheme="majorHAnsi" w:cstheme="majorBidi"/>
      <w:b/>
      <w:bCs/>
      <w:noProof/>
      <w:sz w:val="32"/>
      <w:szCs w:val="32"/>
      <w:lang w:eastAsia="ja-JP"/>
    </w:rPr>
  </w:style>
  <w:style w:type="paragraph" w:styleId="3">
    <w:name w:val="heading 3"/>
    <w:basedOn w:val="a"/>
    <w:next w:val="a0"/>
    <w:uiPriority w:val="9"/>
    <w:unhideWhenUsed/>
    <w:qFormat/>
    <w:rsid w:val="0001316B"/>
    <w:pPr>
      <w:keepNext/>
      <w:keepLines/>
      <w:spacing w:before="200" w:after="0"/>
      <w:ind w:firstLineChars="0" w:firstLine="0"/>
      <w:outlineLvl w:val="2"/>
    </w:pPr>
    <w:rPr>
      <w:rFonts w:asciiTheme="majorHAnsi" w:eastAsiaTheme="majorEastAsia" w:hAnsiTheme="majorHAnsi" w:cstheme="majorBidi"/>
      <w:b/>
      <w:bCs/>
      <w:noProof/>
      <w:color w:val="000000" w:themeColor="text1"/>
      <w:sz w:val="28"/>
      <w:szCs w:val="28"/>
      <w:lang w:eastAsia="ja-JP"/>
    </w:rPr>
  </w:style>
  <w:style w:type="paragraph" w:styleId="4">
    <w:name w:val="heading 4"/>
    <w:basedOn w:val="a"/>
    <w:next w:val="a0"/>
    <w:uiPriority w:val="9"/>
    <w:unhideWhenUsed/>
    <w:qFormat/>
    <w:rsid w:val="0001316B"/>
    <w:pPr>
      <w:keepNext/>
      <w:keepLines/>
      <w:spacing w:before="200" w:after="0"/>
      <w:ind w:firstLineChars="0" w:firstLine="0"/>
      <w:outlineLvl w:val="3"/>
    </w:pPr>
    <w:rPr>
      <w:rFonts w:asciiTheme="majorHAnsi" w:eastAsiaTheme="majorEastAsia" w:hAnsiTheme="majorHAnsi" w:cstheme="majorBidi"/>
      <w:b/>
      <w:bCs/>
      <w:noProof/>
      <w:color w:val="000000" w:themeColor="text1"/>
      <w:lang w:eastAsia="ja-JP"/>
    </w:rPr>
  </w:style>
  <w:style w:type="paragraph" w:styleId="5">
    <w:name w:val="heading 5"/>
    <w:basedOn w:val="a"/>
    <w:next w:val="a0"/>
    <w:uiPriority w:val="9"/>
    <w:unhideWhenUsed/>
    <w:qFormat/>
    <w:rsid w:val="00E86121"/>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rsid w:val="00E86121"/>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rsid w:val="00E86121"/>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rsid w:val="00E86121"/>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rsid w:val="00E86121"/>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01316B"/>
    <w:pPr>
      <w:spacing w:before="180" w:after="180"/>
      <w:ind w:firstLineChars="118" w:firstLine="283"/>
    </w:pPr>
    <w:rPr>
      <w:lang w:eastAsia="ja-JP"/>
    </w:rPr>
  </w:style>
  <w:style w:type="paragraph" w:customStyle="1" w:styleId="FirstParagraph">
    <w:name w:val="First Paragraph"/>
    <w:basedOn w:val="a0"/>
    <w:next w:val="a0"/>
    <w:qFormat/>
    <w:rsid w:val="00E86121"/>
  </w:style>
  <w:style w:type="paragraph" w:customStyle="1" w:styleId="Compact">
    <w:name w:val="Compact"/>
    <w:basedOn w:val="a0"/>
    <w:qFormat/>
    <w:rsid w:val="00E86121"/>
    <w:pPr>
      <w:spacing w:before="36" w:after="36"/>
    </w:pPr>
  </w:style>
  <w:style w:type="paragraph" w:styleId="a4">
    <w:name w:val="Title"/>
    <w:basedOn w:val="a"/>
    <w:next w:val="a0"/>
    <w:qFormat/>
    <w:rsid w:val="00E8612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rsid w:val="00E86121"/>
    <w:pPr>
      <w:spacing w:before="240"/>
    </w:pPr>
    <w:rPr>
      <w:sz w:val="30"/>
      <w:szCs w:val="30"/>
    </w:rPr>
  </w:style>
  <w:style w:type="paragraph" w:customStyle="1" w:styleId="Author">
    <w:name w:val="Author"/>
    <w:next w:val="a0"/>
    <w:qFormat/>
    <w:rsid w:val="00E86121"/>
    <w:pPr>
      <w:keepNext/>
      <w:keepLines/>
      <w:jc w:val="center"/>
    </w:pPr>
  </w:style>
  <w:style w:type="paragraph" w:styleId="a6">
    <w:name w:val="Date"/>
    <w:next w:val="a0"/>
    <w:qFormat/>
    <w:rsid w:val="00E86121"/>
    <w:pPr>
      <w:keepNext/>
      <w:keepLines/>
      <w:jc w:val="center"/>
    </w:pPr>
  </w:style>
  <w:style w:type="paragraph" w:customStyle="1" w:styleId="Abstract">
    <w:name w:val="Abstract"/>
    <w:basedOn w:val="1"/>
    <w:next w:val="a0"/>
    <w:qFormat/>
    <w:rsid w:val="00E86121"/>
    <w:rPr>
      <w:color w:val="auto"/>
    </w:rPr>
  </w:style>
  <w:style w:type="paragraph" w:styleId="a7">
    <w:name w:val="Bibliography"/>
    <w:basedOn w:val="a"/>
    <w:qFormat/>
    <w:rsid w:val="004B02F6"/>
    <w:pPr>
      <w:ind w:leftChars="1" w:left="849" w:hangingChars="353" w:hanging="847"/>
    </w:pPr>
    <w:rPr>
      <w:i/>
      <w:iCs/>
      <w:noProof/>
    </w:rPr>
  </w:style>
  <w:style w:type="paragraph" w:styleId="a8">
    <w:name w:val="Block Text"/>
    <w:basedOn w:val="a0"/>
    <w:next w:val="a0"/>
    <w:uiPriority w:val="9"/>
    <w:unhideWhenUsed/>
    <w:qFormat/>
    <w:rsid w:val="00E86121"/>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rsid w:val="00E86121"/>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rsid w:val="00E86121"/>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11">
    <w:name w:val="スタイル1"/>
    <w:basedOn w:val="a"/>
    <w:link w:val="12"/>
    <w:qFormat/>
    <w:rsid w:val="00E86121"/>
    <w:rPr>
      <w:rFonts w:asciiTheme="majorHAnsi" w:eastAsiaTheme="majorEastAsia" w:hAnsiTheme="majorHAnsi" w:cstheme="majorBidi"/>
      <w:b/>
      <w:bCs/>
      <w:color w:val="000000" w:themeColor="text1"/>
      <w:sz w:val="32"/>
      <w:szCs w:val="32"/>
      <w:lang w:eastAsia="ja-JP"/>
    </w:rPr>
  </w:style>
  <w:style w:type="character" w:customStyle="1" w:styleId="12">
    <w:name w:val="スタイル1 (文字)"/>
    <w:basedOn w:val="a1"/>
    <w:link w:val="11"/>
    <w:rsid w:val="00E86121"/>
    <w:rPr>
      <w:rFonts w:asciiTheme="majorHAnsi" w:eastAsiaTheme="majorEastAsia" w:hAnsiTheme="majorHAnsi" w:cstheme="majorBidi"/>
      <w:b/>
      <w:bCs/>
      <w:color w:val="000000" w:themeColor="text1"/>
      <w:sz w:val="32"/>
      <w:szCs w:val="32"/>
      <w:lang w:eastAsia="ja-JP"/>
    </w:rPr>
  </w:style>
  <w:style w:type="character" w:customStyle="1" w:styleId="10">
    <w:name w:val="見出し 1 (文字)"/>
    <w:basedOn w:val="a1"/>
    <w:link w:val="1"/>
    <w:uiPriority w:val="9"/>
    <w:rsid w:val="0001316B"/>
    <w:rPr>
      <w:rFonts w:asciiTheme="majorHAnsi" w:eastAsiaTheme="majorEastAsia" w:hAnsiTheme="majorHAnsi" w:cstheme="majorBidi"/>
      <w:b/>
      <w:bCs/>
      <w:noProof/>
      <w:color w:val="000000" w:themeColor="text1"/>
      <w:sz w:val="32"/>
      <w:szCs w:val="32"/>
      <w:lang w:eastAsia="ja-JP"/>
    </w:rPr>
  </w:style>
  <w:style w:type="paragraph" w:styleId="13">
    <w:name w:val="toc 1"/>
    <w:basedOn w:val="a"/>
    <w:next w:val="a"/>
    <w:autoRedefine/>
    <w:uiPriority w:val="39"/>
    <w:unhideWhenUsed/>
    <w:rsid w:val="00A603C4"/>
  </w:style>
  <w:style w:type="paragraph" w:styleId="20">
    <w:name w:val="toc 2"/>
    <w:basedOn w:val="a"/>
    <w:next w:val="a"/>
    <w:autoRedefine/>
    <w:uiPriority w:val="39"/>
    <w:unhideWhenUsed/>
    <w:rsid w:val="00A603C4"/>
    <w:pPr>
      <w:ind w:leftChars="100" w:left="240"/>
    </w:pPr>
  </w:style>
  <w:style w:type="paragraph" w:styleId="30">
    <w:name w:val="toc 3"/>
    <w:basedOn w:val="a"/>
    <w:next w:val="a"/>
    <w:autoRedefine/>
    <w:uiPriority w:val="39"/>
    <w:unhideWhenUsed/>
    <w:rsid w:val="00A603C4"/>
    <w:pPr>
      <w:ind w:leftChars="200" w:left="480"/>
    </w:pPr>
  </w:style>
  <w:style w:type="character" w:styleId="af">
    <w:name w:val="annotation reference"/>
    <w:basedOn w:val="a1"/>
    <w:semiHidden/>
    <w:unhideWhenUsed/>
    <w:rsid w:val="00796179"/>
    <w:rPr>
      <w:sz w:val="18"/>
      <w:szCs w:val="18"/>
    </w:rPr>
  </w:style>
  <w:style w:type="paragraph" w:styleId="af0">
    <w:name w:val="annotation text"/>
    <w:basedOn w:val="a"/>
    <w:link w:val="af1"/>
    <w:semiHidden/>
    <w:unhideWhenUsed/>
    <w:rsid w:val="00796179"/>
  </w:style>
  <w:style w:type="character" w:customStyle="1" w:styleId="af1">
    <w:name w:val="コメント文字列 (文字)"/>
    <w:basedOn w:val="a1"/>
    <w:link w:val="af0"/>
    <w:semiHidden/>
    <w:rsid w:val="00796179"/>
  </w:style>
  <w:style w:type="paragraph" w:styleId="af2">
    <w:name w:val="annotation subject"/>
    <w:basedOn w:val="af0"/>
    <w:next w:val="af0"/>
    <w:link w:val="af3"/>
    <w:semiHidden/>
    <w:unhideWhenUsed/>
    <w:rsid w:val="00796179"/>
    <w:rPr>
      <w:b/>
      <w:bCs/>
    </w:rPr>
  </w:style>
  <w:style w:type="character" w:customStyle="1" w:styleId="af3">
    <w:name w:val="コメント内容 (文字)"/>
    <w:basedOn w:val="af1"/>
    <w:link w:val="af2"/>
    <w:semiHidden/>
    <w:rsid w:val="00796179"/>
    <w:rPr>
      <w:b/>
      <w:bCs/>
    </w:rPr>
  </w:style>
  <w:style w:type="paragraph" w:styleId="af4">
    <w:name w:val="Balloon Text"/>
    <w:basedOn w:val="a"/>
    <w:link w:val="af5"/>
    <w:semiHidden/>
    <w:unhideWhenUsed/>
    <w:rsid w:val="00796179"/>
    <w:pPr>
      <w:spacing w:after="0"/>
    </w:pPr>
    <w:rPr>
      <w:rFonts w:ascii="ＭＳ 明朝" w:eastAsia="ＭＳ 明朝"/>
      <w:sz w:val="18"/>
      <w:szCs w:val="18"/>
    </w:rPr>
  </w:style>
  <w:style w:type="character" w:customStyle="1" w:styleId="af5">
    <w:name w:val="吹き出し (文字)"/>
    <w:basedOn w:val="a1"/>
    <w:link w:val="af4"/>
    <w:semiHidden/>
    <w:rsid w:val="00796179"/>
    <w:rPr>
      <w:rFonts w:ascii="ＭＳ 明朝" w:eastAsia="ＭＳ 明朝"/>
      <w:sz w:val="18"/>
      <w:szCs w:val="18"/>
    </w:rPr>
  </w:style>
  <w:style w:type="paragraph" w:styleId="af6">
    <w:name w:val="header"/>
    <w:basedOn w:val="a"/>
    <w:link w:val="af7"/>
    <w:unhideWhenUsed/>
    <w:rsid w:val="00417A07"/>
    <w:pPr>
      <w:tabs>
        <w:tab w:val="center" w:pos="4252"/>
        <w:tab w:val="right" w:pos="8504"/>
      </w:tabs>
      <w:snapToGrid w:val="0"/>
    </w:pPr>
  </w:style>
  <w:style w:type="character" w:customStyle="1" w:styleId="af7">
    <w:name w:val="ヘッダー (文字)"/>
    <w:basedOn w:val="a1"/>
    <w:link w:val="af6"/>
    <w:rsid w:val="00417A07"/>
  </w:style>
  <w:style w:type="paragraph" w:styleId="af8">
    <w:name w:val="footer"/>
    <w:basedOn w:val="a"/>
    <w:link w:val="af9"/>
    <w:unhideWhenUsed/>
    <w:rsid w:val="00417A07"/>
    <w:pPr>
      <w:tabs>
        <w:tab w:val="center" w:pos="4252"/>
        <w:tab w:val="right" w:pos="8504"/>
      </w:tabs>
      <w:snapToGrid w:val="0"/>
    </w:pPr>
  </w:style>
  <w:style w:type="character" w:customStyle="1" w:styleId="af9">
    <w:name w:val="フッター (文字)"/>
    <w:basedOn w:val="a1"/>
    <w:link w:val="af8"/>
    <w:rsid w:val="0041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0276">
      <w:bodyDiv w:val="1"/>
      <w:marLeft w:val="0"/>
      <w:marRight w:val="0"/>
      <w:marTop w:val="0"/>
      <w:marBottom w:val="0"/>
      <w:divBdr>
        <w:top w:val="none" w:sz="0" w:space="0" w:color="auto"/>
        <w:left w:val="none" w:sz="0" w:space="0" w:color="auto"/>
        <w:bottom w:val="none" w:sz="0" w:space="0" w:color="auto"/>
        <w:right w:val="none" w:sz="0" w:space="0" w:color="auto"/>
      </w:divBdr>
    </w:div>
    <w:div w:id="310713078">
      <w:bodyDiv w:val="1"/>
      <w:marLeft w:val="0"/>
      <w:marRight w:val="0"/>
      <w:marTop w:val="0"/>
      <w:marBottom w:val="0"/>
      <w:divBdr>
        <w:top w:val="none" w:sz="0" w:space="0" w:color="auto"/>
        <w:left w:val="none" w:sz="0" w:space="0" w:color="auto"/>
        <w:bottom w:val="none" w:sz="0" w:space="0" w:color="auto"/>
        <w:right w:val="none" w:sz="0" w:space="0" w:color="auto"/>
      </w:divBdr>
    </w:div>
    <w:div w:id="463233321">
      <w:bodyDiv w:val="1"/>
      <w:marLeft w:val="0"/>
      <w:marRight w:val="0"/>
      <w:marTop w:val="0"/>
      <w:marBottom w:val="0"/>
      <w:divBdr>
        <w:top w:val="none" w:sz="0" w:space="0" w:color="auto"/>
        <w:left w:val="none" w:sz="0" w:space="0" w:color="auto"/>
        <w:bottom w:val="none" w:sz="0" w:space="0" w:color="auto"/>
        <w:right w:val="none" w:sz="0" w:space="0" w:color="auto"/>
      </w:divBdr>
      <w:divsChild>
        <w:div w:id="673148756">
          <w:marLeft w:val="0"/>
          <w:marRight w:val="0"/>
          <w:marTop w:val="0"/>
          <w:marBottom w:val="0"/>
          <w:divBdr>
            <w:top w:val="none" w:sz="0" w:space="0" w:color="auto"/>
            <w:left w:val="none" w:sz="0" w:space="0" w:color="auto"/>
            <w:bottom w:val="none" w:sz="0" w:space="0" w:color="auto"/>
            <w:right w:val="none" w:sz="0" w:space="0" w:color="auto"/>
          </w:divBdr>
          <w:divsChild>
            <w:div w:id="9413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4672">
      <w:bodyDiv w:val="1"/>
      <w:marLeft w:val="0"/>
      <w:marRight w:val="0"/>
      <w:marTop w:val="0"/>
      <w:marBottom w:val="0"/>
      <w:divBdr>
        <w:top w:val="none" w:sz="0" w:space="0" w:color="auto"/>
        <w:left w:val="none" w:sz="0" w:space="0" w:color="auto"/>
        <w:bottom w:val="none" w:sz="0" w:space="0" w:color="auto"/>
        <w:right w:val="none" w:sz="0" w:space="0" w:color="auto"/>
      </w:divBdr>
    </w:div>
    <w:div w:id="560747537">
      <w:bodyDiv w:val="1"/>
      <w:marLeft w:val="0"/>
      <w:marRight w:val="0"/>
      <w:marTop w:val="0"/>
      <w:marBottom w:val="0"/>
      <w:divBdr>
        <w:top w:val="none" w:sz="0" w:space="0" w:color="auto"/>
        <w:left w:val="none" w:sz="0" w:space="0" w:color="auto"/>
        <w:bottom w:val="none" w:sz="0" w:space="0" w:color="auto"/>
        <w:right w:val="none" w:sz="0" w:space="0" w:color="auto"/>
      </w:divBdr>
    </w:div>
    <w:div w:id="668295579">
      <w:bodyDiv w:val="1"/>
      <w:marLeft w:val="0"/>
      <w:marRight w:val="0"/>
      <w:marTop w:val="0"/>
      <w:marBottom w:val="0"/>
      <w:divBdr>
        <w:top w:val="none" w:sz="0" w:space="0" w:color="auto"/>
        <w:left w:val="none" w:sz="0" w:space="0" w:color="auto"/>
        <w:bottom w:val="none" w:sz="0" w:space="0" w:color="auto"/>
        <w:right w:val="none" w:sz="0" w:space="0" w:color="auto"/>
      </w:divBdr>
    </w:div>
    <w:div w:id="674646125">
      <w:bodyDiv w:val="1"/>
      <w:marLeft w:val="0"/>
      <w:marRight w:val="0"/>
      <w:marTop w:val="0"/>
      <w:marBottom w:val="0"/>
      <w:divBdr>
        <w:top w:val="none" w:sz="0" w:space="0" w:color="auto"/>
        <w:left w:val="none" w:sz="0" w:space="0" w:color="auto"/>
        <w:bottom w:val="none" w:sz="0" w:space="0" w:color="auto"/>
        <w:right w:val="none" w:sz="0" w:space="0" w:color="auto"/>
      </w:divBdr>
    </w:div>
    <w:div w:id="776560994">
      <w:bodyDiv w:val="1"/>
      <w:marLeft w:val="0"/>
      <w:marRight w:val="0"/>
      <w:marTop w:val="0"/>
      <w:marBottom w:val="0"/>
      <w:divBdr>
        <w:top w:val="none" w:sz="0" w:space="0" w:color="auto"/>
        <w:left w:val="none" w:sz="0" w:space="0" w:color="auto"/>
        <w:bottom w:val="none" w:sz="0" w:space="0" w:color="auto"/>
        <w:right w:val="none" w:sz="0" w:space="0" w:color="auto"/>
      </w:divBdr>
    </w:div>
    <w:div w:id="866526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3645">
          <w:marLeft w:val="0"/>
          <w:marRight w:val="0"/>
          <w:marTop w:val="0"/>
          <w:marBottom w:val="0"/>
          <w:divBdr>
            <w:top w:val="none" w:sz="0" w:space="0" w:color="auto"/>
            <w:left w:val="none" w:sz="0" w:space="0" w:color="auto"/>
            <w:bottom w:val="none" w:sz="0" w:space="0" w:color="auto"/>
            <w:right w:val="none" w:sz="0" w:space="0" w:color="auto"/>
          </w:divBdr>
          <w:divsChild>
            <w:div w:id="16654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7378">
      <w:bodyDiv w:val="1"/>
      <w:marLeft w:val="0"/>
      <w:marRight w:val="0"/>
      <w:marTop w:val="0"/>
      <w:marBottom w:val="0"/>
      <w:divBdr>
        <w:top w:val="none" w:sz="0" w:space="0" w:color="auto"/>
        <w:left w:val="none" w:sz="0" w:space="0" w:color="auto"/>
        <w:bottom w:val="none" w:sz="0" w:space="0" w:color="auto"/>
        <w:right w:val="none" w:sz="0" w:space="0" w:color="auto"/>
      </w:divBdr>
    </w:div>
    <w:div w:id="1068771497">
      <w:bodyDiv w:val="1"/>
      <w:marLeft w:val="0"/>
      <w:marRight w:val="0"/>
      <w:marTop w:val="0"/>
      <w:marBottom w:val="0"/>
      <w:divBdr>
        <w:top w:val="none" w:sz="0" w:space="0" w:color="auto"/>
        <w:left w:val="none" w:sz="0" w:space="0" w:color="auto"/>
        <w:bottom w:val="none" w:sz="0" w:space="0" w:color="auto"/>
        <w:right w:val="none" w:sz="0" w:space="0" w:color="auto"/>
      </w:divBdr>
    </w:div>
    <w:div w:id="1147283385">
      <w:bodyDiv w:val="1"/>
      <w:marLeft w:val="0"/>
      <w:marRight w:val="0"/>
      <w:marTop w:val="0"/>
      <w:marBottom w:val="0"/>
      <w:divBdr>
        <w:top w:val="none" w:sz="0" w:space="0" w:color="auto"/>
        <w:left w:val="none" w:sz="0" w:space="0" w:color="auto"/>
        <w:bottom w:val="none" w:sz="0" w:space="0" w:color="auto"/>
        <w:right w:val="none" w:sz="0" w:space="0" w:color="auto"/>
      </w:divBdr>
    </w:div>
    <w:div w:id="1173257219">
      <w:bodyDiv w:val="1"/>
      <w:marLeft w:val="0"/>
      <w:marRight w:val="0"/>
      <w:marTop w:val="0"/>
      <w:marBottom w:val="0"/>
      <w:divBdr>
        <w:top w:val="none" w:sz="0" w:space="0" w:color="auto"/>
        <w:left w:val="none" w:sz="0" w:space="0" w:color="auto"/>
        <w:bottom w:val="none" w:sz="0" w:space="0" w:color="auto"/>
        <w:right w:val="none" w:sz="0" w:space="0" w:color="auto"/>
      </w:divBdr>
    </w:div>
    <w:div w:id="1595166530">
      <w:bodyDiv w:val="1"/>
      <w:marLeft w:val="0"/>
      <w:marRight w:val="0"/>
      <w:marTop w:val="0"/>
      <w:marBottom w:val="0"/>
      <w:divBdr>
        <w:top w:val="none" w:sz="0" w:space="0" w:color="auto"/>
        <w:left w:val="none" w:sz="0" w:space="0" w:color="auto"/>
        <w:bottom w:val="none" w:sz="0" w:space="0" w:color="auto"/>
        <w:right w:val="none" w:sz="0" w:space="0" w:color="auto"/>
      </w:divBdr>
    </w:div>
    <w:div w:id="1596789709">
      <w:bodyDiv w:val="1"/>
      <w:marLeft w:val="0"/>
      <w:marRight w:val="0"/>
      <w:marTop w:val="0"/>
      <w:marBottom w:val="0"/>
      <w:divBdr>
        <w:top w:val="none" w:sz="0" w:space="0" w:color="auto"/>
        <w:left w:val="none" w:sz="0" w:space="0" w:color="auto"/>
        <w:bottom w:val="none" w:sz="0" w:space="0" w:color="auto"/>
        <w:right w:val="none" w:sz="0" w:space="0" w:color="auto"/>
      </w:divBdr>
      <w:divsChild>
        <w:div w:id="1744252503">
          <w:marLeft w:val="0"/>
          <w:marRight w:val="0"/>
          <w:marTop w:val="0"/>
          <w:marBottom w:val="0"/>
          <w:divBdr>
            <w:top w:val="none" w:sz="0" w:space="0" w:color="auto"/>
            <w:left w:val="none" w:sz="0" w:space="0" w:color="auto"/>
            <w:bottom w:val="none" w:sz="0" w:space="0" w:color="auto"/>
            <w:right w:val="none" w:sz="0" w:space="0" w:color="auto"/>
          </w:divBdr>
          <w:divsChild>
            <w:div w:id="19460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6321">
      <w:bodyDiv w:val="1"/>
      <w:marLeft w:val="0"/>
      <w:marRight w:val="0"/>
      <w:marTop w:val="0"/>
      <w:marBottom w:val="0"/>
      <w:divBdr>
        <w:top w:val="none" w:sz="0" w:space="0" w:color="auto"/>
        <w:left w:val="none" w:sz="0" w:space="0" w:color="auto"/>
        <w:bottom w:val="none" w:sz="0" w:space="0" w:color="auto"/>
        <w:right w:val="none" w:sz="0" w:space="0" w:color="auto"/>
      </w:divBdr>
    </w:div>
    <w:div w:id="1608344991">
      <w:bodyDiv w:val="1"/>
      <w:marLeft w:val="0"/>
      <w:marRight w:val="0"/>
      <w:marTop w:val="0"/>
      <w:marBottom w:val="0"/>
      <w:divBdr>
        <w:top w:val="none" w:sz="0" w:space="0" w:color="auto"/>
        <w:left w:val="none" w:sz="0" w:space="0" w:color="auto"/>
        <w:bottom w:val="none" w:sz="0" w:space="0" w:color="auto"/>
        <w:right w:val="none" w:sz="0" w:space="0" w:color="auto"/>
      </w:divBdr>
      <w:divsChild>
        <w:div w:id="1425566893">
          <w:marLeft w:val="0"/>
          <w:marRight w:val="0"/>
          <w:marTop w:val="0"/>
          <w:marBottom w:val="0"/>
          <w:divBdr>
            <w:top w:val="none" w:sz="0" w:space="0" w:color="auto"/>
            <w:left w:val="none" w:sz="0" w:space="0" w:color="auto"/>
            <w:bottom w:val="none" w:sz="0" w:space="0" w:color="auto"/>
            <w:right w:val="none" w:sz="0" w:space="0" w:color="auto"/>
          </w:divBdr>
          <w:divsChild>
            <w:div w:id="2661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6366">
      <w:bodyDiv w:val="1"/>
      <w:marLeft w:val="0"/>
      <w:marRight w:val="0"/>
      <w:marTop w:val="0"/>
      <w:marBottom w:val="0"/>
      <w:divBdr>
        <w:top w:val="none" w:sz="0" w:space="0" w:color="auto"/>
        <w:left w:val="none" w:sz="0" w:space="0" w:color="auto"/>
        <w:bottom w:val="none" w:sz="0" w:space="0" w:color="auto"/>
        <w:right w:val="none" w:sz="0" w:space="0" w:color="auto"/>
      </w:divBdr>
    </w:div>
    <w:div w:id="1672873798">
      <w:bodyDiv w:val="1"/>
      <w:marLeft w:val="0"/>
      <w:marRight w:val="0"/>
      <w:marTop w:val="0"/>
      <w:marBottom w:val="0"/>
      <w:divBdr>
        <w:top w:val="none" w:sz="0" w:space="0" w:color="auto"/>
        <w:left w:val="none" w:sz="0" w:space="0" w:color="auto"/>
        <w:bottom w:val="none" w:sz="0" w:space="0" w:color="auto"/>
        <w:right w:val="none" w:sz="0" w:space="0" w:color="auto"/>
      </w:divBdr>
    </w:div>
    <w:div w:id="1721588246">
      <w:bodyDiv w:val="1"/>
      <w:marLeft w:val="0"/>
      <w:marRight w:val="0"/>
      <w:marTop w:val="0"/>
      <w:marBottom w:val="0"/>
      <w:divBdr>
        <w:top w:val="none" w:sz="0" w:space="0" w:color="auto"/>
        <w:left w:val="none" w:sz="0" w:space="0" w:color="auto"/>
        <w:bottom w:val="none" w:sz="0" w:space="0" w:color="auto"/>
        <w:right w:val="none" w:sz="0" w:space="0" w:color="auto"/>
      </w:divBdr>
    </w:div>
    <w:div w:id="1848909083">
      <w:bodyDiv w:val="1"/>
      <w:marLeft w:val="0"/>
      <w:marRight w:val="0"/>
      <w:marTop w:val="0"/>
      <w:marBottom w:val="0"/>
      <w:divBdr>
        <w:top w:val="none" w:sz="0" w:space="0" w:color="auto"/>
        <w:left w:val="none" w:sz="0" w:space="0" w:color="auto"/>
        <w:bottom w:val="none" w:sz="0" w:space="0" w:color="auto"/>
        <w:right w:val="none" w:sz="0" w:space="0" w:color="auto"/>
      </w:divBdr>
      <w:divsChild>
        <w:div w:id="635843183">
          <w:marLeft w:val="0"/>
          <w:marRight w:val="0"/>
          <w:marTop w:val="0"/>
          <w:marBottom w:val="0"/>
          <w:divBdr>
            <w:top w:val="none" w:sz="0" w:space="0" w:color="auto"/>
            <w:left w:val="none" w:sz="0" w:space="0" w:color="auto"/>
            <w:bottom w:val="none" w:sz="0" w:space="0" w:color="auto"/>
            <w:right w:val="none" w:sz="0" w:space="0" w:color="auto"/>
          </w:divBdr>
          <w:divsChild>
            <w:div w:id="575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3539">
      <w:bodyDiv w:val="1"/>
      <w:marLeft w:val="0"/>
      <w:marRight w:val="0"/>
      <w:marTop w:val="0"/>
      <w:marBottom w:val="0"/>
      <w:divBdr>
        <w:top w:val="none" w:sz="0" w:space="0" w:color="auto"/>
        <w:left w:val="none" w:sz="0" w:space="0" w:color="auto"/>
        <w:bottom w:val="none" w:sz="0" w:space="0" w:color="auto"/>
        <w:right w:val="none" w:sz="0" w:space="0" w:color="auto"/>
      </w:divBdr>
    </w:div>
    <w:div w:id="1986426084">
      <w:bodyDiv w:val="1"/>
      <w:marLeft w:val="0"/>
      <w:marRight w:val="0"/>
      <w:marTop w:val="0"/>
      <w:marBottom w:val="0"/>
      <w:divBdr>
        <w:top w:val="none" w:sz="0" w:space="0" w:color="auto"/>
        <w:left w:val="none" w:sz="0" w:space="0" w:color="auto"/>
        <w:bottom w:val="none" w:sz="0" w:space="0" w:color="auto"/>
        <w:right w:val="none" w:sz="0" w:space="0" w:color="auto"/>
      </w:divBdr>
    </w:div>
    <w:div w:id="2017800694">
      <w:bodyDiv w:val="1"/>
      <w:marLeft w:val="0"/>
      <w:marRight w:val="0"/>
      <w:marTop w:val="0"/>
      <w:marBottom w:val="0"/>
      <w:divBdr>
        <w:top w:val="none" w:sz="0" w:space="0" w:color="auto"/>
        <w:left w:val="none" w:sz="0" w:space="0" w:color="auto"/>
        <w:bottom w:val="none" w:sz="0" w:space="0" w:color="auto"/>
        <w:right w:val="none" w:sz="0" w:space="0" w:color="auto"/>
      </w:divBdr>
    </w:div>
    <w:div w:id="2135171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2">
      <a:majorFont>
        <a:latin typeface="Times New Roman"/>
        <a:ea typeface="游ゴシック"/>
        <a:cs typeface=""/>
      </a:majorFont>
      <a:minorFont>
        <a:latin typeface="Times New Roman"/>
        <a:ea typeface="游ゴシック"/>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carreira-zisserman-2017-quo-vadis,-action-recognition?-a-new-model-and-the-kinetics-dataset</b:Tag>
    <b:SourceType>ConferenceProceedings</b:SourceType>
    <b:Title>Quo Vadis, action recognition? A new model and the kinetics dataset</b:Title>
    <b:Year>2017</b:Year>
    <b:Author>
      <b:Author>
        <b:NameList>
          <b:Person>
            <b:First>João</b:First>
            <b:Last>Carreira</b:Last>
          </b:Person>
          <b:Person>
            <b:First>Andrew</b:First>
            <b:Last>Zisserman</b:Last>
          </b:Person>
        </b:NameList>
      </b:Author>
    </b:Author>
    <b:ConferenceName>Proceedings - 30th IEEE Conference on Computer Vision and Pattern Recognition, CVPR 2017</b:ConferenceName>
    <b:StandardNumber>1705.07750</b:StandardNumber>
    <b:RefOrder>5</b:RefOrder>
  </b:Source>
  <b:Source>
    <b:Tag>he-zhang-2015-deep-residual-learning-for-image-recognition</b:Tag>
    <b:SourceType>JournalArticle</b:SourceType>
    <b:Title>Deep Residual Learning for Image Recognition</b:Title>
    <b:Year>2015</b:Year>
    <b:Author>
      <b:Author>
        <b:NameList>
          <b:Person>
            <b:First>Kaiming</b:First>
            <b:Last>He</b:Last>
          </b:Person>
          <b:Person>
            <b:First>Xiangyu</b:First>
            <b:Last>Zhang</b:Last>
          </b:Person>
          <b:Person>
            <b:First>Shaoqing</b:First>
            <b:Last>Ren</b:Last>
          </b:Person>
          <b:Person>
            <b:First>Jian</b:First>
            <b:Last>Sun</b:Last>
          </b:Person>
        </b:NameList>
      </b:Author>
    </b:Author>
    <b:StandardNumber>1512.03385</b:StandardNumber>
    <b:Month>12</b:Month>
    <b:Day>10</b:Day>
    <b:RefOrder>7</b:RefOrder>
  </b:Source>
  <b:Source>
    <b:Tag>monfort-zhou-2018-moments-in-time-dataset:-one-million-videos-for-event-understanding</b:Tag>
    <b:SourceType>JournalArticle</b:SourceType>
    <b:Title>Moments in Time Dataset: one million videos for event understanding</b:Title>
    <b:Year>2018</b:Year>
    <b:Author>
      <b:Author>
        <b:NameList>
          <b:Person>
            <b:First>Mathew</b:First>
            <b:Last>Monfort</b:Last>
          </b:Person>
          <b:Person>
            <b:First>Bolei</b:First>
            <b:Last>Zhou</b:Last>
          </b:Person>
          <b:Person>
            <b:First>Sarah Adel</b:First>
            <b:Last>Bargal</b:Last>
          </b:Person>
          <b:Person>
            <b:First>Alex</b:First>
            <b:Last>Andonian</b:Last>
          </b:Person>
          <b:Person>
            <b:First>Tom</b:First>
            <b:Last>Yan</b:Last>
          </b:Person>
          <b:Person>
            <b:First>Kandan</b:First>
            <b:Last>Ramakrishnan</b:Last>
          </b:Person>
          <b:Person>
            <b:First>Lisa</b:First>
            <b:Last>Brown</b:Last>
          </b:Person>
          <b:Person>
            <b:First>Quanfu</b:First>
            <b:Last>Fan</b:Last>
          </b:Person>
          <b:Person>
            <b:First>Dan</b:First>
            <b:Last>Gutfruend</b:Last>
          </b:Person>
          <b:Person>
            <b:First>Carl</b:First>
            <b:Last>Vondrick</b:Last>
          </b:Person>
          <b:Person>
            <b:First>Aude</b:First>
            <b:Last>Oliva</b:Last>
          </b:Person>
        </b:NameList>
      </b:Author>
    </b:Author>
    <b:StandardNumber>1801.03150</b:StandardNumber>
    <b:RefOrder>8</b:RefOrder>
  </b:Source>
  <b:Source>
    <b:Tag>tran-bourdev-2015-learning-spatiotemporal-features-with-3d-convolutional-networks</b:Tag>
    <b:SourceType>ConferenceProceedings</b:SourceType>
    <b:Title>Learning spatiotemporal features with 3D convolutional networks</b:Title>
    <b:Year>2015</b:Year>
    <b:Author>
      <b:Author>
        <b:NameList>
          <b:Person>
            <b:First>Du</b:First>
            <b:Last>Tran</b:Last>
          </b:Person>
          <b:Person>
            <b:First>Lubomir</b:First>
            <b:Last>Bourdev</b:Last>
          </b:Person>
          <b:Person>
            <b:First>Rob</b:First>
            <b:Last>Fergus</b:Last>
          </b:Person>
          <b:Person>
            <b:First>Lorenzo</b:First>
            <b:Last>Torresani</b:Last>
          </b:Person>
          <b:Person>
            <b:First>Manohar</b:First>
            <b:Last>Paluri</b:Last>
          </b:Person>
        </b:NameList>
      </b:Author>
    </b:Author>
    <b:ConferenceName>Proceedings of the IEEE International Conference on Computer Vision</b:ConferenceName>
    <b:StandardNumber>1412.0767</b:StandardNumber>
    <b:RefOrder>3</b:RefOrder>
  </b:Source>
  <b:Source>
    <b:Tag>jia-deng-wei-dong-2009-imagenet:-a-large-scale-hierarchical-image-database</b:Tag>
    <b:SourceType>ConferenceProceedings</b:SourceType>
    <b:Title>ImageNet: A large-scale hierarchical image database</b:Title>
    <b:Year>2009</b:Year>
    <b:Author>
      <b:Author>
        <b:NameList>
          <b:Person>
            <b:Last>Jia Deng</b:Last>
          </b:Person>
          <b:Person>
            <b:Last>Wei Dong</b:Last>
          </b:Person>
          <b:Person>
            <b:First>R.</b:First>
            <b:Last>Socher</b:Last>
          </b:Person>
          <b:Person>
            <b:Last>Li-Jia Li</b:Last>
          </b:Person>
          <b:Person>
            <b:Last>Kai Li</b:Last>
          </b:Person>
          <b:Person>
            <b:Last>Li Fei-Fei</b:Last>
          </b:Person>
        </b:NameList>
      </b:Author>
    </b:Author>
    <b:ConferenceName>2009 IEEE Conference on Computer Vision and Pattern Recognition</b:ConferenceName>
    <b:StandardNumber>10.1109/CVPRW.2009.5206848</b:StandardNumber>
    <b:RefOrder>6</b:RefOrder>
  </b:Source>
  <b:Source>
    <b:Tag>kay-carreira-the-kinetics-human-action-video-dataset</b:Tag>
    <b:SourceType>JournalArticle</b:SourceType>
    <b:Title>The kinetics human action video dataset</b:Title>
    <b:Author>
      <b:Author>
        <b:NameList>
          <b:Person>
            <b:First>W</b:First>
            <b:Last>Kay</b:Last>
          </b:Person>
          <b:Person>
            <b:First>J</b:First>
            <b:Last>Carreira</b:Last>
          </b:Person>
          <b:Person>
            <b:First>K</b:First>
            <b:Last>Simonyan</b:Last>
          </b:Person>
          <b:Person>
            <b:First>B Zhang - arXiv preprint arXiv</b:First>
            <b:Last>…</b:Last>
          </b:Person>
          <b:Person>
            <b:First>undefined</b:First>
            <b:Last>2017</b:Last>
          </b:Person>
        </b:NameList>
      </b:Author>
    </b:Author>
    <b:JournalName>arxiv.org</b:JournalName>
    <b:RefOrder>9</b:RefOrder>
  </b:Source>
  <b:Source>
    <b:Tag>goodfellow-pouget-abadie-generative-adversarial-nets</b:Tag>
    <b:SourceType>JournalArticle</b:SourceType>
    <b:Title>Generative adversarial nets</b:Title>
    <b:Author>
      <b:Author>
        <b:NameList>
          <b:Person>
            <b:First>I</b:First>
            <b:Last>Goodfellow</b:Last>
          </b:Person>
          <b:Person>
            <b:First>J</b:First>
            <b:Last>Pouget-Abadie</b:Last>
          </b:Person>
          <b:Person>
            <b:First>M Mirza - Advances in neural</b:First>
            <b:Last>…</b:Last>
          </b:Person>
          <b:Person>
            <b:First>undefined</b:First>
            <b:Last>2014</b:Last>
          </b:Person>
        </b:NameList>
      </b:Author>
    </b:Author>
    <b:JournalName>papers.nips.cc</b:JournalName>
    <b:RefOrder>2</b:RefOrder>
  </b:Source>
  <b:Source>
    <b:Tag>vinyals-toshev-show-and-tell:-a-neural-image-caption-generator</b:Tag>
    <b:SourceType>JournalArticle</b:SourceType>
    <b:Title>Show and tell: A neural image caption generator</b:Title>
    <b:Author>
      <b:Author>
        <b:NameList>
          <b:Person>
            <b:First>O</b:First>
            <b:Last>Vinyals</b:Last>
          </b:Person>
          <b:Person>
            <b:First>A</b:First>
            <b:Last>Toshev</b:Last>
          </b:Person>
          <b:Person>
            <b:First>S Bengio - Proceedings of the IEEE</b:First>
            <b:Last>…</b:Last>
          </b:Person>
          <b:Person>
            <b:First>undefined</b:First>
            <b:Last>2015</b:Last>
          </b:Person>
        </b:NameList>
      </b:Author>
    </b:Author>
    <b:JournalName>cv-foundation.org</b:JournalName>
    <b:RefOrder>1</b:RefOrder>
  </b:Source>
  <b:Source>
    <b:Tag>girdhar-gkioxari-detect-and-track:-efficient-pose-estimation-in-videos</b:Tag>
    <b:SourceType>JournalArticle</b:SourceType>
    <b:Title>Detect-and-Track: Efficient Pose Estimation in Videos</b:Title>
    <b:Author>
      <b:Author>
        <b:NameList>
          <b:Person>
            <b:First>R</b:First>
            <b:Last>Girdhar</b:Last>
          </b:Person>
          <b:Person>
            <b:First>G</b:First>
            <b:Last>Gkioxari</b:Last>
          </b:Person>
          <b:Person>
            <b:First>L Torresani - Proceedings of the</b:First>
            <b:Last>…</b:Last>
          </b:Person>
          <b:Person>
            <b:First>undefined</b:First>
            <b:Last>2018</b:Last>
          </b:Person>
        </b:NameList>
      </b:Author>
    </b:Author>
    <b:JournalName>openaccess.thecvf.com</b:JournalName>
    <b:RefOrder>10</b:RefOrder>
  </b:Source>
  <b:Source>
    <b:Tag>long-shelhamer-2015-fully-convolutional-networks-for-semantic-segmentation</b:Tag>
    <b:SourceType>Misc</b:SourceType>
    <b:Title>Fully Convolutional Networks for Semantic Segmentation</b:Title>
    <b:Year>2015</b:Year>
    <b:Author>
      <b:Author>
        <b:NameList>
          <b:Person>
            <b:First>Jonathan</b:First>
            <b:Last>Long</b:Last>
          </b:Person>
          <b:Person>
            <b:First>Evan</b:First>
            <b:Last>Shelhamer</b:Last>
          </b:Person>
          <b:Person>
            <b:First>Trevor</b:First>
            <b:Last>Darrell</b:Last>
          </b:Person>
        </b:NameList>
      </b:Author>
    </b:Author>
    <b:Pages>3431-3440</b:Pages>
    <b:RefOrder>4</b:RefOrder>
  </b:Source>
</b:Sources>
</file>

<file path=customXml/itemProps1.xml><?xml version="1.0" encoding="utf-8"?>
<ds:datastoreItem xmlns:ds="http://schemas.openxmlformats.org/officeDocument/2006/customXml" ds:itemID="{EEDC1BC1-66D2-DA4E-A3B0-6E327083E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21</Pages>
  <Words>3861</Words>
  <Characters>22013</Characters>
  <Application>Microsoft Office Word</Application>
  <DocSecurity>0</DocSecurity>
  <Lines>183</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優太</dc:creator>
  <cp:keywords/>
  <dc:description/>
  <cp:lastModifiedBy>白川 健</cp:lastModifiedBy>
  <cp:revision>5</cp:revision>
  <dcterms:created xsi:type="dcterms:W3CDTF">2019-01-28T16:20:00Z</dcterms:created>
  <dcterms:modified xsi:type="dcterms:W3CDTF">2019-01-28T23:37:00Z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7f6132dd-e7cf-3441-9d2d-e2df1cf194b7</vt:lpwstr>
  </property>
  <property fmtid="{D5CDD505-2E9C-101B-9397-08002B2CF9AE}" pid="24" name="Mendeley Citation Style_1">
    <vt:lpwstr>http://www.zotero.org/styles/apa</vt:lpwstr>
  </property>
</Properties>
</file>