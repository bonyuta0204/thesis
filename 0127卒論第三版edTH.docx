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2120F" w14:textId="77777777" w:rsidR="00F27A8B" w:rsidRDefault="007B35D5" w:rsidP="00F27A8B">
      <w:pPr>
        <w:ind w:firstLine="700"/>
        <w:jc w:val="center"/>
        <w:rPr>
          <w:noProof/>
          <w:sz w:val="28"/>
        </w:rPr>
      </w:pPr>
      <w:bookmarkStart w:id="0" w:name="第1章-序論"/>
      <w:bookmarkStart w:id="1" w:name="_Toc533783284"/>
      <w:r>
        <w:rPr>
          <w:noProof/>
          <w:sz w:val="28"/>
        </w:rPr>
        <w:tab/>
      </w:r>
    </w:p>
    <w:p w14:paraId="7D7B8D7B" w14:textId="77777777" w:rsidR="00F27A8B" w:rsidRDefault="00F27A8B" w:rsidP="00F27A8B">
      <w:pPr>
        <w:ind w:firstLine="700"/>
        <w:jc w:val="center"/>
        <w:rPr>
          <w:noProof/>
          <w:sz w:val="28"/>
        </w:rPr>
      </w:pPr>
    </w:p>
    <w:p w14:paraId="07EFA531" w14:textId="77777777" w:rsidR="00F27A8B" w:rsidRDefault="00F27A8B" w:rsidP="00F27A8B">
      <w:pPr>
        <w:ind w:firstLine="700"/>
        <w:jc w:val="center"/>
        <w:rPr>
          <w:noProof/>
          <w:sz w:val="28"/>
        </w:rPr>
      </w:pPr>
    </w:p>
    <w:p w14:paraId="0FA105DF" w14:textId="77777777" w:rsidR="00F27A8B" w:rsidRDefault="00F27A8B" w:rsidP="00F27A8B">
      <w:pPr>
        <w:ind w:firstLine="700"/>
        <w:jc w:val="center"/>
        <w:rPr>
          <w:noProof/>
          <w:sz w:val="28"/>
        </w:rPr>
      </w:pPr>
    </w:p>
    <w:p w14:paraId="2F6AF0EA" w14:textId="77777777" w:rsidR="00D01F26" w:rsidRPr="00F27A8B" w:rsidRDefault="00F27A8B">
      <w:pPr>
        <w:ind w:firstLineChars="0" w:firstLine="0"/>
        <w:jc w:val="center"/>
        <w:rPr>
          <w:noProof/>
          <w:sz w:val="28"/>
          <w:lang w:eastAsia="ja-JP"/>
        </w:rPr>
        <w:pPrChange w:id="2" w:author="中村 優太" w:date="2019-01-28T23:18:00Z">
          <w:pPr>
            <w:ind w:firstLine="700"/>
            <w:jc w:val="center"/>
          </w:pPr>
        </w:pPrChange>
      </w:pPr>
      <w:r w:rsidRPr="00F27A8B">
        <w:rPr>
          <w:noProof/>
          <w:sz w:val="28"/>
          <w:lang w:eastAsia="ja-JP"/>
        </w:rPr>
        <w:t>201</w:t>
      </w:r>
      <w:r w:rsidR="00602613">
        <w:rPr>
          <w:noProof/>
          <w:sz w:val="28"/>
          <w:lang w:eastAsia="ja-JP"/>
        </w:rPr>
        <w:t>8</w:t>
      </w:r>
      <w:r w:rsidRPr="00F27A8B">
        <w:rPr>
          <w:noProof/>
          <w:sz w:val="28"/>
          <w:lang w:eastAsia="ja-JP"/>
        </w:rPr>
        <w:t>年度</w:t>
      </w:r>
      <w:r w:rsidRPr="00F27A8B">
        <w:rPr>
          <w:rFonts w:hint="eastAsia"/>
          <w:noProof/>
          <w:sz w:val="28"/>
          <w:lang w:eastAsia="ja-JP"/>
        </w:rPr>
        <w:t xml:space="preserve"> </w:t>
      </w:r>
      <w:r w:rsidRPr="00F27A8B">
        <w:rPr>
          <w:rFonts w:hint="eastAsia"/>
          <w:noProof/>
          <w:sz w:val="28"/>
          <w:lang w:eastAsia="ja-JP"/>
        </w:rPr>
        <w:t>卒業論文</w:t>
      </w:r>
    </w:p>
    <w:p w14:paraId="34A8FDA0" w14:textId="77777777" w:rsidR="00F27A8B" w:rsidRPr="00F27A8B" w:rsidRDefault="00796179">
      <w:pPr>
        <w:ind w:firstLineChars="0" w:firstLine="0"/>
        <w:jc w:val="center"/>
        <w:rPr>
          <w:noProof/>
          <w:sz w:val="36"/>
          <w:lang w:eastAsia="ja-JP"/>
        </w:rPr>
        <w:pPrChange w:id="3" w:author="中村 優太" w:date="2019-01-28T23:18:00Z">
          <w:pPr>
            <w:ind w:firstLine="900"/>
            <w:jc w:val="center"/>
          </w:pPr>
        </w:pPrChange>
      </w:pPr>
      <w:ins w:id="4" w:author="堀川友慈" w:date="2019-01-17T16:06:00Z">
        <w:del w:id="5" w:author="中村 優太" w:date="2019-01-26T21:51:00Z">
          <w:r w:rsidDel="00C76CFC">
            <w:rPr>
              <w:rFonts w:hint="eastAsia"/>
              <w:noProof/>
              <w:sz w:val="36"/>
              <w:lang w:eastAsia="ja-JP"/>
            </w:rPr>
            <w:delText>深層？</w:delText>
          </w:r>
        </w:del>
      </w:ins>
      <w:r w:rsidR="00F27A8B" w:rsidRPr="00F27A8B">
        <w:rPr>
          <w:noProof/>
          <w:sz w:val="36"/>
          <w:lang w:eastAsia="ja-JP"/>
        </w:rPr>
        <w:t>ニューラルネットワークを用いた動画像内の物体認識</w:t>
      </w:r>
    </w:p>
    <w:p w14:paraId="5216BAF1" w14:textId="77777777" w:rsidR="00F27A8B" w:rsidRDefault="00F27A8B">
      <w:pPr>
        <w:ind w:firstLineChars="0" w:firstLine="0"/>
        <w:rPr>
          <w:noProof/>
          <w:lang w:eastAsia="ja-JP"/>
        </w:rPr>
        <w:pPrChange w:id="6" w:author="中村 優太" w:date="2019-01-28T23:18:00Z">
          <w:pPr>
            <w:ind w:firstLine="600"/>
          </w:pPr>
        </w:pPrChange>
      </w:pPr>
    </w:p>
    <w:p w14:paraId="4D0E84E5" w14:textId="77777777" w:rsidR="00F27A8B" w:rsidRDefault="00F27A8B">
      <w:pPr>
        <w:ind w:firstLineChars="0" w:firstLine="0"/>
        <w:jc w:val="center"/>
        <w:rPr>
          <w:noProof/>
          <w:lang w:eastAsia="ja-JP"/>
        </w:rPr>
        <w:pPrChange w:id="7" w:author="中村 優太" w:date="2019-01-28T23:18:00Z">
          <w:pPr>
            <w:ind w:firstLine="600"/>
            <w:jc w:val="center"/>
          </w:pPr>
        </w:pPrChange>
      </w:pPr>
    </w:p>
    <w:p w14:paraId="410D1AC3" w14:textId="77777777" w:rsidR="00F27A8B" w:rsidRDefault="00F27A8B">
      <w:pPr>
        <w:ind w:firstLineChars="0" w:firstLine="0"/>
        <w:jc w:val="center"/>
        <w:rPr>
          <w:noProof/>
          <w:lang w:eastAsia="ja-JP"/>
        </w:rPr>
        <w:pPrChange w:id="8" w:author="中村 優太" w:date="2019-01-28T23:18:00Z">
          <w:pPr>
            <w:ind w:firstLine="600"/>
            <w:jc w:val="center"/>
          </w:pPr>
        </w:pPrChange>
      </w:pPr>
    </w:p>
    <w:p w14:paraId="2EC86EF3" w14:textId="77777777" w:rsidR="00F27A8B" w:rsidRDefault="00F27A8B">
      <w:pPr>
        <w:ind w:firstLineChars="0" w:firstLine="0"/>
        <w:jc w:val="center"/>
        <w:rPr>
          <w:noProof/>
          <w:lang w:eastAsia="ja-JP"/>
        </w:rPr>
        <w:pPrChange w:id="9" w:author="中村 優太" w:date="2019-01-28T23:18:00Z">
          <w:pPr>
            <w:ind w:firstLine="600"/>
            <w:jc w:val="center"/>
          </w:pPr>
        </w:pPrChange>
      </w:pPr>
    </w:p>
    <w:p w14:paraId="5A553E63" w14:textId="77777777" w:rsidR="00F27A8B" w:rsidRDefault="00F27A8B">
      <w:pPr>
        <w:ind w:firstLineChars="0" w:firstLine="0"/>
        <w:jc w:val="center"/>
        <w:rPr>
          <w:noProof/>
          <w:lang w:eastAsia="ja-JP"/>
        </w:rPr>
        <w:pPrChange w:id="10" w:author="中村 優太" w:date="2019-01-28T23:18:00Z">
          <w:pPr>
            <w:ind w:firstLine="600"/>
            <w:jc w:val="center"/>
          </w:pPr>
        </w:pPrChange>
      </w:pPr>
    </w:p>
    <w:p w14:paraId="13473B34" w14:textId="77777777" w:rsidR="00F27A8B" w:rsidRDefault="00F27A8B">
      <w:pPr>
        <w:ind w:firstLineChars="0" w:firstLine="0"/>
        <w:jc w:val="center"/>
        <w:rPr>
          <w:noProof/>
          <w:lang w:eastAsia="ja-JP"/>
        </w:rPr>
        <w:pPrChange w:id="11" w:author="中村 優太" w:date="2019-01-28T23:18:00Z">
          <w:pPr>
            <w:ind w:firstLine="600"/>
            <w:jc w:val="center"/>
          </w:pPr>
        </w:pPrChange>
      </w:pPr>
    </w:p>
    <w:p w14:paraId="2EB6E833" w14:textId="77777777" w:rsidR="00F27A8B" w:rsidRDefault="00F27A8B">
      <w:pPr>
        <w:ind w:firstLineChars="0" w:firstLine="0"/>
        <w:jc w:val="center"/>
        <w:rPr>
          <w:noProof/>
          <w:lang w:eastAsia="ja-JP"/>
        </w:rPr>
        <w:pPrChange w:id="12" w:author="中村 優太" w:date="2019-01-28T23:18:00Z">
          <w:pPr>
            <w:ind w:firstLine="600"/>
            <w:jc w:val="center"/>
          </w:pPr>
        </w:pPrChange>
      </w:pPr>
    </w:p>
    <w:p w14:paraId="39F6A9BF" w14:textId="77777777" w:rsidR="00F27A8B" w:rsidRDefault="00F27A8B">
      <w:pPr>
        <w:ind w:firstLineChars="0" w:firstLine="0"/>
        <w:jc w:val="center"/>
        <w:rPr>
          <w:noProof/>
          <w:lang w:eastAsia="ja-JP"/>
        </w:rPr>
        <w:pPrChange w:id="13" w:author="中村 優太" w:date="2019-01-28T23:18:00Z">
          <w:pPr>
            <w:ind w:firstLine="600"/>
            <w:jc w:val="center"/>
          </w:pPr>
        </w:pPrChange>
      </w:pPr>
    </w:p>
    <w:p w14:paraId="46DAC739" w14:textId="77777777" w:rsidR="00F27A8B" w:rsidDel="00DD443B" w:rsidRDefault="00F27A8B">
      <w:pPr>
        <w:ind w:firstLineChars="0" w:firstLine="0"/>
        <w:jc w:val="center"/>
        <w:rPr>
          <w:del w:id="14" w:author="中村 優太" w:date="2019-01-22T18:53:00Z"/>
          <w:noProof/>
          <w:lang w:eastAsia="ja-JP"/>
        </w:rPr>
        <w:pPrChange w:id="15" w:author="中村 優太" w:date="2019-01-28T23:18:00Z">
          <w:pPr>
            <w:ind w:firstLine="600"/>
            <w:jc w:val="center"/>
          </w:pPr>
        </w:pPrChange>
      </w:pPr>
    </w:p>
    <w:p w14:paraId="5219B072" w14:textId="77777777" w:rsidR="00F27A8B" w:rsidDel="00DD443B" w:rsidRDefault="00F27A8B">
      <w:pPr>
        <w:ind w:firstLineChars="0" w:firstLine="0"/>
        <w:jc w:val="center"/>
        <w:rPr>
          <w:del w:id="16" w:author="中村 優太" w:date="2019-01-22T18:53:00Z"/>
          <w:noProof/>
          <w:lang w:eastAsia="ja-JP"/>
        </w:rPr>
        <w:pPrChange w:id="17" w:author="中村 優太" w:date="2019-01-28T23:18:00Z">
          <w:pPr>
            <w:ind w:firstLine="600"/>
            <w:jc w:val="center"/>
          </w:pPr>
        </w:pPrChange>
      </w:pPr>
    </w:p>
    <w:p w14:paraId="3E92DDFB" w14:textId="51E18541" w:rsidR="00F27A8B" w:rsidDel="00DD443B" w:rsidRDefault="00F27A8B">
      <w:pPr>
        <w:ind w:firstLineChars="0" w:firstLine="0"/>
        <w:rPr>
          <w:del w:id="18" w:author="中村 優太" w:date="2019-01-22T18:53:00Z"/>
          <w:noProof/>
          <w:lang w:eastAsia="ja-JP"/>
        </w:rPr>
        <w:pPrChange w:id="19" w:author="中村 優太" w:date="2019-01-28T23:18:00Z">
          <w:pPr>
            <w:ind w:firstLine="600"/>
            <w:jc w:val="center"/>
          </w:pPr>
        </w:pPrChange>
      </w:pPr>
    </w:p>
    <w:p w14:paraId="235AB47C" w14:textId="77777777" w:rsidR="00F27A8B" w:rsidRDefault="00F27A8B">
      <w:pPr>
        <w:ind w:firstLineChars="0" w:firstLine="0"/>
        <w:jc w:val="center"/>
        <w:rPr>
          <w:noProof/>
          <w:lang w:eastAsia="ja-JP"/>
        </w:rPr>
        <w:pPrChange w:id="20" w:author="中村 優太" w:date="2019-01-28T23:18:00Z">
          <w:pPr>
            <w:ind w:firstLine="600"/>
            <w:jc w:val="center"/>
          </w:pPr>
        </w:pPrChange>
      </w:pPr>
    </w:p>
    <w:p w14:paraId="69CACBC4" w14:textId="77777777" w:rsidR="00F27A8B" w:rsidRDefault="00F27A8B">
      <w:pPr>
        <w:ind w:firstLineChars="0" w:firstLine="0"/>
        <w:jc w:val="center"/>
        <w:rPr>
          <w:noProof/>
          <w:lang w:eastAsia="ja-JP"/>
        </w:rPr>
        <w:pPrChange w:id="21" w:author="中村 優太" w:date="2019-01-28T23:18:00Z">
          <w:pPr>
            <w:ind w:firstLine="600"/>
            <w:jc w:val="center"/>
          </w:pPr>
        </w:pPrChange>
      </w:pPr>
    </w:p>
    <w:p w14:paraId="23F80C6D" w14:textId="77777777" w:rsidR="00F27A8B" w:rsidRDefault="00F27A8B">
      <w:pPr>
        <w:ind w:firstLineChars="0" w:firstLine="0"/>
        <w:jc w:val="center"/>
        <w:rPr>
          <w:noProof/>
          <w:lang w:eastAsia="ja-JP"/>
        </w:rPr>
        <w:pPrChange w:id="22" w:author="中村 優太" w:date="2019-01-28T23:18:00Z">
          <w:pPr>
            <w:ind w:firstLine="600"/>
            <w:jc w:val="center"/>
          </w:pPr>
        </w:pPrChange>
      </w:pPr>
      <w:r>
        <w:rPr>
          <w:noProof/>
          <w:lang w:eastAsia="ja-JP"/>
        </w:rPr>
        <w:t>京都大学総合人間学部認知情報学系</w:t>
      </w:r>
    </w:p>
    <w:p w14:paraId="7E016C7D" w14:textId="77777777" w:rsidR="00F27A8B" w:rsidRDefault="00F27A8B">
      <w:pPr>
        <w:ind w:firstLineChars="0" w:firstLine="0"/>
        <w:jc w:val="center"/>
        <w:rPr>
          <w:noProof/>
          <w:lang w:eastAsia="ja-JP"/>
        </w:rPr>
        <w:pPrChange w:id="23" w:author="中村 優太" w:date="2019-01-28T23:18:00Z">
          <w:pPr>
            <w:ind w:firstLine="600"/>
            <w:jc w:val="center"/>
          </w:pPr>
        </w:pPrChange>
      </w:pPr>
      <w:r>
        <w:rPr>
          <w:noProof/>
          <w:lang w:eastAsia="ja-JP"/>
        </w:rPr>
        <w:t>中村優太</w:t>
      </w:r>
    </w:p>
    <w:p w14:paraId="17ABEEC6" w14:textId="77777777" w:rsidR="00F27A8B" w:rsidRDefault="00F27A8B">
      <w:pPr>
        <w:ind w:firstLineChars="0" w:firstLine="0"/>
        <w:jc w:val="center"/>
        <w:rPr>
          <w:noProof/>
          <w:lang w:eastAsia="ja-JP"/>
        </w:rPr>
        <w:pPrChange w:id="24" w:author="中村 優太" w:date="2019-01-28T23:18:00Z">
          <w:pPr>
            <w:ind w:firstLine="600"/>
            <w:jc w:val="center"/>
          </w:pPr>
        </w:pPrChange>
      </w:pPr>
    </w:p>
    <w:p w14:paraId="39F3E30B" w14:textId="14FEA5EF" w:rsidR="001473A5" w:rsidRDefault="00F27A8B">
      <w:pPr>
        <w:ind w:firstLineChars="0" w:firstLine="0"/>
        <w:jc w:val="center"/>
        <w:rPr>
          <w:ins w:id="25" w:author="中村 優太" w:date="2019-01-26T21:52:00Z"/>
          <w:noProof/>
          <w:lang w:eastAsia="ja-JP"/>
        </w:rPr>
        <w:pPrChange w:id="26" w:author="中村 優太" w:date="2019-01-28T23:18:00Z">
          <w:pPr>
            <w:ind w:firstLine="600"/>
            <w:jc w:val="center"/>
          </w:pPr>
        </w:pPrChange>
      </w:pPr>
      <w:r>
        <w:rPr>
          <w:rFonts w:hint="eastAsia"/>
          <w:noProof/>
          <w:lang w:eastAsia="ja-JP"/>
        </w:rPr>
        <w:t>2018</w:t>
      </w:r>
      <w:r>
        <w:rPr>
          <w:rFonts w:hint="eastAsia"/>
          <w:noProof/>
          <w:lang w:eastAsia="ja-JP"/>
        </w:rPr>
        <w:t>年</w:t>
      </w:r>
      <w:ins w:id="27" w:author="Yuta Nakamura" w:date="2019-01-27T02:08:00Z">
        <w:r w:rsidR="004B5D28">
          <w:rPr>
            <w:rFonts w:hint="eastAsia"/>
            <w:noProof/>
            <w:lang w:eastAsia="ja-JP"/>
          </w:rPr>
          <w:t xml:space="preserve"> 1</w:t>
        </w:r>
      </w:ins>
      <w:del w:id="28" w:author="Yuta Nakamura" w:date="2019-01-27T02:08:00Z">
        <w:r w:rsidDel="004B5D28">
          <w:rPr>
            <w:rFonts w:hint="eastAsia"/>
            <w:noProof/>
            <w:lang w:eastAsia="ja-JP"/>
          </w:rPr>
          <w:delText>12</w:delText>
        </w:r>
      </w:del>
      <w:r>
        <w:rPr>
          <w:rFonts w:hint="eastAsia"/>
          <w:noProof/>
          <w:lang w:eastAsia="ja-JP"/>
        </w:rPr>
        <w:t>月</w:t>
      </w:r>
      <w:ins w:id="29" w:author="Yuta Nakamura" w:date="2019-01-27T02:08:00Z">
        <w:r w:rsidR="004B5D28">
          <w:rPr>
            <w:rFonts w:hint="eastAsia"/>
            <w:noProof/>
            <w:lang w:eastAsia="ja-JP"/>
          </w:rPr>
          <w:t xml:space="preserve"> </w:t>
        </w:r>
        <w:r w:rsidR="004B5D28">
          <w:rPr>
            <w:noProof/>
            <w:lang w:eastAsia="ja-JP"/>
          </w:rPr>
          <w:t>30</w:t>
        </w:r>
      </w:ins>
      <w:del w:id="30" w:author="Yuta Nakamura" w:date="2019-01-27T02:08:00Z">
        <w:r w:rsidDel="004B5D28">
          <w:rPr>
            <w:rFonts w:hint="eastAsia"/>
            <w:noProof/>
            <w:lang w:eastAsia="ja-JP"/>
          </w:rPr>
          <w:delText>28</w:delText>
        </w:r>
      </w:del>
      <w:r>
        <w:rPr>
          <w:rFonts w:hint="eastAsia"/>
          <w:noProof/>
          <w:lang w:eastAsia="ja-JP"/>
        </w:rPr>
        <w:t>日</w:t>
      </w:r>
      <w:r>
        <w:rPr>
          <w:rFonts w:hint="eastAsia"/>
          <w:noProof/>
          <w:lang w:eastAsia="ja-JP"/>
        </w:rPr>
        <w:t xml:space="preserve"> </w:t>
      </w:r>
      <w:ins w:id="31" w:author="Yuta Nakamura" w:date="2019-01-27T02:09:00Z">
        <w:r w:rsidR="004B5D28">
          <w:rPr>
            <w:rFonts w:hint="eastAsia"/>
            <w:noProof/>
            <w:lang w:eastAsia="ja-JP"/>
          </w:rPr>
          <w:t>提出</w:t>
        </w:r>
      </w:ins>
      <w:del w:id="32" w:author="Yuta Nakamura" w:date="2019-01-27T02:08:00Z">
        <w:r w:rsidDel="004B5D28">
          <w:rPr>
            <w:rFonts w:hint="eastAsia"/>
            <w:noProof/>
            <w:lang w:eastAsia="ja-JP"/>
          </w:rPr>
          <w:delText>第一稿</w:delText>
        </w:r>
      </w:del>
    </w:p>
    <w:p w14:paraId="7B38AC62" w14:textId="77777777" w:rsidR="001473A5" w:rsidRDefault="001473A5">
      <w:pPr>
        <w:ind w:firstLine="600"/>
        <w:rPr>
          <w:ins w:id="33" w:author="中村 優太" w:date="2019-01-26T21:52:00Z"/>
          <w:noProof/>
          <w:lang w:eastAsia="ja-JP"/>
        </w:rPr>
      </w:pPr>
      <w:ins w:id="34" w:author="中村 優太" w:date="2019-01-26T21:52:00Z">
        <w:r>
          <w:rPr>
            <w:noProof/>
            <w:lang w:eastAsia="ja-JP"/>
          </w:rPr>
          <w:br w:type="page"/>
        </w:r>
      </w:ins>
    </w:p>
    <w:p w14:paraId="63E6498F" w14:textId="483A26C9" w:rsidR="00F27A8B" w:rsidDel="001473A5" w:rsidRDefault="00F27A8B">
      <w:pPr>
        <w:pStyle w:val="ae"/>
        <w:rPr>
          <w:del w:id="35" w:author="中村 優太" w:date="2019-01-26T21:52:00Z"/>
        </w:rPr>
        <w:pPrChange w:id="36" w:author="中村 優太" w:date="2019-01-28T20:07:00Z">
          <w:pPr>
            <w:ind w:firstLine="600"/>
            <w:jc w:val="center"/>
          </w:pPr>
        </w:pPrChange>
      </w:pPr>
    </w:p>
    <w:sdt>
      <w:sdtPr>
        <w:rPr>
          <w:rFonts w:asciiTheme="minorHAnsi" w:eastAsiaTheme="minorEastAsia" w:hAnsiTheme="minorHAnsi" w:cstheme="minorBidi"/>
          <w:noProof w:val="0"/>
          <w:color w:val="auto"/>
          <w:sz w:val="24"/>
          <w:szCs w:val="24"/>
          <w:lang w:val="ja-JP" w:eastAsia="en-US"/>
        </w:rPr>
        <w:id w:val="1942640105"/>
        <w:docPartObj>
          <w:docPartGallery w:val="Table of Contents"/>
          <w:docPartUnique/>
        </w:docPartObj>
      </w:sdtPr>
      <w:sdtEndPr>
        <w:rPr>
          <w:b/>
          <w:bCs/>
        </w:rPr>
      </w:sdtEndPr>
      <w:sdtContent>
        <w:p w14:paraId="5C59F0EA" w14:textId="7D005606" w:rsidR="00D01F26" w:rsidRPr="00CA2DE4" w:rsidRDefault="00D01F26">
          <w:pPr>
            <w:pStyle w:val="ae"/>
            <w:rPr>
              <w:color w:val="000000" w:themeColor="text1"/>
              <w:rPrChange w:id="37" w:author="中村 優太" w:date="2019-01-28T20:14:00Z">
                <w:rPr/>
              </w:rPrChange>
            </w:rPr>
          </w:pPr>
          <w:r w:rsidRPr="00CA2DE4">
            <w:rPr>
              <w:rFonts w:hint="eastAsia"/>
              <w:color w:val="000000" w:themeColor="text1"/>
              <w:lang w:val="ja-JP"/>
              <w:rPrChange w:id="38" w:author="中村 優太" w:date="2019-01-28T20:14:00Z">
                <w:rPr>
                  <w:rFonts w:hint="eastAsia"/>
                  <w:lang w:val="ja-JP"/>
                </w:rPr>
              </w:rPrChange>
            </w:rPr>
            <w:t>目次</w:t>
          </w:r>
          <w:ins w:id="39" w:author="中村 優太" w:date="2019-01-28T23:11:00Z">
            <w:r w:rsidR="00DE305C">
              <w:rPr>
                <w:color w:val="000000" w:themeColor="text1"/>
                <w:lang w:val="ja-JP"/>
              </w:rPr>
              <w:tab/>
            </w:r>
          </w:ins>
        </w:p>
        <w:p w14:paraId="2628D938" w14:textId="77777777" w:rsidR="001473A5" w:rsidRDefault="00D01F26">
          <w:pPr>
            <w:pStyle w:val="13"/>
            <w:tabs>
              <w:tab w:val="right" w:leader="dot" w:pos="8828"/>
            </w:tabs>
            <w:ind w:firstLineChars="0" w:firstLine="0"/>
            <w:rPr>
              <w:ins w:id="40" w:author="中村 優太" w:date="2019-01-26T21:52:00Z"/>
              <w:noProof/>
              <w:kern w:val="2"/>
              <w:sz w:val="21"/>
              <w:szCs w:val="22"/>
              <w:lang w:eastAsia="ja-JP"/>
            </w:rPr>
            <w:pPrChange w:id="41" w:author="中村 優太" w:date="2019-01-28T23:19:00Z">
              <w:pPr>
                <w:pStyle w:val="13"/>
                <w:tabs>
                  <w:tab w:val="right" w:leader="dot" w:pos="8828"/>
                </w:tabs>
                <w:ind w:firstLine="600"/>
              </w:pPr>
            </w:pPrChange>
          </w:pPr>
          <w:r>
            <w:rPr>
              <w:b/>
              <w:bCs/>
              <w:lang w:val="ja-JP"/>
            </w:rPr>
            <w:fldChar w:fldCharType="begin"/>
          </w:r>
          <w:r>
            <w:rPr>
              <w:b/>
              <w:bCs/>
              <w:lang w:val="ja-JP"/>
            </w:rPr>
            <w:instrText xml:space="preserve"> TOC \o "1-3" \h \z \u </w:instrText>
          </w:r>
          <w:r>
            <w:rPr>
              <w:b/>
              <w:bCs/>
              <w:lang w:val="ja-JP"/>
            </w:rPr>
            <w:fldChar w:fldCharType="separate"/>
          </w:r>
          <w:ins w:id="42" w:author="中村 優太" w:date="2019-01-26T21:52:00Z">
            <w:r w:rsidR="001473A5" w:rsidRPr="0059741E">
              <w:rPr>
                <w:rStyle w:val="ad"/>
                <w:noProof/>
              </w:rPr>
              <w:fldChar w:fldCharType="begin"/>
            </w:r>
            <w:r w:rsidR="001473A5" w:rsidRPr="0059741E">
              <w:rPr>
                <w:rStyle w:val="ad"/>
                <w:noProof/>
              </w:rPr>
              <w:instrText xml:space="preserve"> </w:instrText>
            </w:r>
            <w:r w:rsidR="001473A5">
              <w:rPr>
                <w:noProof/>
              </w:rPr>
              <w:instrText>HYPERLINK \l "_Toc536302862"</w:instrText>
            </w:r>
            <w:r w:rsidR="001473A5" w:rsidRPr="0059741E">
              <w:rPr>
                <w:rStyle w:val="ad"/>
                <w:noProof/>
              </w:rPr>
              <w:instrText xml:space="preserve"> </w:instrText>
            </w:r>
            <w:r w:rsidR="001473A5" w:rsidRPr="0059741E">
              <w:rPr>
                <w:rStyle w:val="ad"/>
                <w:noProof/>
              </w:rPr>
              <w:fldChar w:fldCharType="separate"/>
            </w:r>
            <w:r w:rsidR="001473A5" w:rsidRPr="0059741E">
              <w:rPr>
                <w:rStyle w:val="ad"/>
                <w:rFonts w:hint="eastAsia"/>
                <w:noProof/>
              </w:rPr>
              <w:t>要旨</w:t>
            </w:r>
            <w:r w:rsidR="001473A5">
              <w:rPr>
                <w:noProof/>
                <w:webHidden/>
              </w:rPr>
              <w:tab/>
            </w:r>
            <w:r w:rsidR="001473A5">
              <w:rPr>
                <w:noProof/>
                <w:webHidden/>
              </w:rPr>
              <w:fldChar w:fldCharType="begin"/>
            </w:r>
            <w:r w:rsidR="001473A5">
              <w:rPr>
                <w:noProof/>
                <w:webHidden/>
              </w:rPr>
              <w:instrText xml:space="preserve"> PAGEREF _Toc536302862 \h </w:instrText>
            </w:r>
          </w:ins>
          <w:r w:rsidR="001473A5">
            <w:rPr>
              <w:noProof/>
              <w:webHidden/>
            </w:rPr>
          </w:r>
          <w:r w:rsidR="001473A5">
            <w:rPr>
              <w:noProof/>
              <w:webHidden/>
            </w:rPr>
            <w:fldChar w:fldCharType="separate"/>
          </w:r>
          <w:ins w:id="43" w:author="中村 優太" w:date="2019-01-26T21:52:00Z">
            <w:r w:rsidR="001473A5">
              <w:rPr>
                <w:noProof/>
                <w:webHidden/>
              </w:rPr>
              <w:t>4</w:t>
            </w:r>
            <w:r w:rsidR="001473A5">
              <w:rPr>
                <w:noProof/>
                <w:webHidden/>
              </w:rPr>
              <w:fldChar w:fldCharType="end"/>
            </w:r>
            <w:r w:rsidR="001473A5" w:rsidRPr="0059741E">
              <w:rPr>
                <w:rStyle w:val="ad"/>
                <w:noProof/>
              </w:rPr>
              <w:fldChar w:fldCharType="end"/>
            </w:r>
          </w:ins>
        </w:p>
        <w:p w14:paraId="08220B52" w14:textId="77777777" w:rsidR="001473A5" w:rsidRDefault="001473A5">
          <w:pPr>
            <w:pStyle w:val="13"/>
            <w:tabs>
              <w:tab w:val="right" w:leader="dot" w:pos="8828"/>
            </w:tabs>
            <w:ind w:firstLineChars="0" w:firstLine="0"/>
            <w:rPr>
              <w:ins w:id="44" w:author="中村 優太" w:date="2019-01-26T21:52:00Z"/>
              <w:noProof/>
              <w:kern w:val="2"/>
              <w:sz w:val="21"/>
              <w:szCs w:val="22"/>
              <w:lang w:eastAsia="ja-JP"/>
            </w:rPr>
            <w:pPrChange w:id="45" w:author="中村 優太" w:date="2019-01-28T23:19:00Z">
              <w:pPr>
                <w:pStyle w:val="13"/>
                <w:tabs>
                  <w:tab w:val="right" w:leader="dot" w:pos="8828"/>
                </w:tabs>
                <w:ind w:firstLine="600"/>
              </w:pPr>
            </w:pPrChange>
          </w:pPr>
          <w:ins w:id="46" w:author="中村 優太" w:date="2019-01-26T21:52:00Z">
            <w:r w:rsidRPr="0059741E">
              <w:rPr>
                <w:rStyle w:val="ad"/>
                <w:noProof/>
              </w:rPr>
              <w:fldChar w:fldCharType="begin"/>
            </w:r>
            <w:r w:rsidRPr="0059741E">
              <w:rPr>
                <w:rStyle w:val="ad"/>
                <w:noProof/>
              </w:rPr>
              <w:instrText xml:space="preserve"> </w:instrText>
            </w:r>
            <w:r>
              <w:rPr>
                <w:noProof/>
              </w:rPr>
              <w:instrText>HYPERLINK \l "_Toc536302863"</w:instrText>
            </w:r>
            <w:r w:rsidRPr="0059741E">
              <w:rPr>
                <w:rStyle w:val="ad"/>
                <w:noProof/>
              </w:rPr>
              <w:instrText xml:space="preserve"> </w:instrText>
            </w:r>
            <w:r w:rsidRPr="0059741E">
              <w:rPr>
                <w:rStyle w:val="ad"/>
                <w:noProof/>
              </w:rPr>
              <w:fldChar w:fldCharType="separate"/>
            </w:r>
            <w:r w:rsidRPr="0059741E">
              <w:rPr>
                <w:rStyle w:val="ad"/>
                <w:rFonts w:hint="eastAsia"/>
                <w:noProof/>
              </w:rPr>
              <w:t>第</w:t>
            </w:r>
            <w:r w:rsidRPr="0059741E">
              <w:rPr>
                <w:rStyle w:val="ad"/>
                <w:noProof/>
              </w:rPr>
              <w:t>1</w:t>
            </w:r>
            <w:r w:rsidRPr="0059741E">
              <w:rPr>
                <w:rStyle w:val="ad"/>
                <w:rFonts w:hint="eastAsia"/>
                <w:noProof/>
              </w:rPr>
              <w:t>章</w:t>
            </w:r>
            <w:r w:rsidRPr="0059741E">
              <w:rPr>
                <w:rStyle w:val="ad"/>
                <w:noProof/>
              </w:rPr>
              <w:t xml:space="preserve"> </w:t>
            </w:r>
            <w:r w:rsidRPr="0059741E">
              <w:rPr>
                <w:rStyle w:val="ad"/>
                <w:rFonts w:hint="eastAsia"/>
                <w:noProof/>
              </w:rPr>
              <w:t>序論</w:t>
            </w:r>
            <w:r>
              <w:rPr>
                <w:noProof/>
                <w:webHidden/>
              </w:rPr>
              <w:tab/>
            </w:r>
            <w:r>
              <w:rPr>
                <w:noProof/>
                <w:webHidden/>
              </w:rPr>
              <w:fldChar w:fldCharType="begin"/>
            </w:r>
            <w:r>
              <w:rPr>
                <w:noProof/>
                <w:webHidden/>
              </w:rPr>
              <w:instrText xml:space="preserve"> PAGEREF _Toc536302863 \h </w:instrText>
            </w:r>
          </w:ins>
          <w:r>
            <w:rPr>
              <w:noProof/>
              <w:webHidden/>
            </w:rPr>
          </w:r>
          <w:r>
            <w:rPr>
              <w:noProof/>
              <w:webHidden/>
            </w:rPr>
            <w:fldChar w:fldCharType="separate"/>
          </w:r>
          <w:ins w:id="47" w:author="中村 優太" w:date="2019-01-26T21:52:00Z">
            <w:r>
              <w:rPr>
                <w:noProof/>
                <w:webHidden/>
              </w:rPr>
              <w:t>5</w:t>
            </w:r>
            <w:r>
              <w:rPr>
                <w:noProof/>
                <w:webHidden/>
              </w:rPr>
              <w:fldChar w:fldCharType="end"/>
            </w:r>
            <w:r w:rsidRPr="0059741E">
              <w:rPr>
                <w:rStyle w:val="ad"/>
                <w:noProof/>
              </w:rPr>
              <w:fldChar w:fldCharType="end"/>
            </w:r>
          </w:ins>
        </w:p>
        <w:p w14:paraId="1D18F154" w14:textId="77777777" w:rsidR="001473A5" w:rsidRDefault="001473A5">
          <w:pPr>
            <w:pStyle w:val="13"/>
            <w:tabs>
              <w:tab w:val="right" w:leader="dot" w:pos="8828"/>
            </w:tabs>
            <w:ind w:firstLineChars="0" w:firstLine="0"/>
            <w:rPr>
              <w:ins w:id="48" w:author="中村 優太" w:date="2019-01-26T21:52:00Z"/>
              <w:noProof/>
              <w:kern w:val="2"/>
              <w:sz w:val="21"/>
              <w:szCs w:val="22"/>
              <w:lang w:eastAsia="ja-JP"/>
            </w:rPr>
            <w:pPrChange w:id="49" w:author="中村 優太" w:date="2019-01-28T23:19:00Z">
              <w:pPr>
                <w:pStyle w:val="13"/>
                <w:tabs>
                  <w:tab w:val="right" w:leader="dot" w:pos="8828"/>
                </w:tabs>
                <w:ind w:firstLine="600"/>
              </w:pPr>
            </w:pPrChange>
          </w:pPr>
          <w:ins w:id="50" w:author="中村 優太" w:date="2019-01-26T21:52:00Z">
            <w:r w:rsidRPr="0059741E">
              <w:rPr>
                <w:rStyle w:val="ad"/>
                <w:noProof/>
              </w:rPr>
              <w:fldChar w:fldCharType="begin"/>
            </w:r>
            <w:r w:rsidRPr="0059741E">
              <w:rPr>
                <w:rStyle w:val="ad"/>
                <w:noProof/>
              </w:rPr>
              <w:instrText xml:space="preserve"> </w:instrText>
            </w:r>
            <w:r>
              <w:rPr>
                <w:noProof/>
              </w:rPr>
              <w:instrText>HYPERLINK \l "_Toc536302864"</w:instrText>
            </w:r>
            <w:r w:rsidRPr="0059741E">
              <w:rPr>
                <w:rStyle w:val="ad"/>
                <w:noProof/>
              </w:rPr>
              <w:instrText xml:space="preserve"> </w:instrText>
            </w:r>
            <w:r w:rsidRPr="0059741E">
              <w:rPr>
                <w:rStyle w:val="ad"/>
                <w:noProof/>
              </w:rPr>
              <w:fldChar w:fldCharType="separate"/>
            </w:r>
            <w:r w:rsidRPr="0059741E">
              <w:rPr>
                <w:rStyle w:val="ad"/>
                <w:rFonts w:hint="eastAsia"/>
                <w:noProof/>
              </w:rPr>
              <w:t>第</w:t>
            </w:r>
            <w:r w:rsidRPr="0059741E">
              <w:rPr>
                <w:rStyle w:val="ad"/>
                <w:noProof/>
              </w:rPr>
              <w:t>2</w:t>
            </w:r>
            <w:r w:rsidRPr="0059741E">
              <w:rPr>
                <w:rStyle w:val="ad"/>
                <w:rFonts w:hint="eastAsia"/>
                <w:noProof/>
              </w:rPr>
              <w:t>章</w:t>
            </w:r>
            <w:r w:rsidRPr="0059741E">
              <w:rPr>
                <w:rStyle w:val="ad"/>
                <w:noProof/>
              </w:rPr>
              <w:t xml:space="preserve"> </w:t>
            </w:r>
            <w:r w:rsidRPr="0059741E">
              <w:rPr>
                <w:rStyle w:val="ad"/>
                <w:rFonts w:hint="eastAsia"/>
                <w:noProof/>
              </w:rPr>
              <w:t>方法</w:t>
            </w:r>
            <w:r>
              <w:rPr>
                <w:noProof/>
                <w:webHidden/>
              </w:rPr>
              <w:tab/>
            </w:r>
            <w:r>
              <w:rPr>
                <w:noProof/>
                <w:webHidden/>
              </w:rPr>
              <w:fldChar w:fldCharType="begin"/>
            </w:r>
            <w:r>
              <w:rPr>
                <w:noProof/>
                <w:webHidden/>
              </w:rPr>
              <w:instrText xml:space="preserve"> PAGEREF _Toc536302864 \h </w:instrText>
            </w:r>
          </w:ins>
          <w:r>
            <w:rPr>
              <w:noProof/>
              <w:webHidden/>
            </w:rPr>
          </w:r>
          <w:r>
            <w:rPr>
              <w:noProof/>
              <w:webHidden/>
            </w:rPr>
            <w:fldChar w:fldCharType="separate"/>
          </w:r>
          <w:ins w:id="51" w:author="中村 優太" w:date="2019-01-26T21:52:00Z">
            <w:r>
              <w:rPr>
                <w:noProof/>
                <w:webHidden/>
              </w:rPr>
              <w:t>8</w:t>
            </w:r>
            <w:r>
              <w:rPr>
                <w:noProof/>
                <w:webHidden/>
              </w:rPr>
              <w:fldChar w:fldCharType="end"/>
            </w:r>
            <w:r w:rsidRPr="0059741E">
              <w:rPr>
                <w:rStyle w:val="ad"/>
                <w:noProof/>
              </w:rPr>
              <w:fldChar w:fldCharType="end"/>
            </w:r>
          </w:ins>
        </w:p>
        <w:p w14:paraId="60EEE141" w14:textId="77777777" w:rsidR="001473A5" w:rsidRDefault="001473A5">
          <w:pPr>
            <w:pStyle w:val="20"/>
            <w:tabs>
              <w:tab w:val="right" w:leader="dot" w:pos="8828"/>
            </w:tabs>
            <w:ind w:firstLineChars="0" w:firstLine="0"/>
            <w:rPr>
              <w:ins w:id="52" w:author="中村 優太" w:date="2019-01-26T21:52:00Z"/>
              <w:noProof/>
              <w:kern w:val="2"/>
              <w:sz w:val="21"/>
              <w:szCs w:val="22"/>
              <w:lang w:eastAsia="ja-JP"/>
            </w:rPr>
            <w:pPrChange w:id="53" w:author="中村 優太" w:date="2019-01-28T23:19:00Z">
              <w:pPr>
                <w:pStyle w:val="20"/>
                <w:tabs>
                  <w:tab w:val="right" w:leader="dot" w:pos="8828"/>
                </w:tabs>
                <w:ind w:firstLine="600"/>
              </w:pPr>
            </w:pPrChange>
          </w:pPr>
          <w:ins w:id="54" w:author="中村 優太" w:date="2019-01-26T21:52:00Z">
            <w:r w:rsidRPr="0059741E">
              <w:rPr>
                <w:rStyle w:val="ad"/>
                <w:noProof/>
              </w:rPr>
              <w:fldChar w:fldCharType="begin"/>
            </w:r>
            <w:r w:rsidRPr="0059741E">
              <w:rPr>
                <w:rStyle w:val="ad"/>
                <w:noProof/>
              </w:rPr>
              <w:instrText xml:space="preserve"> </w:instrText>
            </w:r>
            <w:r>
              <w:rPr>
                <w:noProof/>
              </w:rPr>
              <w:instrText>HYPERLINK \l "_Toc536302865"</w:instrText>
            </w:r>
            <w:r w:rsidRPr="0059741E">
              <w:rPr>
                <w:rStyle w:val="ad"/>
                <w:noProof/>
              </w:rPr>
              <w:instrText xml:space="preserve"> </w:instrText>
            </w:r>
            <w:r w:rsidRPr="0059741E">
              <w:rPr>
                <w:rStyle w:val="ad"/>
                <w:noProof/>
              </w:rPr>
              <w:fldChar w:fldCharType="separate"/>
            </w:r>
            <w:r w:rsidRPr="0059741E">
              <w:rPr>
                <w:rStyle w:val="ad"/>
                <w:noProof/>
              </w:rPr>
              <w:t xml:space="preserve">2.1 </w:t>
            </w:r>
            <w:r w:rsidRPr="0059741E">
              <w:rPr>
                <w:rStyle w:val="ad"/>
                <w:rFonts w:hint="eastAsia"/>
                <w:noProof/>
              </w:rPr>
              <w:t>畳み込みニューラルネットワーク</w:t>
            </w:r>
            <w:r>
              <w:rPr>
                <w:noProof/>
                <w:webHidden/>
              </w:rPr>
              <w:tab/>
            </w:r>
            <w:r>
              <w:rPr>
                <w:noProof/>
                <w:webHidden/>
              </w:rPr>
              <w:fldChar w:fldCharType="begin"/>
            </w:r>
            <w:r>
              <w:rPr>
                <w:noProof/>
                <w:webHidden/>
              </w:rPr>
              <w:instrText xml:space="preserve"> PAGEREF _Toc536302865 \h </w:instrText>
            </w:r>
          </w:ins>
          <w:r>
            <w:rPr>
              <w:noProof/>
              <w:webHidden/>
            </w:rPr>
          </w:r>
          <w:r>
            <w:rPr>
              <w:noProof/>
              <w:webHidden/>
            </w:rPr>
            <w:fldChar w:fldCharType="separate"/>
          </w:r>
          <w:ins w:id="55" w:author="中村 優太" w:date="2019-01-26T21:52:00Z">
            <w:r>
              <w:rPr>
                <w:noProof/>
                <w:webHidden/>
              </w:rPr>
              <w:t>8</w:t>
            </w:r>
            <w:r>
              <w:rPr>
                <w:noProof/>
                <w:webHidden/>
              </w:rPr>
              <w:fldChar w:fldCharType="end"/>
            </w:r>
            <w:r w:rsidRPr="0059741E">
              <w:rPr>
                <w:rStyle w:val="ad"/>
                <w:noProof/>
              </w:rPr>
              <w:fldChar w:fldCharType="end"/>
            </w:r>
          </w:ins>
        </w:p>
        <w:p w14:paraId="47446E3A" w14:textId="77777777" w:rsidR="001473A5" w:rsidRDefault="001473A5">
          <w:pPr>
            <w:pStyle w:val="30"/>
            <w:tabs>
              <w:tab w:val="right" w:leader="dot" w:pos="8828"/>
            </w:tabs>
            <w:ind w:firstLineChars="0" w:firstLine="0"/>
            <w:rPr>
              <w:ins w:id="56" w:author="中村 優太" w:date="2019-01-26T21:52:00Z"/>
              <w:noProof/>
              <w:kern w:val="2"/>
              <w:sz w:val="21"/>
              <w:szCs w:val="22"/>
              <w:lang w:eastAsia="ja-JP"/>
            </w:rPr>
            <w:pPrChange w:id="57" w:author="中村 優太" w:date="2019-01-28T23:19:00Z">
              <w:pPr>
                <w:pStyle w:val="30"/>
                <w:tabs>
                  <w:tab w:val="right" w:leader="dot" w:pos="8828"/>
                </w:tabs>
                <w:ind w:firstLine="600"/>
              </w:pPr>
            </w:pPrChange>
          </w:pPr>
          <w:ins w:id="58" w:author="中村 優太" w:date="2019-01-26T21:52:00Z">
            <w:r w:rsidRPr="0059741E">
              <w:rPr>
                <w:rStyle w:val="ad"/>
                <w:noProof/>
              </w:rPr>
              <w:fldChar w:fldCharType="begin"/>
            </w:r>
            <w:r w:rsidRPr="0059741E">
              <w:rPr>
                <w:rStyle w:val="ad"/>
                <w:noProof/>
              </w:rPr>
              <w:instrText xml:space="preserve"> </w:instrText>
            </w:r>
            <w:r>
              <w:rPr>
                <w:noProof/>
              </w:rPr>
              <w:instrText>HYPERLINK \l "_Toc536302866"</w:instrText>
            </w:r>
            <w:r w:rsidRPr="0059741E">
              <w:rPr>
                <w:rStyle w:val="ad"/>
                <w:noProof/>
              </w:rPr>
              <w:instrText xml:space="preserve"> </w:instrText>
            </w:r>
            <w:r w:rsidRPr="0059741E">
              <w:rPr>
                <w:rStyle w:val="ad"/>
                <w:noProof/>
              </w:rPr>
              <w:fldChar w:fldCharType="separate"/>
            </w:r>
            <w:r w:rsidRPr="0059741E">
              <w:rPr>
                <w:rStyle w:val="ad"/>
                <w:noProof/>
              </w:rPr>
              <w:t xml:space="preserve">2.1.1 </w:t>
            </w:r>
            <w:r w:rsidRPr="0059741E">
              <w:rPr>
                <w:rStyle w:val="ad"/>
                <w:rFonts w:hint="eastAsia"/>
                <w:noProof/>
              </w:rPr>
              <w:t>比較に用いた畳み込みニューラルネットワーク</w:t>
            </w:r>
            <w:r>
              <w:rPr>
                <w:noProof/>
                <w:webHidden/>
              </w:rPr>
              <w:tab/>
            </w:r>
            <w:r>
              <w:rPr>
                <w:noProof/>
                <w:webHidden/>
              </w:rPr>
              <w:fldChar w:fldCharType="begin"/>
            </w:r>
            <w:r>
              <w:rPr>
                <w:noProof/>
                <w:webHidden/>
              </w:rPr>
              <w:instrText xml:space="preserve"> PAGEREF _Toc536302866 \h </w:instrText>
            </w:r>
          </w:ins>
          <w:r>
            <w:rPr>
              <w:noProof/>
              <w:webHidden/>
            </w:rPr>
          </w:r>
          <w:r>
            <w:rPr>
              <w:noProof/>
              <w:webHidden/>
            </w:rPr>
            <w:fldChar w:fldCharType="separate"/>
          </w:r>
          <w:ins w:id="59" w:author="中村 優太" w:date="2019-01-26T21:52:00Z">
            <w:r>
              <w:rPr>
                <w:noProof/>
                <w:webHidden/>
              </w:rPr>
              <w:t>8</w:t>
            </w:r>
            <w:r>
              <w:rPr>
                <w:noProof/>
                <w:webHidden/>
              </w:rPr>
              <w:fldChar w:fldCharType="end"/>
            </w:r>
            <w:r w:rsidRPr="0059741E">
              <w:rPr>
                <w:rStyle w:val="ad"/>
                <w:noProof/>
              </w:rPr>
              <w:fldChar w:fldCharType="end"/>
            </w:r>
          </w:ins>
        </w:p>
        <w:p w14:paraId="27458B54" w14:textId="77777777" w:rsidR="001473A5" w:rsidRDefault="001473A5">
          <w:pPr>
            <w:pStyle w:val="30"/>
            <w:tabs>
              <w:tab w:val="right" w:leader="dot" w:pos="8828"/>
            </w:tabs>
            <w:ind w:firstLineChars="0" w:firstLine="0"/>
            <w:rPr>
              <w:ins w:id="60" w:author="中村 優太" w:date="2019-01-26T21:52:00Z"/>
              <w:noProof/>
              <w:kern w:val="2"/>
              <w:sz w:val="21"/>
              <w:szCs w:val="22"/>
              <w:lang w:eastAsia="ja-JP"/>
            </w:rPr>
            <w:pPrChange w:id="61" w:author="中村 優太" w:date="2019-01-28T23:19:00Z">
              <w:pPr>
                <w:pStyle w:val="30"/>
                <w:tabs>
                  <w:tab w:val="right" w:leader="dot" w:pos="8828"/>
                </w:tabs>
                <w:ind w:firstLine="600"/>
              </w:pPr>
            </w:pPrChange>
          </w:pPr>
          <w:ins w:id="62" w:author="中村 優太" w:date="2019-01-26T21:52:00Z">
            <w:r w:rsidRPr="0059741E">
              <w:rPr>
                <w:rStyle w:val="ad"/>
                <w:noProof/>
              </w:rPr>
              <w:fldChar w:fldCharType="begin"/>
            </w:r>
            <w:r w:rsidRPr="0059741E">
              <w:rPr>
                <w:rStyle w:val="ad"/>
                <w:noProof/>
              </w:rPr>
              <w:instrText xml:space="preserve"> </w:instrText>
            </w:r>
            <w:r>
              <w:rPr>
                <w:noProof/>
              </w:rPr>
              <w:instrText>HYPERLINK \l "_Toc536302867"</w:instrText>
            </w:r>
            <w:r w:rsidRPr="0059741E">
              <w:rPr>
                <w:rStyle w:val="ad"/>
                <w:noProof/>
              </w:rPr>
              <w:instrText xml:space="preserve"> </w:instrText>
            </w:r>
            <w:r w:rsidRPr="0059741E">
              <w:rPr>
                <w:rStyle w:val="ad"/>
                <w:noProof/>
              </w:rPr>
              <w:fldChar w:fldCharType="separate"/>
            </w:r>
            <w:r w:rsidRPr="0059741E">
              <w:rPr>
                <w:rStyle w:val="ad"/>
                <w:noProof/>
              </w:rPr>
              <w:t xml:space="preserve">2.1.2 </w:t>
            </w:r>
            <w:r w:rsidRPr="0059741E">
              <w:rPr>
                <w:rStyle w:val="ad"/>
                <w:rFonts w:hint="eastAsia"/>
                <w:noProof/>
              </w:rPr>
              <w:t>畳み込みニューラルネットワークの拡張</w:t>
            </w:r>
            <w:r>
              <w:rPr>
                <w:noProof/>
                <w:webHidden/>
              </w:rPr>
              <w:tab/>
            </w:r>
            <w:r>
              <w:rPr>
                <w:noProof/>
                <w:webHidden/>
              </w:rPr>
              <w:fldChar w:fldCharType="begin"/>
            </w:r>
            <w:r>
              <w:rPr>
                <w:noProof/>
                <w:webHidden/>
              </w:rPr>
              <w:instrText xml:space="preserve"> PAGEREF _Toc536302867 \h </w:instrText>
            </w:r>
          </w:ins>
          <w:r>
            <w:rPr>
              <w:noProof/>
              <w:webHidden/>
            </w:rPr>
          </w:r>
          <w:r>
            <w:rPr>
              <w:noProof/>
              <w:webHidden/>
            </w:rPr>
            <w:fldChar w:fldCharType="separate"/>
          </w:r>
          <w:ins w:id="63" w:author="中村 優太" w:date="2019-01-26T21:52:00Z">
            <w:r>
              <w:rPr>
                <w:noProof/>
                <w:webHidden/>
              </w:rPr>
              <w:t>8</w:t>
            </w:r>
            <w:r>
              <w:rPr>
                <w:noProof/>
                <w:webHidden/>
              </w:rPr>
              <w:fldChar w:fldCharType="end"/>
            </w:r>
            <w:r w:rsidRPr="0059741E">
              <w:rPr>
                <w:rStyle w:val="ad"/>
                <w:noProof/>
              </w:rPr>
              <w:fldChar w:fldCharType="end"/>
            </w:r>
          </w:ins>
        </w:p>
        <w:p w14:paraId="31FECA57" w14:textId="77777777" w:rsidR="001473A5" w:rsidRDefault="001473A5">
          <w:pPr>
            <w:pStyle w:val="20"/>
            <w:tabs>
              <w:tab w:val="right" w:leader="dot" w:pos="8828"/>
            </w:tabs>
            <w:ind w:firstLineChars="0" w:firstLine="0"/>
            <w:rPr>
              <w:ins w:id="64" w:author="中村 優太" w:date="2019-01-26T21:52:00Z"/>
              <w:noProof/>
              <w:kern w:val="2"/>
              <w:sz w:val="21"/>
              <w:szCs w:val="22"/>
              <w:lang w:eastAsia="ja-JP"/>
            </w:rPr>
            <w:pPrChange w:id="65" w:author="中村 優太" w:date="2019-01-28T23:19:00Z">
              <w:pPr>
                <w:pStyle w:val="20"/>
                <w:tabs>
                  <w:tab w:val="right" w:leader="dot" w:pos="8828"/>
                </w:tabs>
                <w:ind w:firstLine="600"/>
              </w:pPr>
            </w:pPrChange>
          </w:pPr>
          <w:ins w:id="66" w:author="中村 優太" w:date="2019-01-26T21:52:00Z">
            <w:r w:rsidRPr="0059741E">
              <w:rPr>
                <w:rStyle w:val="ad"/>
                <w:noProof/>
              </w:rPr>
              <w:fldChar w:fldCharType="begin"/>
            </w:r>
            <w:r w:rsidRPr="0059741E">
              <w:rPr>
                <w:rStyle w:val="ad"/>
                <w:noProof/>
              </w:rPr>
              <w:instrText xml:space="preserve"> </w:instrText>
            </w:r>
            <w:r>
              <w:rPr>
                <w:noProof/>
              </w:rPr>
              <w:instrText>HYPERLINK \l "_Toc536302868"</w:instrText>
            </w:r>
            <w:r w:rsidRPr="0059741E">
              <w:rPr>
                <w:rStyle w:val="ad"/>
                <w:noProof/>
              </w:rPr>
              <w:instrText xml:space="preserve"> </w:instrText>
            </w:r>
            <w:r w:rsidRPr="0059741E">
              <w:rPr>
                <w:rStyle w:val="ad"/>
                <w:noProof/>
              </w:rPr>
              <w:fldChar w:fldCharType="separate"/>
            </w:r>
            <w:r w:rsidRPr="0059741E">
              <w:rPr>
                <w:rStyle w:val="ad"/>
                <w:noProof/>
              </w:rPr>
              <w:t xml:space="preserve">2.2 </w:t>
            </w:r>
            <w:r w:rsidRPr="0059741E">
              <w:rPr>
                <w:rStyle w:val="ad"/>
                <w:rFonts w:hint="eastAsia"/>
                <w:noProof/>
              </w:rPr>
              <w:t>データセット</w:t>
            </w:r>
            <w:r>
              <w:rPr>
                <w:noProof/>
                <w:webHidden/>
              </w:rPr>
              <w:tab/>
            </w:r>
            <w:r>
              <w:rPr>
                <w:noProof/>
                <w:webHidden/>
              </w:rPr>
              <w:fldChar w:fldCharType="begin"/>
            </w:r>
            <w:r>
              <w:rPr>
                <w:noProof/>
                <w:webHidden/>
              </w:rPr>
              <w:instrText xml:space="preserve"> PAGEREF _Toc536302868 \h </w:instrText>
            </w:r>
          </w:ins>
          <w:r>
            <w:rPr>
              <w:noProof/>
              <w:webHidden/>
            </w:rPr>
          </w:r>
          <w:r>
            <w:rPr>
              <w:noProof/>
              <w:webHidden/>
            </w:rPr>
            <w:fldChar w:fldCharType="separate"/>
          </w:r>
          <w:ins w:id="67" w:author="中村 優太" w:date="2019-01-26T21:52:00Z">
            <w:r>
              <w:rPr>
                <w:noProof/>
                <w:webHidden/>
              </w:rPr>
              <w:t>10</w:t>
            </w:r>
            <w:r>
              <w:rPr>
                <w:noProof/>
                <w:webHidden/>
              </w:rPr>
              <w:fldChar w:fldCharType="end"/>
            </w:r>
            <w:r w:rsidRPr="0059741E">
              <w:rPr>
                <w:rStyle w:val="ad"/>
                <w:noProof/>
              </w:rPr>
              <w:fldChar w:fldCharType="end"/>
            </w:r>
          </w:ins>
        </w:p>
        <w:p w14:paraId="16A5479F" w14:textId="77777777" w:rsidR="001473A5" w:rsidRDefault="001473A5">
          <w:pPr>
            <w:pStyle w:val="30"/>
            <w:tabs>
              <w:tab w:val="right" w:leader="dot" w:pos="8828"/>
            </w:tabs>
            <w:ind w:firstLineChars="0" w:firstLine="0"/>
            <w:rPr>
              <w:ins w:id="68" w:author="中村 優太" w:date="2019-01-26T21:52:00Z"/>
              <w:noProof/>
              <w:kern w:val="2"/>
              <w:sz w:val="21"/>
              <w:szCs w:val="22"/>
              <w:lang w:eastAsia="ja-JP"/>
            </w:rPr>
            <w:pPrChange w:id="69" w:author="中村 優太" w:date="2019-01-28T23:19:00Z">
              <w:pPr>
                <w:pStyle w:val="30"/>
                <w:tabs>
                  <w:tab w:val="right" w:leader="dot" w:pos="8828"/>
                </w:tabs>
                <w:ind w:firstLine="600"/>
              </w:pPr>
            </w:pPrChange>
          </w:pPr>
          <w:ins w:id="70" w:author="中村 優太" w:date="2019-01-26T21:52:00Z">
            <w:r w:rsidRPr="0059741E">
              <w:rPr>
                <w:rStyle w:val="ad"/>
                <w:noProof/>
              </w:rPr>
              <w:fldChar w:fldCharType="begin"/>
            </w:r>
            <w:r w:rsidRPr="0059741E">
              <w:rPr>
                <w:rStyle w:val="ad"/>
                <w:noProof/>
              </w:rPr>
              <w:instrText xml:space="preserve"> </w:instrText>
            </w:r>
            <w:r>
              <w:rPr>
                <w:noProof/>
              </w:rPr>
              <w:instrText>HYPERLINK \l "_Toc536302869"</w:instrText>
            </w:r>
            <w:r w:rsidRPr="0059741E">
              <w:rPr>
                <w:rStyle w:val="ad"/>
                <w:noProof/>
              </w:rPr>
              <w:instrText xml:space="preserve"> </w:instrText>
            </w:r>
            <w:r w:rsidRPr="0059741E">
              <w:rPr>
                <w:rStyle w:val="ad"/>
                <w:noProof/>
              </w:rPr>
              <w:fldChar w:fldCharType="separate"/>
            </w:r>
            <w:r w:rsidRPr="0059741E">
              <w:rPr>
                <w:rStyle w:val="ad"/>
                <w:noProof/>
              </w:rPr>
              <w:t xml:space="preserve">2.2.1 Moments In Time </w:t>
            </w:r>
            <w:r w:rsidRPr="0059741E">
              <w:rPr>
                <w:rStyle w:val="ad"/>
                <w:rFonts w:hint="eastAsia"/>
                <w:noProof/>
              </w:rPr>
              <w:t>データセット</w:t>
            </w:r>
            <w:r>
              <w:rPr>
                <w:noProof/>
                <w:webHidden/>
              </w:rPr>
              <w:tab/>
            </w:r>
            <w:r>
              <w:rPr>
                <w:noProof/>
                <w:webHidden/>
              </w:rPr>
              <w:fldChar w:fldCharType="begin"/>
            </w:r>
            <w:r>
              <w:rPr>
                <w:noProof/>
                <w:webHidden/>
              </w:rPr>
              <w:instrText xml:space="preserve"> PAGEREF _Toc536302869 \h </w:instrText>
            </w:r>
          </w:ins>
          <w:r>
            <w:rPr>
              <w:noProof/>
              <w:webHidden/>
            </w:rPr>
          </w:r>
          <w:r>
            <w:rPr>
              <w:noProof/>
              <w:webHidden/>
            </w:rPr>
            <w:fldChar w:fldCharType="separate"/>
          </w:r>
          <w:ins w:id="71" w:author="中村 優太" w:date="2019-01-26T21:52:00Z">
            <w:r>
              <w:rPr>
                <w:noProof/>
                <w:webHidden/>
              </w:rPr>
              <w:t>10</w:t>
            </w:r>
            <w:r>
              <w:rPr>
                <w:noProof/>
                <w:webHidden/>
              </w:rPr>
              <w:fldChar w:fldCharType="end"/>
            </w:r>
            <w:r w:rsidRPr="0059741E">
              <w:rPr>
                <w:rStyle w:val="ad"/>
                <w:noProof/>
              </w:rPr>
              <w:fldChar w:fldCharType="end"/>
            </w:r>
          </w:ins>
        </w:p>
        <w:p w14:paraId="5DB95455" w14:textId="77777777" w:rsidR="001473A5" w:rsidRDefault="001473A5">
          <w:pPr>
            <w:pStyle w:val="30"/>
            <w:tabs>
              <w:tab w:val="right" w:leader="dot" w:pos="8828"/>
            </w:tabs>
            <w:ind w:firstLineChars="0" w:firstLine="0"/>
            <w:rPr>
              <w:ins w:id="72" w:author="中村 優太" w:date="2019-01-26T21:52:00Z"/>
              <w:noProof/>
              <w:kern w:val="2"/>
              <w:sz w:val="21"/>
              <w:szCs w:val="22"/>
              <w:lang w:eastAsia="ja-JP"/>
            </w:rPr>
            <w:pPrChange w:id="73" w:author="中村 優太" w:date="2019-01-28T23:19:00Z">
              <w:pPr>
                <w:pStyle w:val="30"/>
                <w:tabs>
                  <w:tab w:val="right" w:leader="dot" w:pos="8828"/>
                </w:tabs>
                <w:ind w:firstLine="600"/>
              </w:pPr>
            </w:pPrChange>
          </w:pPr>
          <w:ins w:id="74"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"_Toc536302870"</w:instrText>
            </w:r>
            <w:r w:rsidRPr="0059741E">
              <w:rPr>
                <w:rStyle w:val="ad"/>
                <w:noProof/>
              </w:rPr>
              <w:instrText xml:space="preserve"> </w:instrText>
            </w:r>
            <w:r w:rsidRPr="0059741E">
              <w:rPr>
                <w:rStyle w:val="ad"/>
                <w:noProof/>
              </w:rPr>
              <w:fldChar w:fldCharType="separate"/>
            </w:r>
            <w:r w:rsidRPr="0059741E">
              <w:rPr>
                <w:rStyle w:val="ad"/>
                <w:noProof/>
              </w:rPr>
              <w:t xml:space="preserve">2.2.2 </w:t>
            </w:r>
            <w:r w:rsidRPr="0059741E">
              <w:rPr>
                <w:rStyle w:val="ad"/>
                <w:rFonts w:hint="eastAsia"/>
                <w:noProof/>
              </w:rPr>
              <w:t>データセットの抽出</w:t>
            </w:r>
            <w:r>
              <w:rPr>
                <w:noProof/>
                <w:webHidden/>
              </w:rPr>
              <w:tab/>
            </w:r>
            <w:r>
              <w:rPr>
                <w:noProof/>
                <w:webHidden/>
              </w:rPr>
              <w:fldChar w:fldCharType="begin"/>
            </w:r>
            <w:r>
              <w:rPr>
                <w:noProof/>
                <w:webHidden/>
              </w:rPr>
              <w:instrText xml:space="preserve"> PAGEREF _Toc536302870 \h </w:instrText>
            </w:r>
          </w:ins>
          <w:r>
            <w:rPr>
              <w:noProof/>
              <w:webHidden/>
            </w:rPr>
          </w:r>
          <w:r>
            <w:rPr>
              <w:noProof/>
              <w:webHidden/>
            </w:rPr>
            <w:fldChar w:fldCharType="separate"/>
          </w:r>
          <w:ins w:id="75" w:author="中村 優太" w:date="2019-01-26T21:52:00Z">
            <w:r>
              <w:rPr>
                <w:noProof/>
                <w:webHidden/>
              </w:rPr>
              <w:t>10</w:t>
            </w:r>
            <w:r>
              <w:rPr>
                <w:noProof/>
                <w:webHidden/>
              </w:rPr>
              <w:fldChar w:fldCharType="end"/>
            </w:r>
            <w:r w:rsidRPr="0059741E">
              <w:rPr>
                <w:rStyle w:val="ad"/>
                <w:noProof/>
              </w:rPr>
              <w:fldChar w:fldCharType="end"/>
            </w:r>
          </w:ins>
        </w:p>
        <w:p w14:paraId="29E53C36" w14:textId="77777777" w:rsidR="001473A5" w:rsidRDefault="001473A5">
          <w:pPr>
            <w:pStyle w:val="20"/>
            <w:tabs>
              <w:tab w:val="right" w:leader="dot" w:pos="8828"/>
            </w:tabs>
            <w:ind w:firstLineChars="0" w:firstLine="0"/>
            <w:rPr>
              <w:ins w:id="76" w:author="中村 優太" w:date="2019-01-26T21:52:00Z"/>
              <w:noProof/>
              <w:kern w:val="2"/>
              <w:sz w:val="21"/>
              <w:szCs w:val="22"/>
              <w:lang w:eastAsia="ja-JP"/>
            </w:rPr>
            <w:pPrChange w:id="77" w:author="中村 優太" w:date="2019-01-28T23:19:00Z">
              <w:pPr>
                <w:pStyle w:val="20"/>
                <w:tabs>
                  <w:tab w:val="right" w:leader="dot" w:pos="8828"/>
                </w:tabs>
                <w:ind w:firstLine="600"/>
              </w:pPr>
            </w:pPrChange>
          </w:pPr>
          <w:ins w:id="78"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"_Toc536302871"</w:instrText>
            </w:r>
            <w:r w:rsidRPr="0059741E">
              <w:rPr>
                <w:rStyle w:val="ad"/>
                <w:noProof/>
              </w:rPr>
              <w:instrText xml:space="preserve"> </w:instrText>
            </w:r>
            <w:r w:rsidRPr="0059741E">
              <w:rPr>
                <w:rStyle w:val="ad"/>
                <w:noProof/>
              </w:rPr>
              <w:fldChar w:fldCharType="separate"/>
            </w:r>
            <w:r w:rsidRPr="0059741E">
              <w:rPr>
                <w:rStyle w:val="ad"/>
                <w:noProof/>
              </w:rPr>
              <w:t xml:space="preserve">2.3 </w:t>
            </w:r>
            <w:r w:rsidRPr="0059741E">
              <w:rPr>
                <w:rStyle w:val="ad"/>
                <w:rFonts w:hint="eastAsia"/>
                <w:noProof/>
              </w:rPr>
              <w:t>物体判別学習</w:t>
            </w:r>
            <w:r>
              <w:rPr>
                <w:noProof/>
                <w:webHidden/>
              </w:rPr>
              <w:tab/>
            </w:r>
            <w:r>
              <w:rPr>
                <w:noProof/>
                <w:webHidden/>
              </w:rPr>
              <w:fldChar w:fldCharType="begin"/>
            </w:r>
            <w:r>
              <w:rPr>
                <w:noProof/>
                <w:webHidden/>
              </w:rPr>
              <w:instrText xml:space="preserve"> PAGEREF _Toc536302871 \h </w:instrText>
            </w:r>
          </w:ins>
          <w:r>
            <w:rPr>
              <w:noProof/>
              <w:webHidden/>
            </w:rPr>
          </w:r>
          <w:r>
            <w:rPr>
              <w:noProof/>
              <w:webHidden/>
            </w:rPr>
            <w:fldChar w:fldCharType="separate"/>
          </w:r>
          <w:ins w:id="79" w:author="中村 優太" w:date="2019-01-26T21:52:00Z">
            <w:r>
              <w:rPr>
                <w:noProof/>
                <w:webHidden/>
              </w:rPr>
              <w:t>10</w:t>
            </w:r>
            <w:r>
              <w:rPr>
                <w:noProof/>
                <w:webHidden/>
              </w:rPr>
              <w:fldChar w:fldCharType="end"/>
            </w:r>
            <w:r w:rsidRPr="0059741E">
              <w:rPr>
                <w:rStyle w:val="ad"/>
                <w:noProof/>
              </w:rPr>
              <w:fldChar w:fldCharType="end"/>
            </w:r>
          </w:ins>
        </w:p>
        <w:p w14:paraId="5A43BCB5" w14:textId="77777777" w:rsidR="001473A5" w:rsidRDefault="001473A5">
          <w:pPr>
            <w:pStyle w:val="30"/>
            <w:tabs>
              <w:tab w:val="right" w:leader="dot" w:pos="8828"/>
            </w:tabs>
            <w:ind w:firstLineChars="0" w:firstLine="0"/>
            <w:rPr>
              <w:ins w:id="80" w:author="中村 優太" w:date="2019-01-26T21:52:00Z"/>
              <w:noProof/>
              <w:kern w:val="2"/>
              <w:sz w:val="21"/>
              <w:szCs w:val="22"/>
              <w:lang w:eastAsia="ja-JP"/>
            </w:rPr>
            <w:pPrChange w:id="81" w:author="中村 優太" w:date="2019-01-28T23:19:00Z">
              <w:pPr>
                <w:pStyle w:val="30"/>
                <w:tabs>
                  <w:tab w:val="right" w:leader="dot" w:pos="8828"/>
                </w:tabs>
                <w:ind w:firstLine="600"/>
              </w:pPr>
            </w:pPrChange>
          </w:pPr>
          <w:ins w:id="82"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"_Toc536302872"</w:instrText>
            </w:r>
            <w:r w:rsidRPr="0059741E">
              <w:rPr>
                <w:rStyle w:val="ad"/>
                <w:noProof/>
              </w:rPr>
              <w:instrText xml:space="preserve"> </w:instrText>
            </w:r>
            <w:r w:rsidRPr="0059741E">
              <w:rPr>
                <w:rStyle w:val="ad"/>
                <w:noProof/>
              </w:rPr>
              <w:fldChar w:fldCharType="separate"/>
            </w:r>
            <w:r w:rsidRPr="0059741E">
              <w:rPr>
                <w:rStyle w:val="ad"/>
                <w:noProof/>
              </w:rPr>
              <w:t>2.3.1  2</w:t>
            </w:r>
            <w:r w:rsidRPr="0059741E">
              <w:rPr>
                <w:rStyle w:val="ad"/>
                <w:rFonts w:hint="eastAsia"/>
                <w:noProof/>
              </w:rPr>
              <w:t>次元畳み込みニューラルネットワーク</w:t>
            </w:r>
            <w:r>
              <w:rPr>
                <w:noProof/>
                <w:webHidden/>
              </w:rPr>
              <w:tab/>
            </w:r>
            <w:r>
              <w:rPr>
                <w:noProof/>
                <w:webHidden/>
              </w:rPr>
              <w:fldChar w:fldCharType="begin"/>
            </w:r>
            <w:r>
              <w:rPr>
                <w:noProof/>
                <w:webHidden/>
              </w:rPr>
              <w:instrText xml:space="preserve"> PAGEREF _Toc536302872 \h </w:instrText>
            </w:r>
          </w:ins>
          <w:r>
            <w:rPr>
              <w:noProof/>
              <w:webHidden/>
            </w:rPr>
          </w:r>
          <w:r>
            <w:rPr>
              <w:noProof/>
              <w:webHidden/>
            </w:rPr>
            <w:fldChar w:fldCharType="separate"/>
          </w:r>
          <w:ins w:id="83" w:author="中村 優太" w:date="2019-01-26T21:52:00Z">
            <w:r>
              <w:rPr>
                <w:noProof/>
                <w:webHidden/>
              </w:rPr>
              <w:t>10</w:t>
            </w:r>
            <w:r>
              <w:rPr>
                <w:noProof/>
                <w:webHidden/>
              </w:rPr>
              <w:fldChar w:fldCharType="end"/>
            </w:r>
            <w:r w:rsidRPr="0059741E">
              <w:rPr>
                <w:rStyle w:val="ad"/>
                <w:noProof/>
              </w:rPr>
              <w:fldChar w:fldCharType="end"/>
            </w:r>
          </w:ins>
        </w:p>
        <w:p w14:paraId="73AB4477" w14:textId="44D79B37" w:rsidR="001473A5" w:rsidRDefault="001473A5">
          <w:pPr>
            <w:pStyle w:val="30"/>
            <w:tabs>
              <w:tab w:val="right" w:leader="dot" w:pos="8828"/>
            </w:tabs>
            <w:ind w:firstLineChars="0" w:firstLine="0"/>
            <w:rPr>
              <w:ins w:id="84" w:author="中村 優太" w:date="2019-01-26T21:52:00Z"/>
              <w:noProof/>
              <w:kern w:val="2"/>
              <w:sz w:val="21"/>
              <w:szCs w:val="22"/>
              <w:lang w:eastAsia="ja-JP"/>
            </w:rPr>
            <w:pPrChange w:id="85" w:author="中村 優太" w:date="2019-01-28T23:19:00Z">
              <w:pPr>
                <w:pStyle w:val="30"/>
                <w:tabs>
                  <w:tab w:val="right" w:leader="dot" w:pos="8828"/>
                </w:tabs>
                <w:ind w:firstLine="600"/>
              </w:pPr>
            </w:pPrChange>
          </w:pPr>
          <w:ins w:id="86"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"_Toc536302873"</w:instrText>
            </w:r>
            <w:r w:rsidRPr="0059741E">
              <w:rPr>
                <w:rStyle w:val="ad"/>
                <w:noProof/>
              </w:rPr>
              <w:instrText xml:space="preserve"> </w:instrText>
            </w:r>
            <w:r w:rsidRPr="0059741E">
              <w:rPr>
                <w:rStyle w:val="ad"/>
                <w:noProof/>
              </w:rPr>
              <w:fldChar w:fldCharType="separate"/>
            </w:r>
            <w:r w:rsidRPr="0059741E">
              <w:rPr>
                <w:rStyle w:val="ad"/>
                <w:noProof/>
              </w:rPr>
              <w:t xml:space="preserve">2.3.2 </w:t>
            </w:r>
          </w:ins>
          <w:ins w:id="87" w:author="中村 優太" w:date="2019-01-28T18:52:00Z">
            <w:r w:rsidR="00F9746E">
              <w:rPr>
                <w:rStyle w:val="ad"/>
                <w:rFonts w:hint="eastAsia"/>
                <w:noProof/>
              </w:rPr>
              <w:t>3</w:t>
            </w:r>
            <w:r w:rsidR="00F9746E">
              <w:rPr>
                <w:rStyle w:val="ad"/>
                <w:rFonts w:hint="eastAsia"/>
                <w:noProof/>
              </w:rPr>
              <w:t>次元畳み込み</w:t>
            </w:r>
          </w:ins>
          <w:ins w:id="88" w:author="中村 優太" w:date="2019-01-26T21:52:00Z">
            <w:r w:rsidRPr="0059741E">
              <w:rPr>
                <w:rStyle w:val="ad"/>
                <w:rFonts w:hint="eastAsia"/>
                <w:noProof/>
              </w:rPr>
              <w:t>ニューラルネットワーク</w:t>
            </w:r>
            <w:r>
              <w:rPr>
                <w:noProof/>
                <w:webHidden/>
              </w:rPr>
              <w:tab/>
            </w:r>
            <w:r>
              <w:rPr>
                <w:noProof/>
                <w:webHidden/>
              </w:rPr>
              <w:fldChar w:fldCharType="begin"/>
            </w:r>
            <w:r>
              <w:rPr>
                <w:noProof/>
                <w:webHidden/>
              </w:rPr>
              <w:instrText xml:space="preserve"> PAGEREF _Toc536302873 \h </w:instrText>
            </w:r>
          </w:ins>
          <w:r>
            <w:rPr>
              <w:noProof/>
              <w:webHidden/>
            </w:rPr>
          </w:r>
          <w:r>
            <w:rPr>
              <w:noProof/>
              <w:webHidden/>
            </w:rPr>
            <w:fldChar w:fldCharType="separate"/>
          </w:r>
          <w:ins w:id="89" w:author="中村 優太" w:date="2019-01-26T21:52:00Z">
            <w:r>
              <w:rPr>
                <w:noProof/>
                <w:webHidden/>
              </w:rPr>
              <w:t>11</w:t>
            </w:r>
            <w:r>
              <w:rPr>
                <w:noProof/>
                <w:webHidden/>
              </w:rPr>
              <w:fldChar w:fldCharType="end"/>
            </w:r>
            <w:r w:rsidRPr="0059741E">
              <w:rPr>
                <w:rStyle w:val="ad"/>
                <w:noProof/>
              </w:rPr>
              <w:fldChar w:fldCharType="end"/>
            </w:r>
          </w:ins>
        </w:p>
        <w:p w14:paraId="0C6E8BD5" w14:textId="77777777" w:rsidR="001473A5" w:rsidRDefault="001473A5">
          <w:pPr>
            <w:pStyle w:val="20"/>
            <w:tabs>
              <w:tab w:val="right" w:leader="dot" w:pos="8828"/>
            </w:tabs>
            <w:ind w:firstLineChars="0" w:firstLine="0"/>
            <w:rPr>
              <w:ins w:id="90" w:author="中村 優太" w:date="2019-01-26T21:52:00Z"/>
              <w:noProof/>
              <w:kern w:val="2"/>
              <w:sz w:val="21"/>
              <w:szCs w:val="22"/>
              <w:lang w:eastAsia="ja-JP"/>
            </w:rPr>
            <w:pPrChange w:id="91" w:author="中村 優太" w:date="2019-01-28T23:19:00Z">
              <w:pPr>
                <w:pStyle w:val="20"/>
                <w:tabs>
                  <w:tab w:val="right" w:leader="dot" w:pos="8828"/>
                </w:tabs>
                <w:ind w:firstLine="600"/>
              </w:pPr>
            </w:pPrChange>
          </w:pPr>
          <w:ins w:id="92"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"_Toc536302874"</w:instrText>
            </w:r>
            <w:r w:rsidRPr="0059741E">
              <w:rPr>
                <w:rStyle w:val="ad"/>
                <w:noProof/>
              </w:rPr>
              <w:instrText xml:space="preserve"> </w:instrText>
            </w:r>
            <w:r w:rsidRPr="0059741E">
              <w:rPr>
                <w:rStyle w:val="ad"/>
                <w:noProof/>
              </w:rPr>
              <w:fldChar w:fldCharType="separate"/>
            </w:r>
            <w:r w:rsidRPr="0059741E">
              <w:rPr>
                <w:rStyle w:val="ad"/>
                <w:noProof/>
              </w:rPr>
              <w:t xml:space="preserve">2.3 </w:t>
            </w:r>
            <w:r w:rsidRPr="0059741E">
              <w:rPr>
                <w:rStyle w:val="ad"/>
                <w:rFonts w:hint="eastAsia"/>
                <w:noProof/>
              </w:rPr>
              <w:t>検証</w:t>
            </w:r>
            <w:r>
              <w:rPr>
                <w:noProof/>
                <w:webHidden/>
              </w:rPr>
              <w:tab/>
            </w:r>
            <w:r>
              <w:rPr>
                <w:noProof/>
                <w:webHidden/>
              </w:rPr>
              <w:fldChar w:fldCharType="begin"/>
            </w:r>
            <w:r>
              <w:rPr>
                <w:noProof/>
                <w:webHidden/>
              </w:rPr>
              <w:instrText xml:space="preserve"> PAGEREF _Toc536302874 \h </w:instrText>
            </w:r>
          </w:ins>
          <w:r>
            <w:rPr>
              <w:noProof/>
              <w:webHidden/>
            </w:rPr>
          </w:r>
          <w:r>
            <w:rPr>
              <w:noProof/>
              <w:webHidden/>
            </w:rPr>
            <w:fldChar w:fldCharType="separate"/>
          </w:r>
          <w:ins w:id="93" w:author="中村 優太" w:date="2019-01-26T21:52:00Z">
            <w:r>
              <w:rPr>
                <w:noProof/>
                <w:webHidden/>
              </w:rPr>
              <w:t>11</w:t>
            </w:r>
            <w:r>
              <w:rPr>
                <w:noProof/>
                <w:webHidden/>
              </w:rPr>
              <w:fldChar w:fldCharType="end"/>
            </w:r>
            <w:r w:rsidRPr="0059741E">
              <w:rPr>
                <w:rStyle w:val="ad"/>
                <w:noProof/>
              </w:rPr>
              <w:fldChar w:fldCharType="end"/>
            </w:r>
          </w:ins>
        </w:p>
        <w:p w14:paraId="07F734F0" w14:textId="77777777" w:rsidR="001473A5" w:rsidRDefault="001473A5">
          <w:pPr>
            <w:pStyle w:val="30"/>
            <w:tabs>
              <w:tab w:val="right" w:leader="dot" w:pos="8828"/>
            </w:tabs>
            <w:ind w:firstLineChars="0" w:firstLine="0"/>
            <w:rPr>
              <w:ins w:id="94" w:author="中村 優太" w:date="2019-01-26T21:52:00Z"/>
              <w:noProof/>
              <w:kern w:val="2"/>
              <w:sz w:val="21"/>
              <w:szCs w:val="22"/>
              <w:lang w:eastAsia="ja-JP"/>
            </w:rPr>
            <w:pPrChange w:id="95" w:author="中村 優太" w:date="2019-01-28T23:19:00Z">
              <w:pPr>
                <w:pStyle w:val="30"/>
                <w:tabs>
                  <w:tab w:val="right" w:leader="dot" w:pos="8828"/>
                </w:tabs>
                <w:ind w:firstLine="600"/>
              </w:pPr>
            </w:pPrChange>
          </w:pPr>
          <w:ins w:id="96"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"_Toc536302875"</w:instrText>
            </w:r>
            <w:r w:rsidRPr="0059741E">
              <w:rPr>
                <w:rStyle w:val="ad"/>
                <w:noProof/>
              </w:rPr>
              <w:instrText xml:space="preserve"> </w:instrText>
            </w:r>
            <w:r w:rsidRPr="0059741E">
              <w:rPr>
                <w:rStyle w:val="ad"/>
                <w:noProof/>
              </w:rPr>
              <w:fldChar w:fldCharType="separate"/>
            </w:r>
            <w:r w:rsidRPr="0059741E">
              <w:rPr>
                <w:rStyle w:val="ad"/>
                <w:noProof/>
              </w:rPr>
              <w:t xml:space="preserve">2.3.1 </w:t>
            </w:r>
            <w:r w:rsidRPr="0059741E">
              <w:rPr>
                <w:rStyle w:val="ad"/>
                <w:rFonts w:hint="eastAsia"/>
                <w:noProof/>
              </w:rPr>
              <w:t>評価方法</w:t>
            </w:r>
            <w:r>
              <w:rPr>
                <w:noProof/>
                <w:webHidden/>
              </w:rPr>
              <w:tab/>
            </w:r>
            <w:r>
              <w:rPr>
                <w:noProof/>
                <w:webHidden/>
              </w:rPr>
              <w:fldChar w:fldCharType="begin"/>
            </w:r>
            <w:r>
              <w:rPr>
                <w:noProof/>
                <w:webHidden/>
              </w:rPr>
              <w:instrText xml:space="preserve"> PAGEREF _Toc536302875 \h </w:instrText>
            </w:r>
          </w:ins>
          <w:r>
            <w:rPr>
              <w:noProof/>
              <w:webHidden/>
            </w:rPr>
          </w:r>
          <w:r>
            <w:rPr>
              <w:noProof/>
              <w:webHidden/>
            </w:rPr>
            <w:fldChar w:fldCharType="separate"/>
          </w:r>
          <w:ins w:id="97" w:author="中村 優太" w:date="2019-01-26T21:52:00Z">
            <w:r>
              <w:rPr>
                <w:noProof/>
                <w:webHidden/>
              </w:rPr>
              <w:t>11</w:t>
            </w:r>
            <w:r>
              <w:rPr>
                <w:noProof/>
                <w:webHidden/>
              </w:rPr>
              <w:fldChar w:fldCharType="end"/>
            </w:r>
            <w:r w:rsidRPr="0059741E">
              <w:rPr>
                <w:rStyle w:val="ad"/>
                <w:noProof/>
              </w:rPr>
              <w:fldChar w:fldCharType="end"/>
            </w:r>
          </w:ins>
        </w:p>
        <w:p w14:paraId="31B68466" w14:textId="77777777" w:rsidR="001473A5" w:rsidRDefault="001473A5">
          <w:pPr>
            <w:pStyle w:val="30"/>
            <w:tabs>
              <w:tab w:val="right" w:leader="dot" w:pos="8828"/>
            </w:tabs>
            <w:ind w:firstLineChars="0" w:firstLine="0"/>
            <w:rPr>
              <w:ins w:id="98" w:author="中村 優太" w:date="2019-01-26T21:52:00Z"/>
              <w:noProof/>
              <w:kern w:val="2"/>
              <w:sz w:val="21"/>
              <w:szCs w:val="22"/>
              <w:lang w:eastAsia="ja-JP"/>
            </w:rPr>
            <w:pPrChange w:id="99" w:author="中村 優太" w:date="2019-01-28T23:19:00Z">
              <w:pPr>
                <w:pStyle w:val="30"/>
                <w:tabs>
                  <w:tab w:val="right" w:leader="dot" w:pos="8828"/>
                </w:tabs>
                <w:ind w:firstLine="600"/>
              </w:pPr>
            </w:pPrChange>
          </w:pPr>
          <w:ins w:id="100"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"_Toc536302876"</w:instrText>
            </w:r>
            <w:r w:rsidRPr="0059741E">
              <w:rPr>
                <w:rStyle w:val="ad"/>
                <w:noProof/>
              </w:rPr>
              <w:instrText xml:space="preserve"> </w:instrText>
            </w:r>
            <w:r w:rsidRPr="0059741E">
              <w:rPr>
                <w:rStyle w:val="ad"/>
                <w:noProof/>
              </w:rPr>
              <w:fldChar w:fldCharType="separate"/>
            </w:r>
            <w:r w:rsidRPr="0059741E">
              <w:rPr>
                <w:rStyle w:val="ad"/>
                <w:noProof/>
              </w:rPr>
              <w:t xml:space="preserve">2.3.2 </w:t>
            </w:r>
            <w:r w:rsidRPr="0059741E">
              <w:rPr>
                <w:rStyle w:val="ad"/>
                <w:rFonts w:hint="eastAsia"/>
                <w:noProof/>
              </w:rPr>
              <w:t>評価指標</w:t>
            </w:r>
            <w:r>
              <w:rPr>
                <w:noProof/>
                <w:webHidden/>
              </w:rPr>
              <w:tab/>
            </w:r>
            <w:r>
              <w:rPr>
                <w:noProof/>
                <w:webHidden/>
              </w:rPr>
              <w:fldChar w:fldCharType="begin"/>
            </w:r>
            <w:r>
              <w:rPr>
                <w:noProof/>
                <w:webHidden/>
              </w:rPr>
              <w:instrText xml:space="preserve"> PAGEREF _Toc536302876 \h </w:instrText>
            </w:r>
          </w:ins>
          <w:r>
            <w:rPr>
              <w:noProof/>
              <w:webHidden/>
            </w:rPr>
          </w:r>
          <w:r>
            <w:rPr>
              <w:noProof/>
              <w:webHidden/>
            </w:rPr>
            <w:fldChar w:fldCharType="separate"/>
          </w:r>
          <w:ins w:id="101" w:author="中村 優太" w:date="2019-01-26T21:52:00Z">
            <w:r>
              <w:rPr>
                <w:noProof/>
                <w:webHidden/>
              </w:rPr>
              <w:t>12</w:t>
            </w:r>
            <w:r>
              <w:rPr>
                <w:noProof/>
                <w:webHidden/>
              </w:rPr>
              <w:fldChar w:fldCharType="end"/>
            </w:r>
            <w:r w:rsidRPr="0059741E">
              <w:rPr>
                <w:rStyle w:val="ad"/>
                <w:noProof/>
              </w:rPr>
              <w:fldChar w:fldCharType="end"/>
            </w:r>
          </w:ins>
        </w:p>
        <w:p w14:paraId="42021326" w14:textId="77777777" w:rsidR="001473A5" w:rsidRDefault="001473A5">
          <w:pPr>
            <w:pStyle w:val="13"/>
            <w:tabs>
              <w:tab w:val="right" w:leader="dot" w:pos="8828"/>
            </w:tabs>
            <w:ind w:firstLineChars="0" w:firstLine="0"/>
            <w:rPr>
              <w:ins w:id="102" w:author="中村 優太" w:date="2019-01-26T21:52:00Z"/>
              <w:noProof/>
              <w:kern w:val="2"/>
              <w:sz w:val="21"/>
              <w:szCs w:val="22"/>
              <w:lang w:eastAsia="ja-JP"/>
            </w:rPr>
            <w:pPrChange w:id="103" w:author="中村 優太" w:date="2019-01-28T23:19:00Z">
              <w:pPr>
                <w:pStyle w:val="13"/>
                <w:tabs>
                  <w:tab w:val="right" w:leader="dot" w:pos="8828"/>
                </w:tabs>
                <w:ind w:firstLine="600"/>
              </w:pPr>
            </w:pPrChange>
          </w:pPr>
          <w:ins w:id="104"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"_Toc536302877"</w:instrText>
            </w:r>
            <w:r w:rsidRPr="0059741E">
              <w:rPr>
                <w:rStyle w:val="ad"/>
                <w:noProof/>
              </w:rPr>
              <w:instrText xml:space="preserve"> </w:instrText>
            </w:r>
            <w:r w:rsidRPr="0059741E">
              <w:rPr>
                <w:rStyle w:val="ad"/>
                <w:noProof/>
              </w:rPr>
              <w:fldChar w:fldCharType="separate"/>
            </w:r>
            <w:r w:rsidRPr="0059741E">
              <w:rPr>
                <w:rStyle w:val="ad"/>
                <w:noProof/>
              </w:rPr>
              <w:t>3</w:t>
            </w:r>
            <w:r w:rsidRPr="0059741E">
              <w:rPr>
                <w:rStyle w:val="ad"/>
                <w:rFonts w:hint="eastAsia"/>
                <w:noProof/>
              </w:rPr>
              <w:t>章</w:t>
            </w:r>
            <w:r w:rsidRPr="0059741E">
              <w:rPr>
                <w:rStyle w:val="ad"/>
                <w:noProof/>
              </w:rPr>
              <w:t xml:space="preserve"> </w:t>
            </w:r>
            <w:r w:rsidRPr="0059741E">
              <w:rPr>
                <w:rStyle w:val="ad"/>
                <w:rFonts w:hint="eastAsia"/>
                <w:noProof/>
              </w:rPr>
              <w:t>結果</w:t>
            </w:r>
            <w:r>
              <w:rPr>
                <w:noProof/>
                <w:webHidden/>
              </w:rPr>
              <w:tab/>
            </w:r>
            <w:r>
              <w:rPr>
                <w:noProof/>
                <w:webHidden/>
              </w:rPr>
              <w:fldChar w:fldCharType="begin"/>
            </w:r>
            <w:r>
              <w:rPr>
                <w:noProof/>
                <w:webHidden/>
              </w:rPr>
              <w:instrText xml:space="preserve"> PAGEREF _Toc536302877 \h </w:instrText>
            </w:r>
          </w:ins>
          <w:r>
            <w:rPr>
              <w:noProof/>
              <w:webHidden/>
            </w:rPr>
          </w:r>
          <w:r>
            <w:rPr>
              <w:noProof/>
              <w:webHidden/>
            </w:rPr>
            <w:fldChar w:fldCharType="separate"/>
          </w:r>
          <w:ins w:id="105" w:author="中村 優太" w:date="2019-01-26T21:52:00Z">
            <w:r>
              <w:rPr>
                <w:noProof/>
                <w:webHidden/>
              </w:rPr>
              <w:t>13</w:t>
            </w:r>
            <w:r>
              <w:rPr>
                <w:noProof/>
                <w:webHidden/>
              </w:rPr>
              <w:fldChar w:fldCharType="end"/>
            </w:r>
            <w:r w:rsidRPr="0059741E">
              <w:rPr>
                <w:rStyle w:val="ad"/>
                <w:noProof/>
              </w:rPr>
              <w:fldChar w:fldCharType="end"/>
            </w:r>
          </w:ins>
        </w:p>
        <w:p w14:paraId="64A56754" w14:textId="77777777" w:rsidR="001473A5" w:rsidRDefault="001473A5">
          <w:pPr>
            <w:pStyle w:val="30"/>
            <w:tabs>
              <w:tab w:val="right" w:leader="dot" w:pos="8828"/>
            </w:tabs>
            <w:ind w:firstLineChars="0" w:firstLine="0"/>
            <w:rPr>
              <w:ins w:id="106" w:author="中村 優太" w:date="2019-01-26T21:52:00Z"/>
              <w:noProof/>
              <w:kern w:val="2"/>
              <w:sz w:val="21"/>
              <w:szCs w:val="22"/>
              <w:lang w:eastAsia="ja-JP"/>
            </w:rPr>
            <w:pPrChange w:id="107" w:author="中村 優太" w:date="2019-01-28T23:19:00Z">
              <w:pPr>
                <w:pStyle w:val="30"/>
                <w:tabs>
                  <w:tab w:val="right" w:leader="dot" w:pos="8828"/>
                </w:tabs>
                <w:ind w:firstLine="600"/>
              </w:pPr>
            </w:pPrChange>
          </w:pPr>
          <w:ins w:id="108"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"_Toc536302878"</w:instrText>
            </w:r>
            <w:r w:rsidRPr="0059741E">
              <w:rPr>
                <w:rStyle w:val="ad"/>
                <w:noProof/>
              </w:rPr>
              <w:instrText xml:space="preserve"> </w:instrText>
            </w:r>
            <w:r w:rsidRPr="0059741E">
              <w:rPr>
                <w:rStyle w:val="ad"/>
                <w:noProof/>
              </w:rPr>
              <w:fldChar w:fldCharType="separate"/>
            </w:r>
            <w:r w:rsidRPr="0059741E">
              <w:rPr>
                <w:rStyle w:val="ad"/>
                <w:noProof/>
              </w:rPr>
              <w:t xml:space="preserve">3.1 </w:t>
            </w:r>
            <w:r w:rsidRPr="0059741E">
              <w:rPr>
                <w:rStyle w:val="ad"/>
                <w:rFonts w:hint="eastAsia"/>
                <w:noProof/>
              </w:rPr>
              <w:t>学習曲線</w:t>
            </w:r>
            <w:r>
              <w:rPr>
                <w:noProof/>
                <w:webHidden/>
              </w:rPr>
              <w:tab/>
            </w:r>
            <w:r>
              <w:rPr>
                <w:noProof/>
                <w:webHidden/>
              </w:rPr>
              <w:fldChar w:fldCharType="begin"/>
            </w:r>
            <w:r>
              <w:rPr>
                <w:noProof/>
                <w:webHidden/>
              </w:rPr>
              <w:instrText xml:space="preserve"> PAGEREF _Toc536302878 \h </w:instrText>
            </w:r>
          </w:ins>
          <w:r>
            <w:rPr>
              <w:noProof/>
              <w:webHidden/>
            </w:rPr>
          </w:r>
          <w:r>
            <w:rPr>
              <w:noProof/>
              <w:webHidden/>
            </w:rPr>
            <w:fldChar w:fldCharType="separate"/>
          </w:r>
          <w:ins w:id="109" w:author="中村 優太" w:date="2019-01-26T21:52:00Z">
            <w:r>
              <w:rPr>
                <w:noProof/>
                <w:webHidden/>
              </w:rPr>
              <w:t>13</w:t>
            </w:r>
            <w:r>
              <w:rPr>
                <w:noProof/>
                <w:webHidden/>
              </w:rPr>
              <w:fldChar w:fldCharType="end"/>
            </w:r>
            <w:r w:rsidRPr="0059741E">
              <w:rPr>
                <w:rStyle w:val="ad"/>
                <w:noProof/>
              </w:rPr>
              <w:fldChar w:fldCharType="end"/>
            </w:r>
          </w:ins>
        </w:p>
        <w:p w14:paraId="3879E924" w14:textId="77777777" w:rsidR="001473A5" w:rsidRDefault="001473A5">
          <w:pPr>
            <w:pStyle w:val="30"/>
            <w:tabs>
              <w:tab w:val="right" w:leader="dot" w:pos="8828"/>
            </w:tabs>
            <w:ind w:firstLineChars="0" w:firstLine="0"/>
            <w:rPr>
              <w:ins w:id="110" w:author="中村 優太" w:date="2019-01-26T21:52:00Z"/>
              <w:noProof/>
              <w:kern w:val="2"/>
              <w:sz w:val="21"/>
              <w:szCs w:val="22"/>
              <w:lang w:eastAsia="ja-JP"/>
            </w:rPr>
            <w:pPrChange w:id="111" w:author="中村 優太" w:date="2019-01-28T23:19:00Z">
              <w:pPr>
                <w:pStyle w:val="30"/>
                <w:tabs>
                  <w:tab w:val="right" w:leader="dot" w:pos="8828"/>
                </w:tabs>
                <w:ind w:firstLine="600"/>
              </w:pPr>
            </w:pPrChange>
          </w:pPr>
          <w:ins w:id="112"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"_Toc536302879"</w:instrText>
            </w:r>
            <w:r w:rsidRPr="0059741E">
              <w:rPr>
                <w:rStyle w:val="ad"/>
                <w:noProof/>
              </w:rPr>
              <w:instrText xml:space="preserve"> </w:instrText>
            </w:r>
            <w:r w:rsidRPr="0059741E">
              <w:rPr>
                <w:rStyle w:val="ad"/>
                <w:noProof/>
              </w:rPr>
              <w:fldChar w:fldCharType="separate"/>
            </w:r>
            <w:r w:rsidRPr="0059741E">
              <w:rPr>
                <w:rStyle w:val="ad"/>
                <w:noProof/>
              </w:rPr>
              <w:t>3.2</w:t>
            </w:r>
            <w:r w:rsidRPr="0059741E">
              <w:rPr>
                <w:rStyle w:val="ad"/>
                <w:rFonts w:hint="eastAsia"/>
                <w:noProof/>
              </w:rPr>
              <w:t>判別結果</w:t>
            </w:r>
            <w:r>
              <w:rPr>
                <w:noProof/>
                <w:webHidden/>
              </w:rPr>
              <w:tab/>
            </w:r>
            <w:r>
              <w:rPr>
                <w:noProof/>
                <w:webHidden/>
              </w:rPr>
              <w:fldChar w:fldCharType="begin"/>
            </w:r>
            <w:r>
              <w:rPr>
                <w:noProof/>
                <w:webHidden/>
              </w:rPr>
              <w:instrText xml:space="preserve"> PAGEREF _Toc536302879 \h </w:instrText>
            </w:r>
          </w:ins>
          <w:r>
            <w:rPr>
              <w:noProof/>
              <w:webHidden/>
            </w:rPr>
          </w:r>
          <w:r>
            <w:rPr>
              <w:noProof/>
              <w:webHidden/>
            </w:rPr>
            <w:fldChar w:fldCharType="separate"/>
          </w:r>
          <w:ins w:id="113" w:author="中村 優太" w:date="2019-01-26T21:52:00Z">
            <w:r>
              <w:rPr>
                <w:noProof/>
                <w:webHidden/>
              </w:rPr>
              <w:t>15</w:t>
            </w:r>
            <w:r>
              <w:rPr>
                <w:noProof/>
                <w:webHidden/>
              </w:rPr>
              <w:fldChar w:fldCharType="end"/>
            </w:r>
            <w:r w:rsidRPr="0059741E">
              <w:rPr>
                <w:rStyle w:val="ad"/>
                <w:noProof/>
              </w:rPr>
              <w:fldChar w:fldCharType="end"/>
            </w:r>
          </w:ins>
        </w:p>
        <w:p w14:paraId="37F1EBEF" w14:textId="77777777" w:rsidR="001473A5" w:rsidRDefault="001473A5">
          <w:pPr>
            <w:pStyle w:val="13"/>
            <w:tabs>
              <w:tab w:val="right" w:leader="dot" w:pos="8828"/>
            </w:tabs>
            <w:ind w:firstLineChars="0" w:firstLine="0"/>
            <w:rPr>
              <w:ins w:id="114" w:author="中村 優太" w:date="2019-01-26T21:52:00Z"/>
              <w:noProof/>
              <w:kern w:val="2"/>
              <w:sz w:val="21"/>
              <w:szCs w:val="22"/>
              <w:lang w:eastAsia="ja-JP"/>
            </w:rPr>
            <w:pPrChange w:id="115" w:author="中村 優太" w:date="2019-01-28T23:19:00Z">
              <w:pPr>
                <w:pStyle w:val="13"/>
                <w:tabs>
                  <w:tab w:val="right" w:leader="dot" w:pos="8828"/>
                </w:tabs>
                <w:ind w:firstLine="600"/>
              </w:pPr>
            </w:pPrChange>
          </w:pPr>
          <w:ins w:id="116" w:author="中村 優太" w:date="2019-01-26T21:52:00Z">
            <w:r w:rsidRPr="0059741E">
              <w:rPr>
                <w:rStyle w:val="ad"/>
                <w:noProof/>
              </w:rPr>
              <w:fldChar w:fldCharType="begin"/>
            </w:r>
            <w:r w:rsidRPr="0059741E">
              <w:rPr>
                <w:rStyle w:val="ad"/>
                <w:noProof/>
              </w:rPr>
              <w:instrText xml:space="preserve"> </w:instrText>
            </w:r>
            <w:r>
              <w:rPr>
                <w:noProof/>
              </w:rPr>
              <w:instrText>HYPERLINK \l "_Toc536302880"</w:instrText>
            </w:r>
            <w:r w:rsidRPr="0059741E">
              <w:rPr>
                <w:rStyle w:val="ad"/>
                <w:noProof/>
              </w:rPr>
              <w:instrText xml:space="preserve"> </w:instrText>
            </w:r>
            <w:r w:rsidRPr="0059741E">
              <w:rPr>
                <w:rStyle w:val="ad"/>
                <w:noProof/>
              </w:rPr>
              <w:fldChar w:fldCharType="separate"/>
            </w:r>
            <w:r w:rsidRPr="0059741E">
              <w:rPr>
                <w:rStyle w:val="ad"/>
                <w:rFonts w:hint="eastAsia"/>
                <w:noProof/>
              </w:rPr>
              <w:t>第</w:t>
            </w:r>
            <w:r w:rsidRPr="0059741E">
              <w:rPr>
                <w:rStyle w:val="ad"/>
                <w:noProof/>
              </w:rPr>
              <w:t>4</w:t>
            </w:r>
            <w:r w:rsidRPr="0059741E">
              <w:rPr>
                <w:rStyle w:val="ad"/>
                <w:rFonts w:hint="eastAsia"/>
                <w:noProof/>
              </w:rPr>
              <w:t>章</w:t>
            </w:r>
            <w:r w:rsidRPr="0059741E">
              <w:rPr>
                <w:rStyle w:val="ad"/>
                <w:noProof/>
              </w:rPr>
              <w:t xml:space="preserve"> </w:t>
            </w:r>
            <w:r w:rsidRPr="0059741E">
              <w:rPr>
                <w:rStyle w:val="ad"/>
                <w:rFonts w:hint="eastAsia"/>
                <w:noProof/>
              </w:rPr>
              <w:t>考察</w:t>
            </w:r>
            <w:r>
              <w:rPr>
                <w:noProof/>
                <w:webHidden/>
              </w:rPr>
              <w:tab/>
            </w:r>
            <w:r>
              <w:rPr>
                <w:noProof/>
                <w:webHidden/>
              </w:rPr>
              <w:fldChar w:fldCharType="begin"/>
            </w:r>
            <w:r>
              <w:rPr>
                <w:noProof/>
                <w:webHidden/>
              </w:rPr>
              <w:instrText xml:space="preserve"> PAGEREF _Toc536302880 \h </w:instrText>
            </w:r>
          </w:ins>
          <w:r>
            <w:rPr>
              <w:noProof/>
              <w:webHidden/>
            </w:rPr>
          </w:r>
          <w:r>
            <w:rPr>
              <w:noProof/>
              <w:webHidden/>
            </w:rPr>
            <w:fldChar w:fldCharType="separate"/>
          </w:r>
          <w:ins w:id="117" w:author="中村 優太" w:date="2019-01-26T21:52:00Z">
            <w:r>
              <w:rPr>
                <w:noProof/>
                <w:webHidden/>
              </w:rPr>
              <w:t>18</w:t>
            </w:r>
            <w:r>
              <w:rPr>
                <w:noProof/>
                <w:webHidden/>
              </w:rPr>
              <w:fldChar w:fldCharType="end"/>
            </w:r>
            <w:r w:rsidRPr="0059741E">
              <w:rPr>
                <w:rStyle w:val="ad"/>
                <w:noProof/>
              </w:rPr>
              <w:fldChar w:fldCharType="end"/>
            </w:r>
          </w:ins>
        </w:p>
        <w:p w14:paraId="56F51234" w14:textId="77777777" w:rsidR="001473A5" w:rsidRDefault="001473A5">
          <w:pPr>
            <w:pStyle w:val="13"/>
            <w:tabs>
              <w:tab w:val="right" w:leader="dot" w:pos="8828"/>
            </w:tabs>
            <w:ind w:firstLineChars="0" w:firstLine="0"/>
            <w:rPr>
              <w:ins w:id="118" w:author="中村 優太" w:date="2019-01-26T21:52:00Z"/>
              <w:noProof/>
              <w:kern w:val="2"/>
              <w:sz w:val="21"/>
              <w:szCs w:val="22"/>
              <w:lang w:eastAsia="ja-JP"/>
            </w:rPr>
            <w:pPrChange w:id="119" w:author="中村 優太" w:date="2019-01-28T23:19:00Z">
              <w:pPr>
                <w:pStyle w:val="13"/>
                <w:tabs>
                  <w:tab w:val="right" w:leader="dot" w:pos="8828"/>
                </w:tabs>
                <w:ind w:firstLine="600"/>
              </w:pPr>
            </w:pPrChange>
          </w:pPr>
          <w:ins w:id="120" w:author="中村 優太" w:date="2019-01-26T21:52:00Z">
            <w:r w:rsidRPr="0059741E">
              <w:rPr>
                <w:rStyle w:val="ad"/>
                <w:noProof/>
              </w:rPr>
              <w:fldChar w:fldCharType="begin"/>
            </w:r>
            <w:r w:rsidRPr="0059741E">
              <w:rPr>
                <w:rStyle w:val="ad"/>
                <w:noProof/>
              </w:rPr>
              <w:instrText xml:space="preserve"> </w:instrText>
            </w:r>
            <w:r>
              <w:rPr>
                <w:noProof/>
              </w:rPr>
              <w:instrText>HYPERLINK \l "_Toc536302881"</w:instrText>
            </w:r>
            <w:r w:rsidRPr="0059741E">
              <w:rPr>
                <w:rStyle w:val="ad"/>
                <w:noProof/>
              </w:rPr>
              <w:instrText xml:space="preserve"> </w:instrText>
            </w:r>
            <w:r w:rsidRPr="0059741E">
              <w:rPr>
                <w:rStyle w:val="ad"/>
                <w:noProof/>
              </w:rPr>
              <w:fldChar w:fldCharType="separate"/>
            </w:r>
            <w:r w:rsidRPr="0059741E">
              <w:rPr>
                <w:rStyle w:val="ad"/>
                <w:rFonts w:hint="eastAsia"/>
                <w:noProof/>
              </w:rPr>
              <w:t>第</w:t>
            </w:r>
            <w:r w:rsidRPr="0059741E">
              <w:rPr>
                <w:rStyle w:val="ad"/>
                <w:noProof/>
              </w:rPr>
              <w:t>5</w:t>
            </w:r>
            <w:r w:rsidRPr="0059741E">
              <w:rPr>
                <w:rStyle w:val="ad"/>
                <w:rFonts w:hint="eastAsia"/>
                <w:noProof/>
              </w:rPr>
              <w:t>章</w:t>
            </w:r>
            <w:r w:rsidRPr="0059741E">
              <w:rPr>
                <w:rStyle w:val="ad"/>
                <w:noProof/>
              </w:rPr>
              <w:t xml:space="preserve"> </w:t>
            </w:r>
            <w:r w:rsidRPr="0059741E">
              <w:rPr>
                <w:rStyle w:val="ad"/>
                <w:rFonts w:hint="eastAsia"/>
                <w:noProof/>
              </w:rPr>
              <w:t>結論</w:t>
            </w:r>
            <w:r>
              <w:rPr>
                <w:noProof/>
                <w:webHidden/>
              </w:rPr>
              <w:tab/>
            </w:r>
            <w:r>
              <w:rPr>
                <w:noProof/>
                <w:webHidden/>
              </w:rPr>
              <w:fldChar w:fldCharType="begin"/>
            </w:r>
            <w:r>
              <w:rPr>
                <w:noProof/>
                <w:webHidden/>
              </w:rPr>
              <w:instrText xml:space="preserve"> PAGEREF _Toc536302881 \h </w:instrText>
            </w:r>
          </w:ins>
          <w:r>
            <w:rPr>
              <w:noProof/>
              <w:webHidden/>
            </w:rPr>
          </w:r>
          <w:r>
            <w:rPr>
              <w:noProof/>
              <w:webHidden/>
            </w:rPr>
            <w:fldChar w:fldCharType="separate"/>
          </w:r>
          <w:ins w:id="121" w:author="中村 優太" w:date="2019-01-26T21:52:00Z">
            <w:r>
              <w:rPr>
                <w:noProof/>
                <w:webHidden/>
              </w:rPr>
              <w:t>20</w:t>
            </w:r>
            <w:r>
              <w:rPr>
                <w:noProof/>
                <w:webHidden/>
              </w:rPr>
              <w:fldChar w:fldCharType="end"/>
            </w:r>
            <w:r w:rsidRPr="0059741E">
              <w:rPr>
                <w:rStyle w:val="ad"/>
                <w:noProof/>
              </w:rPr>
              <w:fldChar w:fldCharType="end"/>
            </w:r>
          </w:ins>
        </w:p>
        <w:p w14:paraId="12C841B1" w14:textId="77777777" w:rsidR="001473A5" w:rsidRDefault="001473A5">
          <w:pPr>
            <w:pStyle w:val="13"/>
            <w:tabs>
              <w:tab w:val="right" w:leader="dot" w:pos="8828"/>
            </w:tabs>
            <w:ind w:firstLineChars="0" w:firstLine="0"/>
            <w:rPr>
              <w:ins w:id="122" w:author="中村 優太" w:date="2019-01-26T21:52:00Z"/>
              <w:noProof/>
              <w:kern w:val="2"/>
              <w:sz w:val="21"/>
              <w:szCs w:val="22"/>
              <w:lang w:eastAsia="ja-JP"/>
            </w:rPr>
            <w:pPrChange w:id="123" w:author="中村 優太" w:date="2019-01-28T23:19:00Z">
              <w:pPr>
                <w:pStyle w:val="13"/>
                <w:tabs>
                  <w:tab w:val="right" w:leader="dot" w:pos="8828"/>
                </w:tabs>
                <w:ind w:firstLine="600"/>
              </w:pPr>
            </w:pPrChange>
          </w:pPr>
          <w:ins w:id="124" w:author="中村 優太" w:date="2019-01-26T21:52:00Z">
            <w:r w:rsidRPr="0059741E">
              <w:rPr>
                <w:rStyle w:val="ad"/>
                <w:noProof/>
              </w:rPr>
              <w:fldChar w:fldCharType="begin"/>
            </w:r>
            <w:r w:rsidRPr="0059741E">
              <w:rPr>
                <w:rStyle w:val="ad"/>
                <w:noProof/>
              </w:rPr>
              <w:instrText xml:space="preserve"> </w:instrText>
            </w:r>
            <w:r>
              <w:rPr>
                <w:noProof/>
              </w:rPr>
              <w:instrText>HYPERLINK \l "_Toc536302882"</w:instrText>
            </w:r>
            <w:r w:rsidRPr="0059741E">
              <w:rPr>
                <w:rStyle w:val="ad"/>
                <w:noProof/>
              </w:rPr>
              <w:instrText xml:space="preserve"> </w:instrText>
            </w:r>
            <w:r w:rsidRPr="0059741E">
              <w:rPr>
                <w:rStyle w:val="ad"/>
                <w:noProof/>
              </w:rPr>
              <w:fldChar w:fldCharType="separate"/>
            </w:r>
            <w:r w:rsidRPr="0059741E">
              <w:rPr>
                <w:rStyle w:val="ad"/>
                <w:rFonts w:hint="eastAsia"/>
                <w:noProof/>
              </w:rPr>
              <w:t>謝辞</w:t>
            </w:r>
            <w:r>
              <w:rPr>
                <w:noProof/>
                <w:webHidden/>
              </w:rPr>
              <w:tab/>
            </w:r>
            <w:r>
              <w:rPr>
                <w:noProof/>
                <w:webHidden/>
              </w:rPr>
              <w:fldChar w:fldCharType="begin"/>
            </w:r>
            <w:r>
              <w:rPr>
                <w:noProof/>
                <w:webHidden/>
              </w:rPr>
              <w:instrText xml:space="preserve"> PAGEREF _Toc536302882 \h </w:instrText>
            </w:r>
          </w:ins>
          <w:r>
            <w:rPr>
              <w:noProof/>
              <w:webHidden/>
            </w:rPr>
          </w:r>
          <w:r>
            <w:rPr>
              <w:noProof/>
              <w:webHidden/>
            </w:rPr>
            <w:fldChar w:fldCharType="separate"/>
          </w:r>
          <w:ins w:id="125" w:author="中村 優太" w:date="2019-01-26T21:52:00Z">
            <w:r>
              <w:rPr>
                <w:noProof/>
                <w:webHidden/>
              </w:rPr>
              <w:t>21</w:t>
            </w:r>
            <w:r>
              <w:rPr>
                <w:noProof/>
                <w:webHidden/>
              </w:rPr>
              <w:fldChar w:fldCharType="end"/>
            </w:r>
            <w:r w:rsidRPr="0059741E">
              <w:rPr>
                <w:rStyle w:val="ad"/>
                <w:noProof/>
              </w:rPr>
              <w:fldChar w:fldCharType="end"/>
            </w:r>
          </w:ins>
        </w:p>
        <w:p w14:paraId="278CCCE3" w14:textId="77777777" w:rsidR="001473A5" w:rsidRDefault="001473A5">
          <w:pPr>
            <w:pStyle w:val="13"/>
            <w:tabs>
              <w:tab w:val="right" w:leader="dot" w:pos="8828"/>
            </w:tabs>
            <w:ind w:firstLineChars="0" w:firstLine="0"/>
            <w:rPr>
              <w:ins w:id="126" w:author="中村 優太" w:date="2019-01-26T21:52:00Z"/>
              <w:noProof/>
              <w:kern w:val="2"/>
              <w:sz w:val="21"/>
              <w:szCs w:val="22"/>
              <w:lang w:eastAsia="ja-JP"/>
            </w:rPr>
            <w:pPrChange w:id="127" w:author="中村 優太" w:date="2019-01-28T23:19:00Z">
              <w:pPr>
                <w:pStyle w:val="13"/>
                <w:tabs>
                  <w:tab w:val="right" w:leader="dot" w:pos="8828"/>
                </w:tabs>
                <w:ind w:firstLine="600"/>
              </w:pPr>
            </w:pPrChange>
          </w:pPr>
          <w:ins w:id="128" w:author="中村 優太" w:date="2019-01-26T21:52:00Z">
            <w:r w:rsidRPr="0059741E">
              <w:rPr>
                <w:rStyle w:val="ad"/>
                <w:noProof/>
              </w:rPr>
              <w:lastRenderedPageBreak/>
              <w:fldChar w:fldCharType="begin"/>
            </w:r>
            <w:r w:rsidRPr="0059741E">
              <w:rPr>
                <w:rStyle w:val="ad"/>
                <w:noProof/>
              </w:rPr>
              <w:instrText xml:space="preserve"> </w:instrText>
            </w:r>
            <w:r>
              <w:rPr>
                <w:noProof/>
              </w:rPr>
              <w:instrText>HYPERLINK \l "_Toc536302883"</w:instrText>
            </w:r>
            <w:r w:rsidRPr="0059741E">
              <w:rPr>
                <w:rStyle w:val="ad"/>
                <w:noProof/>
              </w:rPr>
              <w:instrText xml:space="preserve"> </w:instrText>
            </w:r>
            <w:r w:rsidRPr="0059741E">
              <w:rPr>
                <w:rStyle w:val="ad"/>
                <w:noProof/>
              </w:rPr>
              <w:fldChar w:fldCharType="separate"/>
            </w:r>
            <w:r w:rsidRPr="0059741E">
              <w:rPr>
                <w:rStyle w:val="ad"/>
                <w:rFonts w:hint="eastAsia"/>
                <w:noProof/>
                <w:lang w:val="ja-JP"/>
              </w:rPr>
              <w:t>参考文献</w:t>
            </w:r>
            <w:r>
              <w:rPr>
                <w:noProof/>
                <w:webHidden/>
              </w:rPr>
              <w:tab/>
            </w:r>
            <w:r>
              <w:rPr>
                <w:noProof/>
                <w:webHidden/>
              </w:rPr>
              <w:fldChar w:fldCharType="begin"/>
            </w:r>
            <w:r>
              <w:rPr>
                <w:noProof/>
                <w:webHidden/>
              </w:rPr>
              <w:instrText xml:space="preserve"> PAGEREF _Toc536302883 \h </w:instrText>
            </w:r>
          </w:ins>
          <w:r>
            <w:rPr>
              <w:noProof/>
              <w:webHidden/>
            </w:rPr>
          </w:r>
          <w:r>
            <w:rPr>
              <w:noProof/>
              <w:webHidden/>
            </w:rPr>
            <w:fldChar w:fldCharType="separate"/>
          </w:r>
          <w:ins w:id="129" w:author="中村 優太" w:date="2019-01-26T21:52:00Z">
            <w:r>
              <w:rPr>
                <w:noProof/>
                <w:webHidden/>
              </w:rPr>
              <w:t>22</w:t>
            </w:r>
            <w:r>
              <w:rPr>
                <w:noProof/>
                <w:webHidden/>
              </w:rPr>
              <w:fldChar w:fldCharType="end"/>
            </w:r>
            <w:r w:rsidRPr="0059741E">
              <w:rPr>
                <w:rStyle w:val="ad"/>
                <w:noProof/>
              </w:rPr>
              <w:fldChar w:fldCharType="end"/>
            </w:r>
          </w:ins>
        </w:p>
        <w:p w14:paraId="017C2BA3" w14:textId="77777777" w:rsidR="00C248AA" w:rsidDel="001473A5" w:rsidRDefault="00C248AA">
          <w:pPr>
            <w:pStyle w:val="13"/>
            <w:tabs>
              <w:tab w:val="right" w:leader="dot" w:pos="8828"/>
            </w:tabs>
            <w:ind w:firstLineChars="0" w:firstLine="0"/>
            <w:rPr>
              <w:del w:id="130" w:author="中村 優太" w:date="2019-01-26T21:52:00Z"/>
              <w:noProof/>
              <w:kern w:val="2"/>
              <w:sz w:val="21"/>
              <w:szCs w:val="22"/>
              <w:lang w:eastAsia="ja-JP"/>
            </w:rPr>
            <w:pPrChange w:id="131" w:author="中村 優太" w:date="2019-01-28T23:19:00Z">
              <w:pPr>
                <w:pStyle w:val="13"/>
                <w:tabs>
                  <w:tab w:val="right" w:leader="dot" w:pos="8828"/>
                </w:tabs>
                <w:ind w:firstLine="600"/>
              </w:pPr>
            </w:pPrChange>
          </w:pPr>
          <w:del w:id="132" w:author="中村 優太" w:date="2019-01-26T21:52:00Z">
            <w:r w:rsidRPr="001473A5" w:rsidDel="001473A5">
              <w:rPr>
                <w:rStyle w:val="ad"/>
                <w:rFonts w:hint="eastAsia"/>
                <w:noProof/>
              </w:rPr>
              <w:delText>第</w:delText>
            </w:r>
            <w:r w:rsidRPr="001473A5" w:rsidDel="001473A5">
              <w:rPr>
                <w:rStyle w:val="ad"/>
                <w:noProof/>
              </w:rPr>
              <w:delText>1</w:delText>
            </w:r>
            <w:r w:rsidRPr="001473A5" w:rsidDel="001473A5">
              <w:rPr>
                <w:rStyle w:val="ad"/>
                <w:rFonts w:hint="eastAsia"/>
                <w:noProof/>
              </w:rPr>
              <w:delText>章</w:delText>
            </w:r>
            <w:r w:rsidRPr="001473A5" w:rsidDel="001473A5">
              <w:rPr>
                <w:rStyle w:val="ad"/>
                <w:noProof/>
              </w:rPr>
              <w:delText xml:space="preserve"> </w:delText>
            </w:r>
            <w:r w:rsidRPr="001473A5" w:rsidDel="001473A5">
              <w:rPr>
                <w:rStyle w:val="ad"/>
                <w:rFonts w:hint="eastAsia"/>
                <w:noProof/>
              </w:rPr>
              <w:delText>序論</w:delText>
            </w:r>
            <w:r w:rsidDel="001473A5">
              <w:rPr>
                <w:noProof/>
                <w:webHidden/>
              </w:rPr>
              <w:tab/>
              <w:delText>4</w:delText>
            </w:r>
          </w:del>
        </w:p>
        <w:p w14:paraId="13A2AB8A" w14:textId="77777777" w:rsidR="00C248AA" w:rsidDel="001473A5" w:rsidRDefault="00C248AA">
          <w:pPr>
            <w:pStyle w:val="13"/>
            <w:tabs>
              <w:tab w:val="right" w:leader="dot" w:pos="8828"/>
            </w:tabs>
            <w:ind w:firstLineChars="0" w:firstLine="0"/>
            <w:rPr>
              <w:del w:id="133" w:author="中村 優太" w:date="2019-01-26T21:52:00Z"/>
              <w:noProof/>
              <w:kern w:val="2"/>
              <w:sz w:val="21"/>
              <w:szCs w:val="22"/>
              <w:lang w:eastAsia="ja-JP"/>
            </w:rPr>
            <w:pPrChange w:id="134" w:author="中村 優太" w:date="2019-01-28T23:19:00Z">
              <w:pPr>
                <w:pStyle w:val="13"/>
                <w:tabs>
                  <w:tab w:val="right" w:leader="dot" w:pos="8828"/>
                </w:tabs>
                <w:ind w:firstLine="600"/>
              </w:pPr>
            </w:pPrChange>
          </w:pPr>
          <w:del w:id="135" w:author="中村 優太" w:date="2019-01-26T21:52:00Z">
            <w:r w:rsidRPr="001473A5" w:rsidDel="001473A5">
              <w:rPr>
                <w:rStyle w:val="ad"/>
                <w:rFonts w:hint="eastAsia"/>
                <w:noProof/>
              </w:rPr>
              <w:delText>第</w:delText>
            </w:r>
            <w:r w:rsidRPr="001473A5" w:rsidDel="001473A5">
              <w:rPr>
                <w:rStyle w:val="ad"/>
                <w:noProof/>
              </w:rPr>
              <w:delText>2</w:delText>
            </w:r>
            <w:r w:rsidRPr="001473A5" w:rsidDel="001473A5">
              <w:rPr>
                <w:rStyle w:val="ad"/>
                <w:rFonts w:hint="eastAsia"/>
                <w:noProof/>
              </w:rPr>
              <w:delText>章</w:delText>
            </w:r>
            <w:r w:rsidRPr="001473A5" w:rsidDel="001473A5">
              <w:rPr>
                <w:rStyle w:val="ad"/>
                <w:noProof/>
              </w:rPr>
              <w:delText xml:space="preserve"> </w:delText>
            </w:r>
            <w:r w:rsidRPr="001473A5" w:rsidDel="001473A5">
              <w:rPr>
                <w:rStyle w:val="ad"/>
                <w:rFonts w:hint="eastAsia"/>
                <w:noProof/>
              </w:rPr>
              <w:delText>方法</w:delText>
            </w:r>
            <w:r w:rsidDel="001473A5">
              <w:rPr>
                <w:noProof/>
                <w:webHidden/>
              </w:rPr>
              <w:tab/>
              <w:delText>5</w:delText>
            </w:r>
          </w:del>
        </w:p>
        <w:p w14:paraId="629B7DC3" w14:textId="77777777" w:rsidR="00C248AA" w:rsidDel="001473A5" w:rsidRDefault="00C248AA">
          <w:pPr>
            <w:pStyle w:val="20"/>
            <w:tabs>
              <w:tab w:val="right" w:leader="dot" w:pos="8828"/>
            </w:tabs>
            <w:ind w:firstLineChars="0" w:firstLine="0"/>
            <w:rPr>
              <w:del w:id="136" w:author="中村 優太" w:date="2019-01-26T21:52:00Z"/>
              <w:noProof/>
              <w:kern w:val="2"/>
              <w:sz w:val="21"/>
              <w:szCs w:val="22"/>
              <w:lang w:eastAsia="ja-JP"/>
            </w:rPr>
            <w:pPrChange w:id="137" w:author="中村 優太" w:date="2019-01-28T23:19:00Z">
              <w:pPr>
                <w:pStyle w:val="20"/>
                <w:tabs>
                  <w:tab w:val="right" w:leader="dot" w:pos="8828"/>
                </w:tabs>
                <w:ind w:firstLine="600"/>
              </w:pPr>
            </w:pPrChange>
          </w:pPr>
          <w:del w:id="138" w:author="中村 優太" w:date="2019-01-26T21:52:00Z">
            <w:r w:rsidRPr="001473A5" w:rsidDel="001473A5">
              <w:rPr>
                <w:rStyle w:val="ad"/>
                <w:noProof/>
              </w:rPr>
              <w:delText xml:space="preserve">2.1 </w:delText>
            </w:r>
            <w:r w:rsidRPr="001473A5" w:rsidDel="001473A5">
              <w:rPr>
                <w:rStyle w:val="ad"/>
                <w:rFonts w:hint="eastAsia"/>
                <w:noProof/>
              </w:rPr>
              <w:delText>畳み込みニューラルネットワーク</w:delText>
            </w:r>
            <w:r w:rsidDel="001473A5">
              <w:rPr>
                <w:noProof/>
                <w:webHidden/>
              </w:rPr>
              <w:tab/>
              <w:delText>5</w:delText>
            </w:r>
          </w:del>
        </w:p>
        <w:p w14:paraId="023482C4" w14:textId="77777777" w:rsidR="00C248AA" w:rsidDel="001473A5" w:rsidRDefault="00C248AA">
          <w:pPr>
            <w:pStyle w:val="30"/>
            <w:tabs>
              <w:tab w:val="right" w:leader="dot" w:pos="8828"/>
            </w:tabs>
            <w:ind w:firstLineChars="0" w:firstLine="0"/>
            <w:rPr>
              <w:del w:id="139" w:author="中村 優太" w:date="2019-01-26T21:52:00Z"/>
              <w:noProof/>
              <w:kern w:val="2"/>
              <w:sz w:val="21"/>
              <w:szCs w:val="22"/>
              <w:lang w:eastAsia="ja-JP"/>
            </w:rPr>
            <w:pPrChange w:id="140" w:author="中村 優太" w:date="2019-01-28T23:19:00Z">
              <w:pPr>
                <w:pStyle w:val="30"/>
                <w:tabs>
                  <w:tab w:val="right" w:leader="dot" w:pos="8828"/>
                </w:tabs>
                <w:ind w:firstLine="600"/>
              </w:pPr>
            </w:pPrChange>
          </w:pPr>
          <w:del w:id="141" w:author="中村 優太" w:date="2019-01-26T21:52:00Z">
            <w:r w:rsidRPr="001473A5" w:rsidDel="001473A5">
              <w:rPr>
                <w:rStyle w:val="ad"/>
                <w:noProof/>
              </w:rPr>
              <w:delText xml:space="preserve">2.1.1 2 </w:delText>
            </w:r>
            <w:r w:rsidRPr="001473A5" w:rsidDel="001473A5">
              <w:rPr>
                <w:rStyle w:val="ad"/>
                <w:rFonts w:hint="eastAsia"/>
                <w:noProof/>
              </w:rPr>
              <w:delText>次元畳み込みニューラルネットワーク</w:delText>
            </w:r>
            <w:r w:rsidDel="001473A5">
              <w:rPr>
                <w:noProof/>
                <w:webHidden/>
              </w:rPr>
              <w:tab/>
              <w:delText>5</w:delText>
            </w:r>
          </w:del>
        </w:p>
        <w:p w14:paraId="338937A0" w14:textId="77777777" w:rsidR="00C248AA" w:rsidDel="001473A5" w:rsidRDefault="00C248AA">
          <w:pPr>
            <w:pStyle w:val="30"/>
            <w:tabs>
              <w:tab w:val="right" w:leader="dot" w:pos="8828"/>
            </w:tabs>
            <w:ind w:firstLineChars="0" w:firstLine="0"/>
            <w:rPr>
              <w:del w:id="142" w:author="中村 優太" w:date="2019-01-26T21:52:00Z"/>
              <w:noProof/>
              <w:kern w:val="2"/>
              <w:sz w:val="21"/>
              <w:szCs w:val="22"/>
              <w:lang w:eastAsia="ja-JP"/>
            </w:rPr>
            <w:pPrChange w:id="143" w:author="中村 優太" w:date="2019-01-28T23:19:00Z">
              <w:pPr>
                <w:pStyle w:val="30"/>
                <w:tabs>
                  <w:tab w:val="right" w:leader="dot" w:pos="8828"/>
                </w:tabs>
                <w:ind w:firstLine="600"/>
              </w:pPr>
            </w:pPrChange>
          </w:pPr>
          <w:del w:id="144" w:author="中村 優太" w:date="2019-01-26T21:52:00Z">
            <w:r w:rsidRPr="001473A5" w:rsidDel="001473A5">
              <w:rPr>
                <w:rStyle w:val="ad"/>
                <w:noProof/>
              </w:rPr>
              <w:delText xml:space="preserve">2.1.2 3 </w:delText>
            </w:r>
            <w:r w:rsidRPr="001473A5" w:rsidDel="001473A5">
              <w:rPr>
                <w:rStyle w:val="ad"/>
                <w:rFonts w:hint="eastAsia"/>
                <w:noProof/>
              </w:rPr>
              <w:delText>次元畳み込みニューラルネットワーク</w:delText>
            </w:r>
            <w:r w:rsidDel="001473A5">
              <w:rPr>
                <w:noProof/>
                <w:webHidden/>
              </w:rPr>
              <w:tab/>
              <w:delText>5</w:delText>
            </w:r>
          </w:del>
        </w:p>
        <w:p w14:paraId="3227C53A" w14:textId="77777777" w:rsidR="00C248AA" w:rsidDel="001473A5" w:rsidRDefault="00C248AA">
          <w:pPr>
            <w:pStyle w:val="20"/>
            <w:tabs>
              <w:tab w:val="right" w:leader="dot" w:pos="8828"/>
            </w:tabs>
            <w:ind w:firstLineChars="0" w:firstLine="0"/>
            <w:rPr>
              <w:del w:id="145" w:author="中村 優太" w:date="2019-01-26T21:52:00Z"/>
              <w:noProof/>
              <w:kern w:val="2"/>
              <w:sz w:val="21"/>
              <w:szCs w:val="22"/>
              <w:lang w:eastAsia="ja-JP"/>
            </w:rPr>
            <w:pPrChange w:id="146" w:author="中村 優太" w:date="2019-01-28T23:19:00Z">
              <w:pPr>
                <w:pStyle w:val="20"/>
                <w:tabs>
                  <w:tab w:val="right" w:leader="dot" w:pos="8828"/>
                </w:tabs>
                <w:ind w:firstLine="600"/>
              </w:pPr>
            </w:pPrChange>
          </w:pPr>
          <w:del w:id="147" w:author="中村 優太" w:date="2019-01-26T21:52:00Z">
            <w:r w:rsidRPr="001473A5" w:rsidDel="001473A5">
              <w:rPr>
                <w:rStyle w:val="ad"/>
                <w:noProof/>
              </w:rPr>
              <w:delText xml:space="preserve">2.2 </w:delText>
            </w:r>
            <w:r w:rsidRPr="001473A5" w:rsidDel="001473A5">
              <w:rPr>
                <w:rStyle w:val="ad"/>
                <w:rFonts w:hint="eastAsia"/>
                <w:noProof/>
              </w:rPr>
              <w:delText>データセット</w:delText>
            </w:r>
            <w:r w:rsidDel="001473A5">
              <w:rPr>
                <w:noProof/>
                <w:webHidden/>
              </w:rPr>
              <w:tab/>
              <w:delText>7</w:delText>
            </w:r>
          </w:del>
        </w:p>
        <w:p w14:paraId="3AC61338" w14:textId="77777777" w:rsidR="00C248AA" w:rsidDel="001473A5" w:rsidRDefault="00C248AA">
          <w:pPr>
            <w:pStyle w:val="30"/>
            <w:tabs>
              <w:tab w:val="right" w:leader="dot" w:pos="8828"/>
            </w:tabs>
            <w:ind w:firstLineChars="0" w:firstLine="0"/>
            <w:rPr>
              <w:del w:id="148" w:author="中村 優太" w:date="2019-01-26T21:52:00Z"/>
              <w:noProof/>
              <w:kern w:val="2"/>
              <w:sz w:val="21"/>
              <w:szCs w:val="22"/>
              <w:lang w:eastAsia="ja-JP"/>
            </w:rPr>
            <w:pPrChange w:id="149" w:author="中村 優太" w:date="2019-01-28T23:19:00Z">
              <w:pPr>
                <w:pStyle w:val="30"/>
                <w:tabs>
                  <w:tab w:val="right" w:leader="dot" w:pos="8828"/>
                </w:tabs>
                <w:ind w:firstLine="600"/>
              </w:pPr>
            </w:pPrChange>
          </w:pPr>
          <w:del w:id="150" w:author="中村 優太" w:date="2019-01-26T21:52:00Z">
            <w:r w:rsidRPr="001473A5" w:rsidDel="001473A5">
              <w:rPr>
                <w:rStyle w:val="ad"/>
                <w:noProof/>
              </w:rPr>
              <w:delText xml:space="preserve">2.2.1 Moments In Time </w:delText>
            </w:r>
            <w:r w:rsidRPr="001473A5" w:rsidDel="001473A5">
              <w:rPr>
                <w:rStyle w:val="ad"/>
                <w:rFonts w:hint="eastAsia"/>
                <w:noProof/>
              </w:rPr>
              <w:delText>データセット</w:delText>
            </w:r>
            <w:r w:rsidDel="001473A5">
              <w:rPr>
                <w:noProof/>
                <w:webHidden/>
              </w:rPr>
              <w:tab/>
              <w:delText>7</w:delText>
            </w:r>
          </w:del>
        </w:p>
        <w:p w14:paraId="5BDC1A51" w14:textId="77777777" w:rsidR="00C248AA" w:rsidDel="001473A5" w:rsidRDefault="00C248AA">
          <w:pPr>
            <w:pStyle w:val="30"/>
            <w:tabs>
              <w:tab w:val="right" w:leader="dot" w:pos="8828"/>
            </w:tabs>
            <w:ind w:firstLineChars="0" w:firstLine="0"/>
            <w:rPr>
              <w:del w:id="151" w:author="中村 優太" w:date="2019-01-26T21:52:00Z"/>
              <w:noProof/>
              <w:kern w:val="2"/>
              <w:sz w:val="21"/>
              <w:szCs w:val="22"/>
              <w:lang w:eastAsia="ja-JP"/>
            </w:rPr>
            <w:pPrChange w:id="152" w:author="中村 優太" w:date="2019-01-28T23:19:00Z">
              <w:pPr>
                <w:pStyle w:val="30"/>
                <w:tabs>
                  <w:tab w:val="right" w:leader="dot" w:pos="8828"/>
                </w:tabs>
                <w:ind w:firstLine="600"/>
              </w:pPr>
            </w:pPrChange>
          </w:pPr>
          <w:del w:id="153" w:author="中村 優太" w:date="2019-01-26T21:52:00Z">
            <w:r w:rsidRPr="001473A5" w:rsidDel="001473A5">
              <w:rPr>
                <w:rStyle w:val="ad"/>
                <w:noProof/>
              </w:rPr>
              <w:delText xml:space="preserve">2.2.2 </w:delText>
            </w:r>
            <w:r w:rsidRPr="001473A5" w:rsidDel="001473A5">
              <w:rPr>
                <w:rStyle w:val="ad"/>
                <w:rFonts w:hint="eastAsia"/>
                <w:noProof/>
              </w:rPr>
              <w:delText>データセットの抽出</w:delText>
            </w:r>
            <w:r w:rsidDel="001473A5">
              <w:rPr>
                <w:noProof/>
                <w:webHidden/>
              </w:rPr>
              <w:tab/>
              <w:delText>7</w:delText>
            </w:r>
          </w:del>
        </w:p>
        <w:p w14:paraId="25EA8080" w14:textId="77777777" w:rsidR="00C248AA" w:rsidDel="001473A5" w:rsidRDefault="00C248AA">
          <w:pPr>
            <w:pStyle w:val="20"/>
            <w:tabs>
              <w:tab w:val="right" w:leader="dot" w:pos="8828"/>
            </w:tabs>
            <w:ind w:firstLineChars="0" w:firstLine="0"/>
            <w:rPr>
              <w:del w:id="154" w:author="中村 優太" w:date="2019-01-26T21:52:00Z"/>
              <w:noProof/>
              <w:kern w:val="2"/>
              <w:sz w:val="21"/>
              <w:szCs w:val="22"/>
              <w:lang w:eastAsia="ja-JP"/>
            </w:rPr>
            <w:pPrChange w:id="155" w:author="中村 優太" w:date="2019-01-28T23:19:00Z">
              <w:pPr>
                <w:pStyle w:val="20"/>
                <w:tabs>
                  <w:tab w:val="right" w:leader="dot" w:pos="8828"/>
                </w:tabs>
                <w:ind w:firstLine="600"/>
              </w:pPr>
            </w:pPrChange>
          </w:pPr>
          <w:del w:id="156" w:author="中村 優太" w:date="2019-01-26T21:52:00Z">
            <w:r w:rsidRPr="001473A5" w:rsidDel="001473A5">
              <w:rPr>
                <w:rStyle w:val="ad"/>
                <w:noProof/>
              </w:rPr>
              <w:delText xml:space="preserve">2.3 </w:delText>
            </w:r>
            <w:r w:rsidRPr="001473A5" w:rsidDel="001473A5">
              <w:rPr>
                <w:rStyle w:val="ad"/>
                <w:rFonts w:hint="eastAsia"/>
                <w:noProof/>
              </w:rPr>
              <w:delText>物体判別学習</w:delText>
            </w:r>
            <w:r w:rsidDel="001473A5">
              <w:rPr>
                <w:noProof/>
                <w:webHidden/>
              </w:rPr>
              <w:tab/>
              <w:delText>7</w:delText>
            </w:r>
          </w:del>
        </w:p>
        <w:p w14:paraId="305077A2" w14:textId="77777777" w:rsidR="00C248AA" w:rsidDel="001473A5" w:rsidRDefault="00C248AA">
          <w:pPr>
            <w:pStyle w:val="30"/>
            <w:tabs>
              <w:tab w:val="right" w:leader="dot" w:pos="8828"/>
            </w:tabs>
            <w:ind w:firstLineChars="0" w:firstLine="0"/>
            <w:rPr>
              <w:del w:id="157" w:author="中村 優太" w:date="2019-01-26T21:52:00Z"/>
              <w:noProof/>
              <w:kern w:val="2"/>
              <w:sz w:val="21"/>
              <w:szCs w:val="22"/>
              <w:lang w:eastAsia="ja-JP"/>
            </w:rPr>
            <w:pPrChange w:id="158" w:author="中村 優太" w:date="2019-01-28T23:19:00Z">
              <w:pPr>
                <w:pStyle w:val="30"/>
                <w:tabs>
                  <w:tab w:val="right" w:leader="dot" w:pos="8828"/>
                </w:tabs>
                <w:ind w:firstLine="600"/>
              </w:pPr>
            </w:pPrChange>
          </w:pPr>
          <w:del w:id="159" w:author="中村 優太" w:date="2019-01-26T21:52:00Z">
            <w:r w:rsidRPr="001473A5" w:rsidDel="001473A5">
              <w:rPr>
                <w:rStyle w:val="ad"/>
                <w:noProof/>
              </w:rPr>
              <w:delText xml:space="preserve">2.3.1 2 </w:delText>
            </w:r>
            <w:r w:rsidRPr="001473A5" w:rsidDel="001473A5">
              <w:rPr>
                <w:rStyle w:val="ad"/>
                <w:rFonts w:hint="eastAsia"/>
                <w:noProof/>
              </w:rPr>
              <w:delText>次元畳み込みニューラルネットワーク</w:delText>
            </w:r>
            <w:r w:rsidDel="001473A5">
              <w:rPr>
                <w:noProof/>
                <w:webHidden/>
              </w:rPr>
              <w:tab/>
              <w:delText>7</w:delText>
            </w:r>
          </w:del>
        </w:p>
        <w:p w14:paraId="1A0A401F" w14:textId="77777777" w:rsidR="00C248AA" w:rsidDel="001473A5" w:rsidRDefault="00C248AA">
          <w:pPr>
            <w:pStyle w:val="30"/>
            <w:tabs>
              <w:tab w:val="right" w:leader="dot" w:pos="8828"/>
            </w:tabs>
            <w:ind w:firstLineChars="0" w:firstLine="0"/>
            <w:rPr>
              <w:del w:id="160" w:author="中村 優太" w:date="2019-01-26T21:52:00Z"/>
              <w:noProof/>
              <w:kern w:val="2"/>
              <w:sz w:val="21"/>
              <w:szCs w:val="22"/>
              <w:lang w:eastAsia="ja-JP"/>
            </w:rPr>
            <w:pPrChange w:id="161" w:author="中村 優太" w:date="2019-01-28T23:19:00Z">
              <w:pPr>
                <w:pStyle w:val="30"/>
                <w:tabs>
                  <w:tab w:val="right" w:leader="dot" w:pos="8828"/>
                </w:tabs>
                <w:ind w:firstLine="600"/>
              </w:pPr>
            </w:pPrChange>
          </w:pPr>
          <w:del w:id="162" w:author="中村 優太" w:date="2019-01-26T21:52:00Z">
            <w:r w:rsidRPr="001473A5" w:rsidDel="001473A5">
              <w:rPr>
                <w:rStyle w:val="ad"/>
                <w:noProof/>
              </w:rPr>
              <w:delText xml:space="preserve">2.3.2 </w:delText>
            </w:r>
            <w:r w:rsidRPr="001473A5" w:rsidDel="001473A5">
              <w:rPr>
                <w:rStyle w:val="ad"/>
                <w:rFonts w:hint="eastAsia"/>
                <w:noProof/>
              </w:rPr>
              <w:delText>時空間畳み込みニューラルネットワーク</w:delText>
            </w:r>
            <w:r w:rsidDel="001473A5">
              <w:rPr>
                <w:noProof/>
                <w:webHidden/>
              </w:rPr>
              <w:tab/>
              <w:delText>8</w:delText>
            </w:r>
          </w:del>
        </w:p>
        <w:p w14:paraId="164A9691" w14:textId="77777777" w:rsidR="00C248AA" w:rsidDel="001473A5" w:rsidRDefault="00C248AA">
          <w:pPr>
            <w:pStyle w:val="20"/>
            <w:tabs>
              <w:tab w:val="right" w:leader="dot" w:pos="8828"/>
            </w:tabs>
            <w:ind w:firstLineChars="0" w:firstLine="0"/>
            <w:rPr>
              <w:del w:id="163" w:author="中村 優太" w:date="2019-01-26T21:52:00Z"/>
              <w:noProof/>
              <w:kern w:val="2"/>
              <w:sz w:val="21"/>
              <w:szCs w:val="22"/>
              <w:lang w:eastAsia="ja-JP"/>
            </w:rPr>
            <w:pPrChange w:id="164" w:author="中村 優太" w:date="2019-01-28T23:19:00Z">
              <w:pPr>
                <w:pStyle w:val="20"/>
                <w:tabs>
                  <w:tab w:val="right" w:leader="dot" w:pos="8828"/>
                </w:tabs>
                <w:ind w:firstLine="600"/>
              </w:pPr>
            </w:pPrChange>
          </w:pPr>
          <w:del w:id="165" w:author="中村 優太" w:date="2019-01-26T21:52:00Z">
            <w:r w:rsidRPr="001473A5" w:rsidDel="001473A5">
              <w:rPr>
                <w:rStyle w:val="ad"/>
                <w:noProof/>
              </w:rPr>
              <w:delText xml:space="preserve">2.3 </w:delText>
            </w:r>
            <w:r w:rsidRPr="001473A5" w:rsidDel="001473A5">
              <w:rPr>
                <w:rStyle w:val="ad"/>
                <w:rFonts w:hint="eastAsia"/>
                <w:noProof/>
              </w:rPr>
              <w:delText>検証</w:delText>
            </w:r>
            <w:r w:rsidDel="001473A5">
              <w:rPr>
                <w:noProof/>
                <w:webHidden/>
              </w:rPr>
              <w:tab/>
              <w:delText>8</w:delText>
            </w:r>
          </w:del>
        </w:p>
        <w:p w14:paraId="467F0015" w14:textId="77777777" w:rsidR="00C248AA" w:rsidDel="001473A5" w:rsidRDefault="00C248AA">
          <w:pPr>
            <w:pStyle w:val="30"/>
            <w:tabs>
              <w:tab w:val="right" w:leader="dot" w:pos="8828"/>
            </w:tabs>
            <w:ind w:firstLineChars="0" w:firstLine="0"/>
            <w:rPr>
              <w:del w:id="166" w:author="中村 優太" w:date="2019-01-26T21:52:00Z"/>
              <w:noProof/>
              <w:kern w:val="2"/>
              <w:sz w:val="21"/>
              <w:szCs w:val="22"/>
              <w:lang w:eastAsia="ja-JP"/>
            </w:rPr>
            <w:pPrChange w:id="167" w:author="中村 優太" w:date="2019-01-28T23:19:00Z">
              <w:pPr>
                <w:pStyle w:val="30"/>
                <w:tabs>
                  <w:tab w:val="right" w:leader="dot" w:pos="8828"/>
                </w:tabs>
                <w:ind w:firstLine="600"/>
              </w:pPr>
            </w:pPrChange>
          </w:pPr>
          <w:del w:id="168" w:author="中村 優太" w:date="2019-01-26T21:52:00Z">
            <w:r w:rsidRPr="001473A5" w:rsidDel="001473A5">
              <w:rPr>
                <w:rStyle w:val="ad"/>
                <w:noProof/>
              </w:rPr>
              <w:delText xml:space="preserve">2.3.1 </w:delText>
            </w:r>
            <w:r w:rsidRPr="001473A5" w:rsidDel="001473A5">
              <w:rPr>
                <w:rStyle w:val="ad"/>
                <w:rFonts w:hint="eastAsia"/>
                <w:noProof/>
              </w:rPr>
              <w:delText>評価方法</w:delText>
            </w:r>
            <w:r w:rsidDel="001473A5">
              <w:rPr>
                <w:noProof/>
                <w:webHidden/>
              </w:rPr>
              <w:tab/>
              <w:delText>8</w:delText>
            </w:r>
          </w:del>
        </w:p>
        <w:p w14:paraId="11330371" w14:textId="77777777" w:rsidR="00C248AA" w:rsidDel="001473A5" w:rsidRDefault="00C248AA">
          <w:pPr>
            <w:pStyle w:val="30"/>
            <w:tabs>
              <w:tab w:val="right" w:leader="dot" w:pos="8828"/>
            </w:tabs>
            <w:ind w:firstLineChars="0" w:firstLine="0"/>
            <w:rPr>
              <w:del w:id="169" w:author="中村 優太" w:date="2019-01-26T21:52:00Z"/>
              <w:noProof/>
              <w:kern w:val="2"/>
              <w:sz w:val="21"/>
              <w:szCs w:val="22"/>
              <w:lang w:eastAsia="ja-JP"/>
            </w:rPr>
            <w:pPrChange w:id="170" w:author="中村 優太" w:date="2019-01-28T23:19:00Z">
              <w:pPr>
                <w:pStyle w:val="30"/>
                <w:tabs>
                  <w:tab w:val="right" w:leader="dot" w:pos="8828"/>
                </w:tabs>
                <w:ind w:firstLine="600"/>
              </w:pPr>
            </w:pPrChange>
          </w:pPr>
          <w:del w:id="171" w:author="中村 優太" w:date="2019-01-26T21:52:00Z">
            <w:r w:rsidRPr="001473A5" w:rsidDel="001473A5">
              <w:rPr>
                <w:rStyle w:val="ad"/>
                <w:noProof/>
              </w:rPr>
              <w:delText xml:space="preserve">2.3.2 </w:delText>
            </w:r>
            <w:r w:rsidRPr="001473A5" w:rsidDel="001473A5">
              <w:rPr>
                <w:rStyle w:val="ad"/>
                <w:rFonts w:hint="eastAsia"/>
                <w:noProof/>
              </w:rPr>
              <w:delText>評価指標</w:delText>
            </w:r>
            <w:r w:rsidDel="001473A5">
              <w:rPr>
                <w:noProof/>
                <w:webHidden/>
              </w:rPr>
              <w:tab/>
              <w:delText>9</w:delText>
            </w:r>
          </w:del>
        </w:p>
        <w:p w14:paraId="6D17C969" w14:textId="77777777" w:rsidR="00C248AA" w:rsidDel="001473A5" w:rsidRDefault="00C248AA">
          <w:pPr>
            <w:pStyle w:val="13"/>
            <w:tabs>
              <w:tab w:val="right" w:leader="dot" w:pos="8828"/>
            </w:tabs>
            <w:ind w:firstLineChars="0" w:firstLine="0"/>
            <w:rPr>
              <w:del w:id="172" w:author="中村 優太" w:date="2019-01-26T21:52:00Z"/>
              <w:noProof/>
              <w:kern w:val="2"/>
              <w:sz w:val="21"/>
              <w:szCs w:val="22"/>
              <w:lang w:eastAsia="ja-JP"/>
            </w:rPr>
            <w:pPrChange w:id="173" w:author="中村 優太" w:date="2019-01-28T23:19:00Z">
              <w:pPr>
                <w:pStyle w:val="13"/>
                <w:tabs>
                  <w:tab w:val="right" w:leader="dot" w:pos="8828"/>
                </w:tabs>
                <w:ind w:firstLine="600"/>
              </w:pPr>
            </w:pPrChange>
          </w:pPr>
          <w:del w:id="174" w:author="中村 優太" w:date="2019-01-26T21:52:00Z">
            <w:r w:rsidRPr="001473A5" w:rsidDel="001473A5">
              <w:rPr>
                <w:rStyle w:val="ad"/>
                <w:noProof/>
              </w:rPr>
              <w:delText>3</w:delText>
            </w:r>
            <w:r w:rsidRPr="001473A5" w:rsidDel="001473A5">
              <w:rPr>
                <w:rStyle w:val="ad"/>
                <w:rFonts w:hint="eastAsia"/>
                <w:noProof/>
              </w:rPr>
              <w:delText>章</w:delText>
            </w:r>
            <w:r w:rsidRPr="001473A5" w:rsidDel="001473A5">
              <w:rPr>
                <w:rStyle w:val="ad"/>
                <w:noProof/>
              </w:rPr>
              <w:delText xml:space="preserve"> </w:delText>
            </w:r>
            <w:r w:rsidRPr="001473A5" w:rsidDel="001473A5">
              <w:rPr>
                <w:rStyle w:val="ad"/>
                <w:rFonts w:hint="eastAsia"/>
                <w:noProof/>
              </w:rPr>
              <w:delText>結果</w:delText>
            </w:r>
            <w:r w:rsidDel="001473A5">
              <w:rPr>
                <w:noProof/>
                <w:webHidden/>
              </w:rPr>
              <w:tab/>
              <w:delText>9</w:delText>
            </w:r>
          </w:del>
        </w:p>
        <w:p w14:paraId="4496A64C" w14:textId="77777777" w:rsidR="00C248AA" w:rsidDel="001473A5" w:rsidRDefault="00C248AA">
          <w:pPr>
            <w:pStyle w:val="30"/>
            <w:tabs>
              <w:tab w:val="right" w:leader="dot" w:pos="8828"/>
            </w:tabs>
            <w:ind w:firstLineChars="0" w:firstLine="0"/>
            <w:rPr>
              <w:del w:id="175" w:author="中村 優太" w:date="2019-01-26T21:52:00Z"/>
              <w:noProof/>
              <w:kern w:val="2"/>
              <w:sz w:val="21"/>
              <w:szCs w:val="22"/>
              <w:lang w:eastAsia="ja-JP"/>
            </w:rPr>
            <w:pPrChange w:id="176" w:author="中村 優太" w:date="2019-01-28T23:19:00Z">
              <w:pPr>
                <w:pStyle w:val="30"/>
                <w:tabs>
                  <w:tab w:val="right" w:leader="dot" w:pos="8828"/>
                </w:tabs>
                <w:ind w:firstLine="600"/>
              </w:pPr>
            </w:pPrChange>
          </w:pPr>
          <w:del w:id="177" w:author="中村 優太" w:date="2019-01-26T21:52:00Z">
            <w:r w:rsidRPr="001473A5" w:rsidDel="001473A5">
              <w:rPr>
                <w:rStyle w:val="ad"/>
                <w:noProof/>
              </w:rPr>
              <w:delText xml:space="preserve">3.1 </w:delText>
            </w:r>
            <w:r w:rsidRPr="001473A5" w:rsidDel="001473A5">
              <w:rPr>
                <w:rStyle w:val="ad"/>
                <w:rFonts w:hint="eastAsia"/>
                <w:noProof/>
              </w:rPr>
              <w:delText>学習曲線</w:delText>
            </w:r>
            <w:r w:rsidDel="001473A5">
              <w:rPr>
                <w:noProof/>
                <w:webHidden/>
              </w:rPr>
              <w:tab/>
              <w:delText>9</w:delText>
            </w:r>
          </w:del>
        </w:p>
        <w:p w14:paraId="627693D7" w14:textId="77777777" w:rsidR="00C248AA" w:rsidDel="001473A5" w:rsidRDefault="00C248AA">
          <w:pPr>
            <w:pStyle w:val="30"/>
            <w:tabs>
              <w:tab w:val="right" w:leader="dot" w:pos="8828"/>
            </w:tabs>
            <w:ind w:firstLineChars="0" w:firstLine="0"/>
            <w:rPr>
              <w:del w:id="178" w:author="中村 優太" w:date="2019-01-26T21:52:00Z"/>
              <w:noProof/>
              <w:kern w:val="2"/>
              <w:sz w:val="21"/>
              <w:szCs w:val="22"/>
              <w:lang w:eastAsia="ja-JP"/>
            </w:rPr>
            <w:pPrChange w:id="179" w:author="中村 優太" w:date="2019-01-28T23:19:00Z">
              <w:pPr>
                <w:pStyle w:val="30"/>
                <w:tabs>
                  <w:tab w:val="right" w:leader="dot" w:pos="8828"/>
                </w:tabs>
                <w:ind w:firstLine="600"/>
              </w:pPr>
            </w:pPrChange>
          </w:pPr>
          <w:del w:id="180" w:author="中村 優太" w:date="2019-01-26T21:52:00Z">
            <w:r w:rsidRPr="001473A5" w:rsidDel="001473A5">
              <w:rPr>
                <w:rStyle w:val="ad"/>
                <w:noProof/>
              </w:rPr>
              <w:delText>3.2</w:delText>
            </w:r>
            <w:r w:rsidRPr="001473A5" w:rsidDel="001473A5">
              <w:rPr>
                <w:rStyle w:val="ad"/>
                <w:rFonts w:hint="eastAsia"/>
                <w:noProof/>
              </w:rPr>
              <w:delText>判別結果</w:delText>
            </w:r>
            <w:r w:rsidDel="001473A5">
              <w:rPr>
                <w:noProof/>
                <w:webHidden/>
              </w:rPr>
              <w:tab/>
              <w:delText>10</w:delText>
            </w:r>
          </w:del>
        </w:p>
        <w:p w14:paraId="7A127DF6" w14:textId="77777777" w:rsidR="00C248AA" w:rsidDel="001473A5" w:rsidRDefault="00C248AA">
          <w:pPr>
            <w:pStyle w:val="13"/>
            <w:tabs>
              <w:tab w:val="right" w:leader="dot" w:pos="8828"/>
            </w:tabs>
            <w:ind w:firstLineChars="0" w:firstLine="0"/>
            <w:rPr>
              <w:del w:id="181" w:author="中村 優太" w:date="2019-01-26T21:52:00Z"/>
              <w:noProof/>
              <w:kern w:val="2"/>
              <w:sz w:val="21"/>
              <w:szCs w:val="22"/>
              <w:lang w:eastAsia="ja-JP"/>
            </w:rPr>
            <w:pPrChange w:id="182" w:author="中村 優太" w:date="2019-01-28T23:19:00Z">
              <w:pPr>
                <w:pStyle w:val="13"/>
                <w:tabs>
                  <w:tab w:val="right" w:leader="dot" w:pos="8828"/>
                </w:tabs>
                <w:ind w:firstLine="600"/>
              </w:pPr>
            </w:pPrChange>
          </w:pPr>
          <w:del w:id="183" w:author="中村 優太" w:date="2019-01-26T21:52:00Z">
            <w:r w:rsidRPr="001473A5" w:rsidDel="001473A5">
              <w:rPr>
                <w:rStyle w:val="ad"/>
                <w:rFonts w:hint="eastAsia"/>
                <w:noProof/>
              </w:rPr>
              <w:delText>第</w:delText>
            </w:r>
            <w:r w:rsidRPr="001473A5" w:rsidDel="001473A5">
              <w:rPr>
                <w:rStyle w:val="ad"/>
                <w:noProof/>
              </w:rPr>
              <w:delText>4</w:delText>
            </w:r>
            <w:r w:rsidRPr="001473A5" w:rsidDel="001473A5">
              <w:rPr>
                <w:rStyle w:val="ad"/>
                <w:rFonts w:hint="eastAsia"/>
                <w:noProof/>
              </w:rPr>
              <w:delText>章</w:delText>
            </w:r>
            <w:r w:rsidRPr="001473A5" w:rsidDel="001473A5">
              <w:rPr>
                <w:rStyle w:val="ad"/>
                <w:noProof/>
              </w:rPr>
              <w:delText xml:space="preserve"> </w:delText>
            </w:r>
            <w:r w:rsidRPr="001473A5" w:rsidDel="001473A5">
              <w:rPr>
                <w:rStyle w:val="ad"/>
                <w:rFonts w:hint="eastAsia"/>
                <w:noProof/>
              </w:rPr>
              <w:delText>考察</w:delText>
            </w:r>
            <w:r w:rsidDel="001473A5">
              <w:rPr>
                <w:noProof/>
                <w:webHidden/>
              </w:rPr>
              <w:tab/>
              <w:delText>13</w:delText>
            </w:r>
          </w:del>
        </w:p>
        <w:p w14:paraId="327744EC" w14:textId="77777777" w:rsidR="00C248AA" w:rsidDel="001473A5" w:rsidRDefault="00C248AA">
          <w:pPr>
            <w:pStyle w:val="13"/>
            <w:tabs>
              <w:tab w:val="right" w:leader="dot" w:pos="8828"/>
            </w:tabs>
            <w:ind w:firstLineChars="0" w:firstLine="0"/>
            <w:rPr>
              <w:del w:id="184" w:author="中村 優太" w:date="2019-01-26T21:52:00Z"/>
              <w:noProof/>
              <w:kern w:val="2"/>
              <w:sz w:val="21"/>
              <w:szCs w:val="22"/>
              <w:lang w:eastAsia="ja-JP"/>
            </w:rPr>
            <w:pPrChange w:id="185" w:author="中村 優太" w:date="2019-01-28T23:19:00Z">
              <w:pPr>
                <w:pStyle w:val="13"/>
                <w:tabs>
                  <w:tab w:val="right" w:leader="dot" w:pos="8828"/>
                </w:tabs>
                <w:ind w:firstLine="600"/>
              </w:pPr>
            </w:pPrChange>
          </w:pPr>
          <w:del w:id="186" w:author="中村 優太" w:date="2019-01-26T21:52:00Z">
            <w:r w:rsidRPr="001473A5" w:rsidDel="001473A5">
              <w:rPr>
                <w:rStyle w:val="ad"/>
                <w:rFonts w:hint="eastAsia"/>
                <w:noProof/>
              </w:rPr>
              <w:delText>第</w:delText>
            </w:r>
            <w:r w:rsidRPr="001473A5" w:rsidDel="001473A5">
              <w:rPr>
                <w:rStyle w:val="ad"/>
                <w:noProof/>
              </w:rPr>
              <w:delText>5</w:delText>
            </w:r>
            <w:r w:rsidRPr="001473A5" w:rsidDel="001473A5">
              <w:rPr>
                <w:rStyle w:val="ad"/>
                <w:rFonts w:hint="eastAsia"/>
                <w:noProof/>
              </w:rPr>
              <w:delText>章</w:delText>
            </w:r>
            <w:r w:rsidRPr="001473A5" w:rsidDel="001473A5">
              <w:rPr>
                <w:rStyle w:val="ad"/>
                <w:noProof/>
              </w:rPr>
              <w:delText xml:space="preserve"> </w:delText>
            </w:r>
            <w:r w:rsidRPr="001473A5" w:rsidDel="001473A5">
              <w:rPr>
                <w:rStyle w:val="ad"/>
                <w:rFonts w:hint="eastAsia"/>
                <w:noProof/>
              </w:rPr>
              <w:delText>結論</w:delText>
            </w:r>
            <w:r w:rsidDel="001473A5">
              <w:rPr>
                <w:noProof/>
                <w:webHidden/>
              </w:rPr>
              <w:tab/>
              <w:delText>14</w:delText>
            </w:r>
          </w:del>
        </w:p>
        <w:p w14:paraId="249BE3A2" w14:textId="77777777" w:rsidR="00C248AA" w:rsidDel="001473A5" w:rsidRDefault="00C248AA">
          <w:pPr>
            <w:pStyle w:val="13"/>
            <w:tabs>
              <w:tab w:val="right" w:leader="dot" w:pos="8828"/>
            </w:tabs>
            <w:ind w:firstLineChars="0" w:firstLine="0"/>
            <w:rPr>
              <w:del w:id="187" w:author="中村 優太" w:date="2019-01-26T21:52:00Z"/>
              <w:noProof/>
              <w:kern w:val="2"/>
              <w:sz w:val="21"/>
              <w:szCs w:val="22"/>
              <w:lang w:eastAsia="ja-JP"/>
            </w:rPr>
            <w:pPrChange w:id="188" w:author="中村 優太" w:date="2019-01-28T23:19:00Z">
              <w:pPr>
                <w:pStyle w:val="13"/>
                <w:tabs>
                  <w:tab w:val="right" w:leader="dot" w:pos="8828"/>
                </w:tabs>
                <w:ind w:firstLine="600"/>
              </w:pPr>
            </w:pPrChange>
          </w:pPr>
          <w:del w:id="189" w:author="中村 優太" w:date="2019-01-26T21:52:00Z">
            <w:r w:rsidRPr="001473A5" w:rsidDel="001473A5">
              <w:rPr>
                <w:rStyle w:val="ad"/>
                <w:rFonts w:hint="eastAsia"/>
                <w:noProof/>
              </w:rPr>
              <w:delText>謝辞</w:delText>
            </w:r>
            <w:r w:rsidDel="001473A5">
              <w:rPr>
                <w:noProof/>
                <w:webHidden/>
              </w:rPr>
              <w:tab/>
              <w:delText>15</w:delText>
            </w:r>
          </w:del>
        </w:p>
        <w:p w14:paraId="0B7885C9" w14:textId="77777777" w:rsidR="00C248AA" w:rsidDel="001473A5" w:rsidRDefault="00C248AA">
          <w:pPr>
            <w:pStyle w:val="13"/>
            <w:tabs>
              <w:tab w:val="right" w:leader="dot" w:pos="8828"/>
            </w:tabs>
            <w:ind w:firstLineChars="0" w:firstLine="0"/>
            <w:rPr>
              <w:del w:id="190" w:author="中村 優太" w:date="2019-01-26T21:52:00Z"/>
              <w:noProof/>
              <w:kern w:val="2"/>
              <w:sz w:val="21"/>
              <w:szCs w:val="22"/>
              <w:lang w:eastAsia="ja-JP"/>
            </w:rPr>
            <w:pPrChange w:id="191" w:author="中村 優太" w:date="2019-01-28T23:19:00Z">
              <w:pPr>
                <w:pStyle w:val="13"/>
                <w:tabs>
                  <w:tab w:val="right" w:leader="dot" w:pos="8828"/>
                </w:tabs>
                <w:ind w:firstLine="600"/>
              </w:pPr>
            </w:pPrChange>
          </w:pPr>
          <w:del w:id="192" w:author="中村 優太" w:date="2019-01-26T21:52:00Z">
            <w:r w:rsidRPr="001473A5" w:rsidDel="001473A5">
              <w:rPr>
                <w:rStyle w:val="ad"/>
                <w:rFonts w:hint="eastAsia"/>
                <w:noProof/>
                <w:lang w:val="ja-JP"/>
              </w:rPr>
              <w:delText>参考文献</w:delText>
            </w:r>
            <w:r w:rsidDel="001473A5">
              <w:rPr>
                <w:noProof/>
                <w:webHidden/>
              </w:rPr>
              <w:tab/>
              <w:delText>16</w:delText>
            </w:r>
          </w:del>
        </w:p>
        <w:p w14:paraId="29B131E2" w14:textId="77777777" w:rsidR="00D01F26" w:rsidRDefault="00D01F26">
          <w:pPr>
            <w:ind w:firstLineChars="0" w:firstLine="0"/>
            <w:pPrChange w:id="193" w:author="中村 優太" w:date="2019-01-28T23:19:00Z">
              <w:pPr>
                <w:ind w:firstLine="600"/>
              </w:pPr>
            </w:pPrChange>
          </w:pPr>
          <w:r>
            <w:rPr>
              <w:b/>
              <w:bCs/>
              <w:lang w:val="ja-JP"/>
            </w:rPr>
            <w:fldChar w:fldCharType="end"/>
          </w:r>
        </w:p>
      </w:sdtContent>
    </w:sdt>
    <w:p w14:paraId="0DD377FB" w14:textId="77777777" w:rsidR="00D01F26" w:rsidRDefault="00D01F26">
      <w:pPr>
        <w:ind w:firstLine="600"/>
        <w:rPr>
          <w:noProof/>
        </w:rPr>
      </w:pPr>
    </w:p>
    <w:p w14:paraId="04AE999A" w14:textId="77777777" w:rsidR="00D01F26" w:rsidRDefault="00D01F26">
      <w:pPr>
        <w:ind w:firstLine="600"/>
        <w:rPr>
          <w:ins w:id="194" w:author="中村 優太" w:date="2019-01-26T21:10:00Z"/>
          <w:noProof/>
        </w:rPr>
      </w:pPr>
      <w:r>
        <w:rPr>
          <w:noProof/>
        </w:rPr>
        <w:br w:type="page"/>
      </w:r>
    </w:p>
    <w:p w14:paraId="45FFED8D" w14:textId="697D681E" w:rsidR="00B84442" w:rsidRDefault="00B84442">
      <w:pPr>
        <w:pStyle w:val="1"/>
        <w:jc w:val="center"/>
        <w:rPr>
          <w:ins w:id="195" w:author="中村 優太" w:date="2019-01-26T21:10:00Z"/>
        </w:rPr>
        <w:pPrChange w:id="196" w:author="中村 優太" w:date="2019-01-28T23:19:00Z">
          <w:pPr>
            <w:ind w:firstLine="600"/>
          </w:pPr>
        </w:pPrChange>
      </w:pPr>
      <w:bookmarkStart w:id="197" w:name="_Toc536302862"/>
      <w:ins w:id="198" w:author="中村 優太" w:date="2019-01-26T21:10:00Z">
        <w:r>
          <w:lastRenderedPageBreak/>
          <w:t>要旨</w:t>
        </w:r>
        <w:bookmarkEnd w:id="197"/>
        <w:commentRangeStart w:id="199"/>
      </w:ins>
    </w:p>
    <w:p w14:paraId="511C6B34" w14:textId="42401ADB" w:rsidR="00B84442" w:rsidRDefault="00B84442" w:rsidP="00980E97">
      <w:pPr>
        <w:ind w:firstLineChars="0" w:firstLine="283"/>
        <w:rPr>
          <w:ins w:id="200" w:author="中村 優太" w:date="2019-01-26T21:11:00Z"/>
          <w:noProof/>
          <w:lang w:eastAsia="ja-JP"/>
        </w:rPr>
        <w:pPrChange w:id="201" w:author="堀川友慈" w:date="2019-01-29T04:10:00Z">
          <w:pPr>
            <w:ind w:firstLine="600"/>
          </w:pPr>
        </w:pPrChange>
      </w:pPr>
      <w:ins w:id="202" w:author="中村 優太" w:date="2019-01-26T21:10:00Z">
        <w:r w:rsidRPr="00B84442">
          <w:rPr>
            <w:rFonts w:hint="eastAsia"/>
            <w:noProof/>
            <w:lang w:eastAsia="ja-JP"/>
          </w:rPr>
          <w:t>ニューラルネットワークの</w:t>
        </w:r>
        <w:r w:rsidRPr="00B84442">
          <w:rPr>
            <w:rFonts w:hint="eastAsia"/>
            <w:noProof/>
            <w:lang w:eastAsia="ja-JP"/>
          </w:rPr>
          <w:t>fine-tuning</w:t>
        </w:r>
        <w:r w:rsidRPr="00B84442">
          <w:rPr>
            <w:rFonts w:hint="eastAsia"/>
            <w:noProof/>
            <w:lang w:eastAsia="ja-JP"/>
          </w:rPr>
          <w:t>はニューラルネットワークの訓練手法の一つであり</w:t>
        </w:r>
      </w:ins>
      <w:ins w:id="203" w:author="中村 優太" w:date="2019-01-26T21:51:00Z">
        <w:r w:rsidR="00874421">
          <w:rPr>
            <w:rFonts w:hint="eastAsia"/>
            <w:noProof/>
            <w:lang w:eastAsia="ja-JP"/>
          </w:rPr>
          <w:t xml:space="preserve">, </w:t>
        </w:r>
      </w:ins>
      <w:ins w:id="204" w:author="中村 優太" w:date="2019-01-26T21:10:00Z">
        <w:r w:rsidRPr="00B84442">
          <w:rPr>
            <w:rFonts w:hint="eastAsia"/>
            <w:noProof/>
            <w:lang w:eastAsia="ja-JP"/>
          </w:rPr>
          <w:t>学習済みニューラルネット</w:t>
        </w:r>
        <w:r w:rsidR="000809B8">
          <w:rPr>
            <w:rFonts w:hint="eastAsia"/>
            <w:noProof/>
            <w:lang w:eastAsia="ja-JP"/>
          </w:rPr>
          <w:t>ワークを元とすることで限られたデータ量でのタスクの学習を可能に</w:t>
        </w:r>
      </w:ins>
      <w:ins w:id="205" w:author="中村 優太" w:date="2019-01-28T14:48:00Z">
        <w:r w:rsidR="000809B8">
          <w:rPr>
            <w:rFonts w:hint="eastAsia"/>
            <w:noProof/>
            <w:lang w:eastAsia="ja-JP"/>
          </w:rPr>
          <w:t>するため</w:t>
        </w:r>
      </w:ins>
      <w:ins w:id="206" w:author="中村 優太" w:date="2019-01-26T21:51:00Z">
        <w:r w:rsidR="00874421">
          <w:rPr>
            <w:rFonts w:hint="eastAsia"/>
            <w:noProof/>
            <w:lang w:eastAsia="ja-JP"/>
          </w:rPr>
          <w:t xml:space="preserve">, </w:t>
        </w:r>
      </w:ins>
      <w:ins w:id="207" w:author="中村 優太" w:date="2019-01-26T21:10:00Z">
        <w:r w:rsidR="000809B8">
          <w:rPr>
            <w:rFonts w:hint="eastAsia"/>
            <w:noProof/>
            <w:lang w:eastAsia="ja-JP"/>
          </w:rPr>
          <w:t>近年注目を集めている</w:t>
        </w:r>
        <w:r w:rsidRPr="00B84442">
          <w:rPr>
            <w:rFonts w:hint="eastAsia"/>
            <w:noProof/>
            <w:lang w:eastAsia="ja-JP"/>
          </w:rPr>
          <w:t>技術である</w:t>
        </w:r>
      </w:ins>
      <w:ins w:id="208" w:author="中村 優太" w:date="2019-01-26T21:51:00Z">
        <w:r w:rsidR="00874421">
          <w:rPr>
            <w:rFonts w:hint="eastAsia"/>
            <w:noProof/>
            <w:lang w:eastAsia="ja-JP"/>
          </w:rPr>
          <w:t>.</w:t>
        </w:r>
      </w:ins>
      <w:commentRangeEnd w:id="199"/>
      <w:r w:rsidR="00980E97">
        <w:rPr>
          <w:rStyle w:val="af"/>
        </w:rPr>
        <w:commentReference w:id="199"/>
      </w:r>
      <w:ins w:id="209" w:author="中村 優太" w:date="2019-01-26T21:51:00Z">
        <w:r w:rsidR="00874421">
          <w:rPr>
            <w:rFonts w:hint="eastAsia"/>
            <w:noProof/>
            <w:lang w:eastAsia="ja-JP"/>
          </w:rPr>
          <w:t xml:space="preserve"> </w:t>
        </w:r>
      </w:ins>
      <w:ins w:id="210" w:author="中村 優太" w:date="2019-01-26T21:10:00Z">
        <w:r w:rsidRPr="00B84442">
          <w:rPr>
            <w:rFonts w:hint="eastAsia"/>
            <w:noProof/>
            <w:lang w:eastAsia="ja-JP"/>
          </w:rPr>
          <w:t>特に</w:t>
        </w:r>
      </w:ins>
      <w:ins w:id="211" w:author="中村 優太" w:date="2019-01-26T21:51:00Z">
        <w:r w:rsidR="00874421">
          <w:rPr>
            <w:rFonts w:hint="eastAsia"/>
            <w:noProof/>
            <w:lang w:eastAsia="ja-JP"/>
          </w:rPr>
          <w:t xml:space="preserve">, </w:t>
        </w:r>
      </w:ins>
      <w:ins w:id="212" w:author="中村 優太" w:date="2019-01-26T21:10:00Z">
        <w:r w:rsidRPr="00B84442">
          <w:rPr>
            <w:rFonts w:hint="eastAsia"/>
            <w:noProof/>
            <w:lang w:eastAsia="ja-JP"/>
          </w:rPr>
          <w:t>ニューラルネットワークが注目されるきっかけともなった</w:t>
        </w:r>
        <w:commentRangeStart w:id="213"/>
        <w:r w:rsidRPr="00B84442">
          <w:rPr>
            <w:rFonts w:hint="eastAsia"/>
            <w:noProof/>
            <w:lang w:eastAsia="ja-JP"/>
          </w:rPr>
          <w:t>静止画を扱うタスク</w:t>
        </w:r>
      </w:ins>
      <w:commentRangeEnd w:id="213"/>
      <w:r w:rsidR="00980E97">
        <w:rPr>
          <w:rStyle w:val="af"/>
        </w:rPr>
        <w:commentReference w:id="213"/>
      </w:r>
      <w:ins w:id="214" w:author="中村 優太" w:date="2019-01-26T21:10:00Z">
        <w:r w:rsidRPr="00B84442">
          <w:rPr>
            <w:rFonts w:hint="eastAsia"/>
            <w:noProof/>
            <w:lang w:eastAsia="ja-JP"/>
          </w:rPr>
          <w:t>においては</w:t>
        </w:r>
      </w:ins>
      <w:ins w:id="215" w:author="中村 優太" w:date="2019-01-26T21:51:00Z">
        <w:r w:rsidR="00874421">
          <w:rPr>
            <w:rFonts w:hint="eastAsia"/>
            <w:noProof/>
            <w:lang w:eastAsia="ja-JP"/>
          </w:rPr>
          <w:t xml:space="preserve">, </w:t>
        </w:r>
      </w:ins>
      <w:ins w:id="216" w:author="中村 優太" w:date="2019-01-28T14:48:00Z">
        <w:r w:rsidR="000809B8">
          <w:rPr>
            <w:noProof/>
            <w:lang w:eastAsia="ja-JP"/>
          </w:rPr>
          <w:t xml:space="preserve">fine-tuning </w:t>
        </w:r>
        <w:r w:rsidR="000809B8">
          <w:rPr>
            <w:noProof/>
            <w:lang w:eastAsia="ja-JP"/>
          </w:rPr>
          <w:t>が</w:t>
        </w:r>
      </w:ins>
      <w:ins w:id="217" w:author="中村 優太" w:date="2019-01-26T21:10:00Z">
        <w:r w:rsidRPr="00B84442">
          <w:rPr>
            <w:rFonts w:hint="eastAsia"/>
            <w:noProof/>
            <w:lang w:eastAsia="ja-JP"/>
          </w:rPr>
          <w:t>一般的に用いられており</w:t>
        </w:r>
      </w:ins>
      <w:ins w:id="218" w:author="中村 優太" w:date="2019-01-26T21:51:00Z">
        <w:r w:rsidR="00874421">
          <w:rPr>
            <w:rFonts w:hint="eastAsia"/>
            <w:noProof/>
            <w:lang w:eastAsia="ja-JP"/>
          </w:rPr>
          <w:t xml:space="preserve">, </w:t>
        </w:r>
      </w:ins>
      <w:ins w:id="219" w:author="中村 優太" w:date="2019-01-26T21:10:00Z">
        <w:r w:rsidRPr="00B84442">
          <w:rPr>
            <w:rFonts w:hint="eastAsia"/>
            <w:noProof/>
            <w:lang w:eastAsia="ja-JP"/>
          </w:rPr>
          <w:t>その方法論も確立されている</w:t>
        </w:r>
      </w:ins>
      <w:ins w:id="220" w:author="中村 優太" w:date="2019-01-26T21:51:00Z">
        <w:r w:rsidR="00874421">
          <w:rPr>
            <w:rFonts w:hint="eastAsia"/>
            <w:noProof/>
            <w:lang w:eastAsia="ja-JP"/>
          </w:rPr>
          <w:t xml:space="preserve">. </w:t>
        </w:r>
      </w:ins>
      <w:ins w:id="221" w:author="中村 優太" w:date="2019-01-26T21:10:00Z">
        <w:r w:rsidRPr="00B84442">
          <w:rPr>
            <w:rFonts w:hint="eastAsia"/>
            <w:noProof/>
            <w:lang w:eastAsia="ja-JP"/>
          </w:rPr>
          <w:t>一方で動画を扱うタスクにおける</w:t>
        </w:r>
        <w:r w:rsidRPr="00B84442">
          <w:rPr>
            <w:rFonts w:hint="eastAsia"/>
            <w:noProof/>
            <w:lang w:eastAsia="ja-JP"/>
          </w:rPr>
          <w:t>fine-tuning</w:t>
        </w:r>
        <w:r w:rsidRPr="00B84442">
          <w:rPr>
            <w:rFonts w:hint="eastAsia"/>
            <w:noProof/>
            <w:lang w:eastAsia="ja-JP"/>
          </w:rPr>
          <w:t>の方法論は確立されておらず</w:t>
        </w:r>
      </w:ins>
      <w:ins w:id="222" w:author="中村 優太" w:date="2019-01-26T21:51:00Z">
        <w:r w:rsidR="00874421">
          <w:rPr>
            <w:rFonts w:hint="eastAsia"/>
            <w:noProof/>
            <w:lang w:eastAsia="ja-JP"/>
          </w:rPr>
          <w:t xml:space="preserve">, </w:t>
        </w:r>
      </w:ins>
      <w:ins w:id="223" w:author="中村 優太" w:date="2019-01-26T21:10:00Z">
        <w:r w:rsidRPr="00B84442">
          <w:rPr>
            <w:rFonts w:hint="eastAsia"/>
            <w:noProof/>
            <w:lang w:eastAsia="ja-JP"/>
          </w:rPr>
          <w:t>タスクによって適した手法で</w:t>
        </w:r>
        <w:r w:rsidRPr="00B84442">
          <w:rPr>
            <w:rFonts w:hint="eastAsia"/>
            <w:noProof/>
            <w:lang w:eastAsia="ja-JP"/>
          </w:rPr>
          <w:t>fine-tuning</w:t>
        </w:r>
        <w:r w:rsidR="000809B8">
          <w:rPr>
            <w:rFonts w:hint="eastAsia"/>
            <w:noProof/>
            <w:lang w:eastAsia="ja-JP"/>
          </w:rPr>
          <w:t>を行うことによりニューラルネットワークの性能</w:t>
        </w:r>
      </w:ins>
      <w:ins w:id="224" w:author="中村 優太" w:date="2019-01-28T14:49:00Z">
        <w:r w:rsidR="000809B8">
          <w:rPr>
            <w:rFonts w:hint="eastAsia"/>
            <w:noProof/>
            <w:lang w:eastAsia="ja-JP"/>
          </w:rPr>
          <w:t>が</w:t>
        </w:r>
      </w:ins>
      <w:ins w:id="225" w:author="中村 優太" w:date="2019-01-26T21:10:00Z">
        <w:r w:rsidR="000809B8">
          <w:rPr>
            <w:rFonts w:hint="eastAsia"/>
            <w:noProof/>
            <w:lang w:eastAsia="ja-JP"/>
          </w:rPr>
          <w:t>向上</w:t>
        </w:r>
      </w:ins>
      <w:ins w:id="226" w:author="中村 優太" w:date="2019-01-28T14:49:00Z">
        <w:r w:rsidR="000809B8">
          <w:rPr>
            <w:rFonts w:hint="eastAsia"/>
            <w:noProof/>
            <w:lang w:eastAsia="ja-JP"/>
          </w:rPr>
          <w:t>する</w:t>
        </w:r>
      </w:ins>
      <w:ins w:id="227" w:author="中村 優太" w:date="2019-01-26T21:10:00Z">
        <w:r w:rsidRPr="00B84442">
          <w:rPr>
            <w:rFonts w:hint="eastAsia"/>
            <w:noProof/>
            <w:lang w:eastAsia="ja-JP"/>
          </w:rPr>
          <w:t>可能性がある</w:t>
        </w:r>
      </w:ins>
      <w:ins w:id="228" w:author="中村 優太" w:date="2019-01-26T21:51:00Z">
        <w:r w:rsidR="00874421">
          <w:rPr>
            <w:rFonts w:hint="eastAsia"/>
            <w:noProof/>
            <w:lang w:eastAsia="ja-JP"/>
          </w:rPr>
          <w:t xml:space="preserve">. </w:t>
        </w:r>
      </w:ins>
      <w:ins w:id="229" w:author="中村 優太" w:date="2019-01-26T21:10:00Z">
        <w:r w:rsidRPr="00B84442">
          <w:rPr>
            <w:rFonts w:hint="eastAsia"/>
            <w:noProof/>
            <w:lang w:eastAsia="ja-JP"/>
          </w:rPr>
          <w:t>そこで本研究では動画中の物体判別タスクを対象として</w:t>
        </w:r>
      </w:ins>
      <w:ins w:id="230" w:author="中村 優太" w:date="2019-01-26T21:51:00Z">
        <w:r w:rsidR="00874421">
          <w:rPr>
            <w:rFonts w:hint="eastAsia"/>
            <w:noProof/>
            <w:lang w:eastAsia="ja-JP"/>
          </w:rPr>
          <w:t xml:space="preserve">, </w:t>
        </w:r>
      </w:ins>
      <w:ins w:id="231" w:author="中村 優太" w:date="2019-01-26T21:10:00Z">
        <w:r w:rsidR="000809B8">
          <w:rPr>
            <w:rFonts w:hint="eastAsia"/>
            <w:noProof/>
            <w:lang w:eastAsia="ja-JP"/>
          </w:rPr>
          <w:t>ネットワークのアーキテクチャと学習済みタスク</w:t>
        </w:r>
        <w:r w:rsidRPr="00B84442">
          <w:rPr>
            <w:rFonts w:hint="eastAsia"/>
            <w:noProof/>
            <w:lang w:eastAsia="ja-JP"/>
          </w:rPr>
          <w:t>が異なるニューラルネットワークを用いて</w:t>
        </w:r>
        <w:r w:rsidRPr="00B84442">
          <w:rPr>
            <w:rFonts w:hint="eastAsia"/>
            <w:noProof/>
            <w:lang w:eastAsia="ja-JP"/>
          </w:rPr>
          <w:t>fine-tuning</w:t>
        </w:r>
        <w:r w:rsidRPr="00B84442">
          <w:rPr>
            <w:rFonts w:hint="eastAsia"/>
            <w:noProof/>
            <w:lang w:eastAsia="ja-JP"/>
          </w:rPr>
          <w:t>を行い</w:t>
        </w:r>
      </w:ins>
      <w:ins w:id="232" w:author="中村 優太" w:date="2019-01-26T21:51:00Z">
        <w:r w:rsidR="00874421">
          <w:rPr>
            <w:rFonts w:hint="eastAsia"/>
            <w:noProof/>
            <w:lang w:eastAsia="ja-JP"/>
          </w:rPr>
          <w:t xml:space="preserve">, </w:t>
        </w:r>
      </w:ins>
      <w:ins w:id="233" w:author="中村 優太" w:date="2019-01-26T21:10:00Z">
        <w:r w:rsidR="000809B8">
          <w:rPr>
            <w:rFonts w:hint="eastAsia"/>
            <w:noProof/>
            <w:lang w:eastAsia="ja-JP"/>
          </w:rPr>
          <w:t>学習後のニューラルネットワーク</w:t>
        </w:r>
      </w:ins>
      <w:ins w:id="234" w:author="中村 優太" w:date="2019-01-28T14:49:00Z">
        <w:r w:rsidR="000809B8">
          <w:rPr>
            <w:rFonts w:hint="eastAsia"/>
            <w:noProof/>
            <w:lang w:eastAsia="ja-JP"/>
          </w:rPr>
          <w:t>による</w:t>
        </w:r>
      </w:ins>
      <w:ins w:id="235" w:author="中村 優太" w:date="2019-01-26T21:10:00Z">
        <w:r w:rsidRPr="00B84442">
          <w:rPr>
            <w:rFonts w:hint="eastAsia"/>
            <w:noProof/>
            <w:lang w:eastAsia="ja-JP"/>
          </w:rPr>
          <w:t>物体判別タスクの成績の比較を行うことで</w:t>
        </w:r>
        <w:r w:rsidRPr="00B84442">
          <w:rPr>
            <w:rFonts w:hint="eastAsia"/>
            <w:noProof/>
            <w:lang w:eastAsia="ja-JP"/>
          </w:rPr>
          <w:t>fine-tuning</w:t>
        </w:r>
        <w:r w:rsidRPr="00B84442">
          <w:rPr>
            <w:rFonts w:hint="eastAsia"/>
            <w:noProof/>
            <w:lang w:eastAsia="ja-JP"/>
          </w:rPr>
          <w:t>に用いるべき学習済みニューラルネットワークについて検証した</w:t>
        </w:r>
      </w:ins>
      <w:ins w:id="236" w:author="中村 優太" w:date="2019-01-26T21:51:00Z">
        <w:r w:rsidR="00874421">
          <w:rPr>
            <w:rFonts w:hint="eastAsia"/>
            <w:noProof/>
            <w:lang w:eastAsia="ja-JP"/>
          </w:rPr>
          <w:t xml:space="preserve">. </w:t>
        </w:r>
      </w:ins>
      <w:ins w:id="237" w:author="中村 優太" w:date="2019-01-26T21:10:00Z">
        <w:r w:rsidRPr="00B84442">
          <w:rPr>
            <w:rFonts w:hint="eastAsia"/>
            <w:noProof/>
            <w:lang w:eastAsia="ja-JP"/>
          </w:rPr>
          <w:t>検証の結果</w:t>
        </w:r>
      </w:ins>
      <w:ins w:id="238" w:author="中村 優太" w:date="2019-01-26T21:51:00Z">
        <w:r w:rsidR="00874421">
          <w:rPr>
            <w:rFonts w:hint="eastAsia"/>
            <w:noProof/>
            <w:lang w:eastAsia="ja-JP"/>
          </w:rPr>
          <w:t xml:space="preserve">, </w:t>
        </w:r>
      </w:ins>
      <w:ins w:id="239" w:author="中村 優太" w:date="2019-01-26T21:10:00Z">
        <w:r w:rsidRPr="00B84442">
          <w:rPr>
            <w:rFonts w:hint="eastAsia"/>
            <w:noProof/>
            <w:lang w:eastAsia="ja-JP"/>
          </w:rPr>
          <w:t>動画用の</w:t>
        </w:r>
      </w:ins>
      <w:ins w:id="240" w:author="中村 優太" w:date="2019-01-28T20:11:00Z">
        <w:r w:rsidR="00936EAA">
          <w:rPr>
            <w:rFonts w:hint="eastAsia"/>
            <w:noProof/>
            <w:lang w:eastAsia="ja-JP"/>
          </w:rPr>
          <w:t>構造を持つ</w:t>
        </w:r>
      </w:ins>
      <w:ins w:id="241" w:author="中村 優太" w:date="2019-01-26T21:10:00Z">
        <w:r w:rsidRPr="00B84442">
          <w:rPr>
            <w:rFonts w:hint="eastAsia"/>
            <w:noProof/>
            <w:lang w:eastAsia="ja-JP"/>
          </w:rPr>
          <w:t>ネットワークに静止画中の物体判別タスクを学習させたネットワークを用いて</w:t>
        </w:r>
        <w:r w:rsidRPr="00B84442">
          <w:rPr>
            <w:rFonts w:hint="eastAsia"/>
            <w:noProof/>
            <w:lang w:eastAsia="ja-JP"/>
          </w:rPr>
          <w:t>fine-tuning</w:t>
        </w:r>
        <w:r w:rsidR="00936EAA">
          <w:rPr>
            <w:rFonts w:hint="eastAsia"/>
            <w:noProof/>
            <w:lang w:eastAsia="ja-JP"/>
          </w:rPr>
          <w:t>を行うことにより動画中の</w:t>
        </w:r>
      </w:ins>
      <w:ins w:id="242" w:author="中村 優太" w:date="2019-01-28T20:11:00Z">
        <w:r w:rsidR="00936EAA">
          <w:rPr>
            <w:rFonts w:hint="eastAsia"/>
            <w:noProof/>
            <w:lang w:eastAsia="ja-JP"/>
          </w:rPr>
          <w:t>物体</w:t>
        </w:r>
      </w:ins>
      <w:ins w:id="243" w:author="中村 優太" w:date="2019-01-26T21:10:00Z">
        <w:r w:rsidRPr="00B84442">
          <w:rPr>
            <w:rFonts w:hint="eastAsia"/>
            <w:noProof/>
            <w:lang w:eastAsia="ja-JP"/>
          </w:rPr>
          <w:t>判別タスクを学習できることが示された</w:t>
        </w:r>
      </w:ins>
      <w:ins w:id="244" w:author="中村 優太" w:date="2019-01-26T21:51:00Z">
        <w:r w:rsidR="00874421">
          <w:rPr>
            <w:rFonts w:hint="eastAsia"/>
            <w:noProof/>
            <w:lang w:eastAsia="ja-JP"/>
          </w:rPr>
          <w:t xml:space="preserve">. </w:t>
        </w:r>
      </w:ins>
      <w:ins w:id="245" w:author="中村 優太" w:date="2019-01-26T21:10:00Z">
        <w:r w:rsidRPr="00B84442">
          <w:rPr>
            <w:rFonts w:hint="eastAsia"/>
            <w:noProof/>
            <w:lang w:eastAsia="ja-JP"/>
          </w:rPr>
          <w:t>これは</w:t>
        </w:r>
      </w:ins>
      <w:ins w:id="246" w:author="中村 優太" w:date="2019-01-26T21:51:00Z">
        <w:r w:rsidR="00874421">
          <w:rPr>
            <w:rFonts w:hint="eastAsia"/>
            <w:noProof/>
            <w:lang w:eastAsia="ja-JP"/>
          </w:rPr>
          <w:t xml:space="preserve">, </w:t>
        </w:r>
      </w:ins>
      <w:ins w:id="247" w:author="中村 優太" w:date="2019-01-26T21:10:00Z">
        <w:r w:rsidRPr="00B84442">
          <w:rPr>
            <w:rFonts w:hint="eastAsia"/>
            <w:noProof/>
            <w:lang w:eastAsia="ja-JP"/>
          </w:rPr>
          <w:t>限られたデータ量であっても</w:t>
        </w:r>
        <w:r w:rsidRPr="00B84442">
          <w:rPr>
            <w:rFonts w:hint="eastAsia"/>
            <w:noProof/>
            <w:lang w:eastAsia="ja-JP"/>
          </w:rPr>
          <w:t>fine-tuning</w:t>
        </w:r>
        <w:r w:rsidRPr="00B84442">
          <w:rPr>
            <w:rFonts w:hint="eastAsia"/>
            <w:noProof/>
            <w:lang w:eastAsia="ja-JP"/>
          </w:rPr>
          <w:t>の元とするネットワークを精査することで動画</w:t>
        </w:r>
        <w:r w:rsidR="00E557AE">
          <w:rPr>
            <w:rFonts w:hint="eastAsia"/>
            <w:noProof/>
            <w:lang w:eastAsia="ja-JP"/>
          </w:rPr>
          <w:t>を扱うタスクの学習を行えることを</w:t>
        </w:r>
      </w:ins>
      <w:ins w:id="248" w:author="中村 優太" w:date="2019-01-28T23:20:00Z">
        <w:r w:rsidR="00E557AE">
          <w:rPr>
            <w:rFonts w:hint="eastAsia"/>
            <w:noProof/>
            <w:lang w:eastAsia="ja-JP"/>
          </w:rPr>
          <w:t>示唆している</w:t>
        </w:r>
      </w:ins>
      <w:ins w:id="249" w:author="中村 優太" w:date="2019-01-26T21:51:00Z">
        <w:r w:rsidR="00874421">
          <w:rPr>
            <w:rFonts w:hint="eastAsia"/>
            <w:noProof/>
            <w:lang w:eastAsia="ja-JP"/>
          </w:rPr>
          <w:t xml:space="preserve">. </w:t>
        </w:r>
      </w:ins>
    </w:p>
    <w:p w14:paraId="173B2E61" w14:textId="18023E45" w:rsidR="00B84442" w:rsidRDefault="00B84442">
      <w:pPr>
        <w:ind w:firstLine="600"/>
        <w:rPr>
          <w:ins w:id="250" w:author="中村 優太" w:date="2019-01-26T21:11:00Z"/>
          <w:noProof/>
          <w:lang w:eastAsia="ja-JP"/>
        </w:rPr>
      </w:pPr>
      <w:ins w:id="251" w:author="中村 優太" w:date="2019-01-26T21:11:00Z">
        <w:r>
          <w:rPr>
            <w:noProof/>
            <w:lang w:eastAsia="ja-JP"/>
          </w:rPr>
          <w:br w:type="page"/>
        </w:r>
      </w:ins>
    </w:p>
    <w:p w14:paraId="291BA8BF" w14:textId="3C604774" w:rsidR="00B84442" w:rsidDel="00B84442" w:rsidRDefault="00B84442">
      <w:pPr>
        <w:pStyle w:val="1"/>
        <w:rPr>
          <w:del w:id="252" w:author="中村 優太" w:date="2019-01-26T21:11:00Z"/>
        </w:rPr>
        <w:pPrChange w:id="253" w:author="中村 優太" w:date="2019-01-28T20:07:00Z">
          <w:pPr>
            <w:ind w:firstLine="600"/>
          </w:pPr>
        </w:pPrChange>
      </w:pPr>
    </w:p>
    <w:p w14:paraId="39474C03" w14:textId="77777777" w:rsidR="001C2FF7" w:rsidRPr="000A13CF" w:rsidRDefault="00624158">
      <w:pPr>
        <w:pStyle w:val="1"/>
        <w:pPrChange w:id="254" w:author="中村 優太" w:date="2019-01-28T20:07:00Z">
          <w:pPr>
            <w:ind w:firstLine="600"/>
          </w:pPr>
        </w:pPrChange>
      </w:pPr>
      <w:bookmarkStart w:id="255" w:name="_Toc533784027"/>
      <w:bookmarkStart w:id="256" w:name="_Toc536302863"/>
      <w:r w:rsidRPr="000A13CF">
        <w:t>第</w:t>
      </w:r>
      <w:r w:rsidRPr="000A13CF">
        <w:t>1</w:t>
      </w:r>
      <w:r w:rsidRPr="000A13CF">
        <w:t>章</w:t>
      </w:r>
      <w:r w:rsidRPr="000A13CF">
        <w:t xml:space="preserve"> </w:t>
      </w:r>
      <w:r w:rsidRPr="000A13CF">
        <w:t>序論</w:t>
      </w:r>
      <w:bookmarkEnd w:id="0"/>
      <w:bookmarkEnd w:id="1"/>
      <w:bookmarkEnd w:id="255"/>
      <w:bookmarkEnd w:id="256"/>
    </w:p>
    <w:p w14:paraId="19BAA056" w14:textId="27B8AB54" w:rsidR="00FC3860" w:rsidRPr="00FC3860" w:rsidRDefault="003054D7">
      <w:pPr>
        <w:pStyle w:val="a0"/>
        <w:rPr>
          <w:rPrChange w:id="257" w:author="中村 優太" w:date="2019-01-28T18:40:00Z">
            <w:rPr>
              <w:noProof/>
            </w:rPr>
          </w:rPrChange>
        </w:rPr>
      </w:pPr>
      <w:del w:id="258" w:author="中村 優太" w:date="2019-01-28T18:41:00Z">
        <w:r w:rsidDel="00FC3860">
          <w:rPr>
            <w:rFonts w:hint="eastAsia"/>
            <w:noProof/>
          </w:rPr>
          <w:delText>畳み込みニューラルネットワークはニューラルネットワークの一種であり</w:delText>
        </w:r>
        <w:r w:rsidR="006529D9" w:rsidDel="00FC3860">
          <w:rPr>
            <w:rFonts w:hint="eastAsia"/>
            <w:noProof/>
          </w:rPr>
          <w:delText xml:space="preserve">, </w:delText>
        </w:r>
        <w:r w:rsidDel="00FC3860">
          <w:rPr>
            <w:rFonts w:hint="eastAsia"/>
            <w:noProof/>
          </w:rPr>
          <w:delText>主に画像の判別タスクなどにおいて飛躍的な性能の向上をもたらした</w:delText>
        </w:r>
      </w:del>
      <w:del w:id="259" w:author="中村 優太" w:date="2019-01-22T17:53:00Z">
        <w:r w:rsidDel="00417A07">
          <w:rPr>
            <w:rFonts w:hint="eastAsia"/>
            <w:noProof/>
          </w:rPr>
          <w:delText>技術である</w:delText>
        </w:r>
      </w:del>
      <w:del w:id="260" w:author="中村 優太" w:date="2019-01-28T18:41:00Z">
        <w:r w:rsidR="006529D9" w:rsidDel="00FC3860">
          <w:rPr>
            <w:rFonts w:hint="eastAsia"/>
            <w:noProof/>
          </w:rPr>
          <w:delText xml:space="preserve">. </w:delText>
        </w:r>
        <w:r w:rsidDel="00FC3860">
          <w:rPr>
            <w:rFonts w:hint="eastAsia"/>
            <w:noProof/>
          </w:rPr>
          <w:delText>近年の研究においては画像の判別だけではなく</w:delText>
        </w:r>
        <w:r w:rsidR="006529D9" w:rsidDel="00FC3860">
          <w:rPr>
            <w:rFonts w:hint="eastAsia"/>
            <w:noProof/>
          </w:rPr>
          <w:delText xml:space="preserve">, </w:delText>
        </w:r>
        <w:r w:rsidDel="00FC3860">
          <w:rPr>
            <w:rFonts w:hint="eastAsia"/>
            <w:noProof/>
          </w:rPr>
          <w:delText>画像のキャプション生成や</w:delText>
        </w:r>
      </w:del>
      <w:customXmlDelRangeStart w:id="261" w:author="中村 優太" w:date="2019-01-26T21:11:00Z"/>
      <w:sdt>
        <w:sdtPr>
          <w:rPr>
            <w:rFonts w:hint="eastAsia"/>
            <w:noProof/>
          </w:rPr>
          <w:id w:val="-237717971"/>
          <w:citation/>
        </w:sdtPr>
        <w:sdtEndPr/>
        <w:sdtContent>
          <w:customXmlDelRangeEnd w:id="261"/>
          <w:del w:id="262" w:author="中村 優太" w:date="2019-01-26T21:11:00Z">
            <w:r w:rsidR="00B42047" w:rsidDel="00B84442">
              <w:rPr>
                <w:noProof/>
              </w:rPr>
              <w:fldChar w:fldCharType="begin"/>
            </w:r>
            <w:r w:rsidR="00B42047" w:rsidDel="00B84442">
              <w:rPr>
                <w:noProof/>
              </w:rPr>
              <w:delInstrText xml:space="preserve"> </w:delInstrText>
            </w:r>
            <w:r w:rsidR="00B42047" w:rsidDel="00B84442">
              <w:rPr>
                <w:rFonts w:hint="eastAsia"/>
                <w:noProof/>
              </w:rPr>
              <w:delInstrText>CITATION vinyals-toshev-show-and-tell:-a-neural-image-caption-generator \l 1041</w:delInstrText>
            </w:r>
            <w:r w:rsidR="00B42047" w:rsidDel="00B84442">
              <w:rPr>
                <w:noProof/>
              </w:rPr>
              <w:delInstrText xml:space="preserve"> </w:delInstrText>
            </w:r>
            <w:r w:rsidR="00B42047" w:rsidDel="00B84442">
              <w:rPr>
                <w:noProof/>
              </w:rPr>
              <w:fldChar w:fldCharType="separate"/>
            </w:r>
            <w:r w:rsidR="00B42047" w:rsidDel="00B84442">
              <w:rPr>
                <w:rFonts w:hint="eastAsia"/>
                <w:noProof/>
              </w:rPr>
              <w:delText xml:space="preserve"> [Vinyals, Toshev, </w:delText>
            </w:r>
            <w:r w:rsidR="00B42047" w:rsidDel="00B84442">
              <w:rPr>
                <w:rFonts w:hint="eastAsia"/>
                <w:noProof/>
              </w:rPr>
              <w:delText>…</w:delText>
            </w:r>
            <w:r w:rsidR="00B42047" w:rsidDel="00B84442">
              <w:rPr>
                <w:rFonts w:hint="eastAsia"/>
                <w:noProof/>
              </w:rPr>
              <w:delText>, 2015]</w:delText>
            </w:r>
            <w:r w:rsidR="00B42047" w:rsidDel="00B84442">
              <w:rPr>
                <w:noProof/>
              </w:rPr>
              <w:fldChar w:fldCharType="end"/>
            </w:r>
          </w:del>
          <w:customXmlDelRangeStart w:id="263" w:author="中村 優太" w:date="2019-01-26T21:11:00Z"/>
        </w:sdtContent>
      </w:sdt>
      <w:customXmlDelRangeEnd w:id="263"/>
      <w:del w:id="264" w:author="中村 優太" w:date="2019-01-28T18:41:00Z">
        <w:r w:rsidR="006529D9" w:rsidDel="00FC3860">
          <w:rPr>
            <w:rFonts w:hint="eastAsia"/>
            <w:noProof/>
          </w:rPr>
          <w:delText xml:space="preserve">, </w:delText>
        </w:r>
        <w:r w:rsidDel="00FC3860">
          <w:rPr>
            <w:rFonts w:hint="eastAsia"/>
            <w:noProof/>
          </w:rPr>
          <w:delText>画像生成のタスク</w:delText>
        </w:r>
      </w:del>
      <w:customXmlDelRangeStart w:id="265" w:author="中村 優太" w:date="2019-01-26T21:12:00Z"/>
      <w:sdt>
        <w:sdtPr>
          <w:rPr>
            <w:rFonts w:hint="eastAsia"/>
            <w:noProof/>
          </w:rPr>
          <w:id w:val="1142614269"/>
          <w:citation/>
        </w:sdtPr>
        <w:sdtEndPr/>
        <w:sdtContent>
          <w:customXmlDelRangeEnd w:id="265"/>
          <w:del w:id="266" w:author="中村 優太" w:date="2019-01-26T21:12:00Z">
            <w:r w:rsidR="00B42047" w:rsidDel="00B84442">
              <w:rPr>
                <w:noProof/>
              </w:rPr>
              <w:fldChar w:fldCharType="begin"/>
            </w:r>
            <w:r w:rsidR="00B42047" w:rsidDel="00B84442">
              <w:rPr>
                <w:noProof/>
              </w:rPr>
              <w:delInstrText xml:space="preserve"> </w:delInstrText>
            </w:r>
            <w:r w:rsidR="00B42047" w:rsidDel="00B84442">
              <w:rPr>
                <w:rFonts w:hint="eastAsia"/>
                <w:noProof/>
              </w:rPr>
              <w:delInstrText>CITATION goodfellow-pouget-abadie-generative-adversarial-nets \l 1041</w:delInstrText>
            </w:r>
            <w:r w:rsidR="00B42047" w:rsidDel="00B84442">
              <w:rPr>
                <w:noProof/>
              </w:rPr>
              <w:delInstrText xml:space="preserve"> </w:delInstrText>
            </w:r>
            <w:r w:rsidR="00B42047" w:rsidDel="00B84442">
              <w:rPr>
                <w:noProof/>
              </w:rPr>
              <w:fldChar w:fldCharType="separate"/>
            </w:r>
            <w:r w:rsidR="00B42047" w:rsidDel="00B84442">
              <w:rPr>
                <w:rFonts w:hint="eastAsia"/>
                <w:noProof/>
              </w:rPr>
              <w:delText xml:space="preserve"> [Goodfellow, Pouget-Abadie, </w:delText>
            </w:r>
            <w:r w:rsidR="00B42047" w:rsidDel="00B84442">
              <w:rPr>
                <w:rFonts w:hint="eastAsia"/>
                <w:noProof/>
              </w:rPr>
              <w:delText>…</w:delText>
            </w:r>
            <w:r w:rsidR="00B42047" w:rsidDel="00B84442">
              <w:rPr>
                <w:rFonts w:hint="eastAsia"/>
                <w:noProof/>
              </w:rPr>
              <w:delText>, 2014]</w:delText>
            </w:r>
            <w:r w:rsidR="00B42047" w:rsidDel="00B84442">
              <w:rPr>
                <w:noProof/>
              </w:rPr>
              <w:fldChar w:fldCharType="end"/>
            </w:r>
          </w:del>
          <w:customXmlDelRangeStart w:id="267" w:author="中村 優太" w:date="2019-01-26T21:12:00Z"/>
        </w:sdtContent>
      </w:sdt>
      <w:customXmlDelRangeEnd w:id="267"/>
      <w:ins w:id="268" w:author="Yuta Nakamura" w:date="2019-01-27T01:58:00Z">
        <w:del w:id="269" w:author="中村 優太" w:date="2019-01-28T18:41:00Z">
          <w:r w:rsidR="00761DC4" w:rsidDel="00FC3860">
            <w:rPr>
              <w:noProof/>
            </w:rPr>
            <w:fldChar w:fldCharType="begin" w:fldLock="1"/>
          </w:r>
        </w:del>
      </w:ins>
      <w:del w:id="270" w:author="中村 優太" w:date="2019-01-28T18:41:00Z">
        <w:r w:rsidR="00761DC4" w:rsidDel="00FC3860">
          <w:rPr>
            <w:noProof/>
          </w:rPr>
          <w:delInstrText>ADDIN CSL_CITATION {"citationItems":[{"id":"ITEM-1","itemData":{"author":[{"dropping-particle":"","family":"Goodfellow","given":"Ian","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container-title":"Advances in neural information processing systems","id":"ITEM-1","issued":{"date-parts":[["2014"]]},"page":"2672-2680","title":"Generative adversarial nets","type":"paper-conference"},"uris":["http://www.mendeley.com/documents/?uuid=35b9d3eb-558d-355c-84ae-8934eb399e40"]}],"mendeley":{"formattedCitation":"(Goodfellow et al., 2014)","plainTextFormattedCitation":"(Goodfellow et al., 2014)","previouslyFormattedCitation":"(Goodfellow et al., 2014)"},"properties":{"noteIndex":0},"schema":"https://github.com/citation-style-language/schema/raw/master/csl-citation.json"}</w:delInstrText>
        </w:r>
        <w:r w:rsidR="00761DC4" w:rsidDel="00FC3860">
          <w:rPr>
            <w:noProof/>
          </w:rPr>
          <w:fldChar w:fldCharType="separate"/>
        </w:r>
        <w:r w:rsidR="00761DC4" w:rsidRPr="00761DC4" w:rsidDel="00FC3860">
          <w:rPr>
            <w:noProof/>
          </w:rPr>
          <w:delText>(Goodfellow et al., 2014)</w:delText>
        </w:r>
      </w:del>
      <w:ins w:id="271" w:author="Yuta Nakamura" w:date="2019-01-27T01:58:00Z">
        <w:del w:id="272" w:author="中村 優太" w:date="2019-01-28T18:41:00Z">
          <w:r w:rsidR="00761DC4" w:rsidDel="00FC3860">
            <w:rPr>
              <w:noProof/>
            </w:rPr>
            <w:fldChar w:fldCharType="end"/>
          </w:r>
        </w:del>
      </w:ins>
      <w:del w:id="273" w:author="中村 優太" w:date="2019-01-28T18:41:00Z">
        <w:r w:rsidR="00B42047" w:rsidDel="00FC3860">
          <w:rPr>
            <w:rFonts w:hint="eastAsia"/>
            <w:noProof/>
          </w:rPr>
          <w:delText>に</w:delText>
        </w:r>
        <w:r w:rsidDel="00FC3860">
          <w:rPr>
            <w:rFonts w:hint="eastAsia"/>
            <w:noProof/>
          </w:rPr>
          <w:delText>おいても</w:delText>
        </w:r>
        <w:r w:rsidR="006529D9" w:rsidDel="00FC3860">
          <w:rPr>
            <w:rFonts w:hint="eastAsia"/>
            <w:noProof/>
          </w:rPr>
          <w:delText xml:space="preserve">, </w:delText>
        </w:r>
        <w:r w:rsidDel="00FC3860">
          <w:rPr>
            <w:rFonts w:hint="eastAsia"/>
            <w:noProof/>
          </w:rPr>
          <w:delText>これまでにない成果を挙げている</w:delText>
        </w:r>
        <w:r w:rsidR="006529D9" w:rsidDel="00FC3860">
          <w:rPr>
            <w:rFonts w:hint="eastAsia"/>
            <w:noProof/>
          </w:rPr>
          <w:delText xml:space="preserve">. </w:delText>
        </w:r>
        <w:r w:rsidDel="00FC3860">
          <w:rPr>
            <w:rFonts w:hint="eastAsia"/>
            <w:noProof/>
          </w:rPr>
          <w:delText>また</w:delText>
        </w:r>
        <w:r w:rsidR="006529D9" w:rsidDel="00FC3860">
          <w:rPr>
            <w:rFonts w:hint="eastAsia"/>
            <w:noProof/>
          </w:rPr>
          <w:delText xml:space="preserve">, </w:delText>
        </w:r>
        <w:r w:rsidDel="00FC3860">
          <w:rPr>
            <w:rFonts w:hint="eastAsia"/>
            <w:noProof/>
          </w:rPr>
          <w:delText>画像だけではなく動画の判別タスクにおいても好成績を収めている</w:delText>
        </w:r>
        <w:r w:rsidR="00F77C7B" w:rsidDel="00FC3860">
          <w:rPr>
            <w:rFonts w:hint="eastAsia"/>
            <w:noProof/>
          </w:rPr>
          <w:delText xml:space="preserve"> </w:delText>
        </w:r>
      </w:del>
      <w:customXmlDelRangeStart w:id="274" w:author="中村 優太" w:date="2019-01-26T21:13:00Z"/>
      <w:sdt>
        <w:sdtPr>
          <w:rPr>
            <w:rFonts w:hint="eastAsia"/>
            <w:noProof/>
          </w:rPr>
          <w:id w:val="-1903058115"/>
          <w:citation/>
        </w:sdtPr>
        <w:sdtEndPr/>
        <w:sdtContent>
          <w:customXmlDelRangeEnd w:id="274"/>
          <w:del w:id="275" w:author="中村 優太" w:date="2019-01-26T21:13:00Z">
            <w:r w:rsidR="00F77C7B" w:rsidDel="00B84442">
              <w:rPr>
                <w:noProof/>
              </w:rPr>
              <w:fldChar w:fldCharType="begin"/>
            </w:r>
            <w:r w:rsidR="00F77C7B" w:rsidRPr="00761DC4" w:rsidDel="00B84442">
              <w:rPr>
                <w:noProof/>
              </w:rPr>
              <w:delInstrText xml:space="preserve"> CITATION tran-bourdev-2015-learning-spatiotemporal-features-with-3d-convolutional-networks \l 1041 </w:delInstrText>
            </w:r>
            <w:r w:rsidR="00F77C7B" w:rsidDel="00B84442">
              <w:rPr>
                <w:noProof/>
              </w:rPr>
              <w:fldChar w:fldCharType="separate"/>
            </w:r>
            <w:r w:rsidR="00F77C7B" w:rsidDel="00B84442">
              <w:rPr>
                <w:rFonts w:hint="eastAsia"/>
                <w:noProof/>
              </w:rPr>
              <w:delText xml:space="preserve"> [Tran, Bourdev, Fergus, Torresani, Paluri, 2015]</w:delText>
            </w:r>
            <w:r w:rsidR="00F77C7B" w:rsidDel="00B84442">
              <w:rPr>
                <w:noProof/>
              </w:rPr>
              <w:fldChar w:fldCharType="end"/>
            </w:r>
          </w:del>
          <w:customXmlDelRangeStart w:id="276" w:author="中村 優太" w:date="2019-01-26T21:13:00Z"/>
        </w:sdtContent>
      </w:sdt>
      <w:customXmlDelRangeEnd w:id="276"/>
      <w:del w:id="277" w:author="中村 優太" w:date="2019-01-28T18:41:00Z">
        <w:r w:rsidR="00F77C7B" w:rsidDel="00FC3860">
          <w:rPr>
            <w:noProof/>
          </w:rPr>
          <w:delText xml:space="preserve"> </w:delText>
        </w:r>
      </w:del>
      <w:ins w:id="278" w:author="Yuta Nakamura" w:date="2019-01-27T01:58:00Z">
        <w:del w:id="279" w:author="中村 優太" w:date="2019-01-28T18:41:00Z">
          <w:r w:rsidR="00761DC4" w:rsidDel="00FC3860">
            <w:rPr>
              <w:noProof/>
            </w:rPr>
            <w:fldChar w:fldCharType="begin" w:fldLock="1"/>
          </w:r>
        </w:del>
      </w:ins>
      <w:del w:id="280" w:author="中村 優太" w:date="2019-01-28T18:41:00Z">
        <w:r w:rsidR="00761DC4" w:rsidDel="00FC3860">
          <w:rPr>
            <w:noProof/>
          </w:rPr>
          <w:delInstrText>ADDIN CSL_CITATION {"citationItems":[{"id":"ITEM-1","itemData":{"DOI":"10.1109/CVPR.2017.502","ISBN":"9781538604571","ISSN":"0032082X","PMID":"190940","abstract":"The paucity of videos in current action classification datasets (UCF-101 and HMDB-51) has made it difficult to identify good video architectures, as most methods obtain similar performance on existing small-scale benchmarks. This paper re-evaluates state-of-the-art architectures in light of the new Kinetics Human Action Video dataset. Kinetics has two orders of magnitude more data, with 400 human action classes and over 400 clips per class, and is collected from realistic, challenging YouTube videos. We provide an analysis on how current architectures fare on the task of action classification on this dataset and how much performance improves on the smaller benchmark datasets after pre-training on Kinetics. We also introduce a new Two-Stream Inflated 3D ConvNet (I3D) that is based on 2D ConvNet inflation: filters and pooling kernels of very deep image classification ConvNets are expanded into 3D, making it possible to learn seamless spatio-temporal feature extractors from video while leveraging successful ImageNet architecture designs and even their parameters. We show that, after pre-training on Kinetics, I3D models considerably improve upon the state-of-the-art in action classification, reaching 80.9% on HMDB-51 and 98.0% on UCF-101.","author":[{"dropping-particle":"","family":"Carreira","given":"João","non-dropping-particle":"","parse-names":false,"suffix":""},{"dropping-particle":"","family":"Zisserman","given":"Andrew","non-dropping-particle":"","parse-names":false,"suffix":""}],"container-title":"Proceedings - 30th IEEE Conference on Computer Vision and Pattern Recognition, CVPR 2017","id":"ITEM-1","issued":{"date-parts":[["2017"]]},"title":"Quo Vadis, action recognition? A new model and the kinetics dataset","type":"paper-conference"},"uris":["http://www.mendeley.com/documents/?uuid=ecbb2034-e726-3af3-a066-85eec566e4ae"]}],"mendeley":{"formattedCitation":"(Carreira &amp; Zisserman, 2017)","plainTextFormattedCitation":"(Carreira &amp; Zisserman, 2017)","previouslyFormattedCitation":"(Carreira &amp; Zisserman, 2017)"},"properties":{"noteIndex":0},"schema":"https://github.com/citation-style-language/schema/raw/master/csl-citation.json"}</w:delInstrText>
        </w:r>
        <w:r w:rsidR="00761DC4" w:rsidDel="00FC3860">
          <w:rPr>
            <w:noProof/>
          </w:rPr>
          <w:fldChar w:fldCharType="separate"/>
        </w:r>
        <w:r w:rsidR="00761DC4" w:rsidRPr="00761DC4" w:rsidDel="00FC3860">
          <w:rPr>
            <w:noProof/>
          </w:rPr>
          <w:delText>(Carreira &amp; Zisserman, 2017)</w:delText>
        </w:r>
      </w:del>
      <w:ins w:id="281" w:author="Yuta Nakamura" w:date="2019-01-27T01:58:00Z">
        <w:del w:id="282" w:author="中村 優太" w:date="2019-01-28T18:41:00Z">
          <w:r w:rsidR="00761DC4" w:rsidDel="00FC3860">
            <w:rPr>
              <w:noProof/>
            </w:rPr>
            <w:fldChar w:fldCharType="end"/>
          </w:r>
        </w:del>
      </w:ins>
      <w:del w:id="283" w:author="中村 優太" w:date="2019-01-28T18:41:00Z">
        <w:r w:rsidR="00F77C7B" w:rsidDel="00FC3860">
          <w:rPr>
            <w:noProof/>
          </w:rPr>
          <w:delText xml:space="preserve">. </w:delText>
        </w:r>
        <w:r w:rsidR="006529D9" w:rsidDel="00FC3860">
          <w:rPr>
            <w:rFonts w:hint="eastAsia"/>
            <w:noProof/>
          </w:rPr>
          <w:delText xml:space="preserve"> </w:delText>
        </w:r>
        <w:r w:rsidDel="00FC3860">
          <w:rPr>
            <w:rFonts w:hint="eastAsia"/>
            <w:noProof/>
          </w:rPr>
          <w:delText>一方で</w:delText>
        </w:r>
        <w:r w:rsidR="006529D9" w:rsidDel="00FC3860">
          <w:rPr>
            <w:rFonts w:hint="eastAsia"/>
            <w:noProof/>
          </w:rPr>
          <w:delText xml:space="preserve">, </w:delText>
        </w:r>
        <w:r w:rsidDel="00FC3860">
          <w:rPr>
            <w:rFonts w:hint="eastAsia"/>
            <w:noProof/>
          </w:rPr>
          <w:delText>畳み込みニューラルネットワークの学習には大量のデータが必要であることから</w:delText>
        </w:r>
        <w:r w:rsidR="006529D9" w:rsidDel="00FC3860">
          <w:rPr>
            <w:rFonts w:hint="eastAsia"/>
            <w:noProof/>
          </w:rPr>
          <w:delText xml:space="preserve">, </w:delText>
        </w:r>
        <w:r w:rsidDel="00FC3860">
          <w:rPr>
            <w:rFonts w:hint="eastAsia"/>
            <w:noProof/>
          </w:rPr>
          <w:delText>限られたデータで</w:delText>
        </w:r>
        <w:r w:rsidR="006529D9" w:rsidDel="00FC3860">
          <w:rPr>
            <w:rFonts w:hint="eastAsia"/>
            <w:noProof/>
          </w:rPr>
          <w:delText>ネットワークを学習するための手法が</w:delText>
        </w:r>
        <w:r w:rsidR="00F77C7B" w:rsidDel="00FC3860">
          <w:rPr>
            <w:rFonts w:hint="eastAsia"/>
            <w:noProof/>
          </w:rPr>
          <w:delText>模索</w:delText>
        </w:r>
        <w:r w:rsidR="006529D9" w:rsidDel="00FC3860">
          <w:rPr>
            <w:rFonts w:hint="eastAsia"/>
            <w:noProof/>
          </w:rPr>
          <w:delText>されてきた</w:delText>
        </w:r>
        <w:r w:rsidR="006529D9" w:rsidDel="00FC3860">
          <w:rPr>
            <w:rFonts w:hint="eastAsia"/>
            <w:noProof/>
          </w:rPr>
          <w:delText xml:space="preserve">. </w:delText>
        </w:r>
      </w:del>
      <w:ins w:id="284" w:author="中村 優太" w:date="2019-01-28T18:40:00Z">
        <w:r w:rsidR="00FC3860" w:rsidRPr="00FC3860">
          <w:rPr>
            <w:rFonts w:hint="eastAsia"/>
          </w:rPr>
          <w:t>ニューラルネットワークは大規模なデータベースを用いることによって</w:t>
        </w:r>
      </w:ins>
      <w:ins w:id="285" w:author="中村 優太" w:date="2019-01-28T19:18:00Z">
        <w:r w:rsidR="00FD552E">
          <w:rPr>
            <w:rFonts w:hint="eastAsia"/>
          </w:rPr>
          <w:t xml:space="preserve">, </w:t>
        </w:r>
      </w:ins>
      <w:ins w:id="286" w:author="中村 優太" w:date="2019-01-28T18:40:00Z">
        <w:r w:rsidR="00FC3860" w:rsidRPr="00FC3860">
          <w:rPr>
            <w:rFonts w:hint="eastAsia"/>
          </w:rPr>
          <w:t>多様な課題において革新的な性能の向上をもたらしてきた</w:t>
        </w:r>
      </w:ins>
      <w:ins w:id="287" w:author="中村 優太" w:date="2019-01-28T19:18:00Z">
        <w:r w:rsidR="00FD552E">
          <w:rPr>
            <w:rFonts w:hint="eastAsia"/>
          </w:rPr>
          <w:t xml:space="preserve">. </w:t>
        </w:r>
      </w:ins>
      <w:ins w:id="288" w:author="中村 優太" w:date="2019-01-28T18:40:00Z">
        <w:r w:rsidR="00FC3860" w:rsidRPr="00FC3860">
          <w:rPr>
            <w:rFonts w:hint="eastAsia"/>
          </w:rPr>
          <w:t>大量のデータの学習により</w:t>
        </w:r>
      </w:ins>
      <w:ins w:id="289" w:author="中村 優太" w:date="2019-01-28T19:18:00Z">
        <w:r w:rsidR="00FD552E">
          <w:rPr>
            <w:rFonts w:hint="eastAsia"/>
          </w:rPr>
          <w:t xml:space="preserve">, </w:t>
        </w:r>
      </w:ins>
      <w:ins w:id="290" w:author="中村 優太" w:date="2019-01-28T18:40:00Z">
        <w:r w:rsidR="00FC3860" w:rsidRPr="00FC3860">
          <w:rPr>
            <w:rFonts w:hint="eastAsia"/>
          </w:rPr>
          <w:t>画像認識・音声認識・自然言語処理など様々な課題においてこれまでにない成果を出してきた</w:t>
        </w:r>
      </w:ins>
      <w:ins w:id="291" w:author="中村 優太" w:date="2019-01-28T23:20:00Z">
        <w:r w:rsidR="00740712">
          <w:rPr>
            <w:rFonts w:hint="eastAsia"/>
          </w:rPr>
          <w:t xml:space="preserve">. </w:t>
        </w:r>
      </w:ins>
      <w:ins w:id="292" w:author="中村 優太" w:date="2019-01-28T18:40:00Z">
        <w:r w:rsidR="00FC3860" w:rsidRPr="00FC3860">
          <w:rPr>
            <w:rFonts w:hint="eastAsia"/>
          </w:rPr>
          <w:t>ニューラルネットワークが注目されると共に</w:t>
        </w:r>
        <w:r w:rsidR="00FC3860">
          <w:rPr>
            <w:rFonts w:hint="eastAsia"/>
          </w:rPr>
          <w:t xml:space="preserve">, </w:t>
        </w:r>
        <w:r w:rsidR="00FC3860">
          <w:rPr>
            <w:rFonts w:hint="eastAsia"/>
          </w:rPr>
          <w:t>機械学習に用いら</w:t>
        </w:r>
        <w:r w:rsidR="00740712">
          <w:rPr>
            <w:rFonts w:hint="eastAsia"/>
          </w:rPr>
          <w:t>れるデータセット</w:t>
        </w:r>
      </w:ins>
      <w:ins w:id="293" w:author="中村 優太" w:date="2019-01-28T23:21:00Z">
        <w:r w:rsidR="00740712">
          <w:rPr>
            <w:rFonts w:hint="eastAsia"/>
          </w:rPr>
          <w:t>の</w:t>
        </w:r>
      </w:ins>
      <w:ins w:id="294" w:author="中村 優太" w:date="2019-01-28T18:40:00Z">
        <w:r w:rsidR="00BD690A">
          <w:rPr>
            <w:rFonts w:hint="eastAsia"/>
          </w:rPr>
          <w:t>大型化が進み</w:t>
        </w:r>
      </w:ins>
      <w:ins w:id="295" w:author="中村 優太" w:date="2019-01-28T18:42:00Z">
        <w:r w:rsidR="00BD690A">
          <w:rPr>
            <w:rFonts w:hint="eastAsia"/>
          </w:rPr>
          <w:t>百</w:t>
        </w:r>
      </w:ins>
      <w:ins w:id="296" w:author="中村 優太" w:date="2019-01-28T18:40:00Z">
        <w:r w:rsidR="00BD690A">
          <w:rPr>
            <w:rFonts w:hint="eastAsia"/>
          </w:rPr>
          <w:t>万</w:t>
        </w:r>
      </w:ins>
      <w:ins w:id="297" w:author="中村 優太" w:date="2019-01-28T18:42:00Z">
        <w:r w:rsidR="00BD690A">
          <w:rPr>
            <w:rFonts w:hint="eastAsia"/>
          </w:rPr>
          <w:t>件以上のデータを含む</w:t>
        </w:r>
      </w:ins>
      <w:ins w:id="298" w:author="中村 優太" w:date="2019-01-28T18:40:00Z">
        <w:r w:rsidR="00FC3860" w:rsidRPr="00FC3860">
          <w:rPr>
            <w:rFonts w:hint="eastAsia"/>
          </w:rPr>
          <w:t>データベースの使用も一般的なものとなった</w:t>
        </w:r>
      </w:ins>
      <w:ins w:id="299" w:author="中村 優太" w:date="2019-01-28T19:18:00Z">
        <w:r w:rsidR="00FD552E">
          <w:rPr>
            <w:rFonts w:hint="eastAsia"/>
          </w:rPr>
          <w:t xml:space="preserve">. </w:t>
        </w:r>
      </w:ins>
    </w:p>
    <w:p w14:paraId="7D5D792A" w14:textId="678C3C02" w:rsidR="00E36EBB" w:rsidRPr="00E36EBB" w:rsidDel="000D5D6A" w:rsidRDefault="00624158">
      <w:pPr>
        <w:pStyle w:val="FirstParagraph"/>
        <w:rPr>
          <w:del w:id="300" w:author="中村 優太" w:date="2019-01-22T18:00:00Z"/>
          <w:noProof/>
        </w:rPr>
        <w:pPrChange w:id="301" w:author="中村 優太" w:date="2019-01-28T20:10:00Z">
          <w:pPr>
            <w:pStyle w:val="a0"/>
          </w:pPr>
        </w:pPrChange>
      </w:pPr>
      <w:del w:id="302" w:author="中村 優太" w:date="2019-01-22T17:53:00Z">
        <w:r w:rsidRPr="000A13CF" w:rsidDel="00417A07">
          <w:rPr>
            <w:noProof/>
          </w:rPr>
          <w:delText>fine-tuning</w:delText>
        </w:r>
        <w:r w:rsidRPr="000A13CF" w:rsidDel="00417A07">
          <w:rPr>
            <w:noProof/>
          </w:rPr>
          <w:delText>は畳み込みニューラルネットワークの学習に用いられる手法であり</w:delText>
        </w:r>
      </w:del>
      <w:ins w:id="303" w:author="中村 優太" w:date="2019-01-28T18:41:00Z">
        <w:r w:rsidR="00BD690A">
          <w:rPr>
            <w:noProof/>
          </w:rPr>
          <w:t>一方で</w:t>
        </w:r>
      </w:ins>
      <w:ins w:id="304" w:author="中村 優太" w:date="2019-01-28T19:18:00Z">
        <w:r w:rsidR="00FD552E">
          <w:rPr>
            <w:noProof/>
          </w:rPr>
          <w:t xml:space="preserve">, </w:t>
        </w:r>
      </w:ins>
      <w:ins w:id="305" w:author="中村 優太" w:date="2019-01-22T17:54:00Z">
        <w:r w:rsidR="00BD690A">
          <w:rPr>
            <w:rFonts w:hint="eastAsia"/>
            <w:noProof/>
          </w:rPr>
          <w:t>データの量が限られている</w:t>
        </w:r>
      </w:ins>
      <w:ins w:id="306" w:author="中村 優太" w:date="2019-01-28T23:21:00Z">
        <w:r w:rsidR="00740712">
          <w:rPr>
            <w:rFonts w:hint="eastAsia"/>
            <w:noProof/>
          </w:rPr>
          <w:t>状況で</w:t>
        </w:r>
      </w:ins>
      <w:ins w:id="307" w:author="中村 優太" w:date="2019-01-22T17:54:00Z">
        <w:r w:rsidR="00417A07">
          <w:rPr>
            <w:rFonts w:hint="eastAsia"/>
            <w:noProof/>
          </w:rPr>
          <w:t>ニューラルネットワークを訓練する技術</w:t>
        </w:r>
      </w:ins>
      <w:ins w:id="308" w:author="中村 優太" w:date="2019-01-28T18:41:00Z">
        <w:r w:rsidR="00BD690A">
          <w:rPr>
            <w:rFonts w:hint="eastAsia"/>
            <w:noProof/>
          </w:rPr>
          <w:t>も研究</w:t>
        </w:r>
      </w:ins>
      <w:ins w:id="309" w:author="中村 優太" w:date="2019-01-28T18:42:00Z">
        <w:r w:rsidR="00BD690A">
          <w:rPr>
            <w:rFonts w:hint="eastAsia"/>
            <w:noProof/>
          </w:rPr>
          <w:t>されてきた</w:t>
        </w:r>
      </w:ins>
      <w:ins w:id="310" w:author="中村 優太" w:date="2019-01-28T19:18:00Z">
        <w:r w:rsidR="00FD552E">
          <w:rPr>
            <w:rFonts w:hint="eastAsia"/>
            <w:noProof/>
          </w:rPr>
          <w:t xml:space="preserve">. </w:t>
        </w:r>
      </w:ins>
      <w:ins w:id="311" w:author="中村 優太" w:date="2019-01-28T18:42:00Z">
        <w:r w:rsidR="00BD690A">
          <w:rPr>
            <w:rFonts w:hint="eastAsia"/>
            <w:noProof/>
          </w:rPr>
          <w:t>その一例</w:t>
        </w:r>
      </w:ins>
      <w:ins w:id="312" w:author="中村 優太" w:date="2019-01-22T17:54:00Z">
        <w:r w:rsidR="00417A07">
          <w:rPr>
            <w:rFonts w:hint="eastAsia"/>
            <w:noProof/>
          </w:rPr>
          <w:t>として</w:t>
        </w:r>
        <w:r w:rsidR="00417A07">
          <w:rPr>
            <w:rFonts w:hint="eastAsia"/>
            <w:noProof/>
          </w:rPr>
          <w:t>fine-tuning</w:t>
        </w:r>
      </w:ins>
      <w:ins w:id="313" w:author="中村 優太" w:date="2019-01-22T17:55:00Z">
        <w:r w:rsidR="007C42BD">
          <w:rPr>
            <w:rFonts w:hint="eastAsia"/>
            <w:noProof/>
          </w:rPr>
          <w:t>が</w:t>
        </w:r>
      </w:ins>
      <w:ins w:id="314" w:author="中村 優太" w:date="2019-01-22T22:21:00Z">
        <w:r w:rsidR="007C42BD">
          <w:rPr>
            <w:rFonts w:hint="eastAsia"/>
            <w:noProof/>
          </w:rPr>
          <w:t>挙げられる</w:t>
        </w:r>
      </w:ins>
      <w:ins w:id="315" w:author="中村 優太" w:date="2019-01-28T18:43:00Z">
        <w:r w:rsidR="00BD690A">
          <w:rPr>
            <w:noProof/>
          </w:rPr>
          <w:t xml:space="preserve">. </w:t>
        </w:r>
      </w:ins>
      <w:del w:id="316" w:author="中村 優太" w:date="2019-01-28T18:43:00Z">
        <w:r w:rsidRPr="000A13CF" w:rsidDel="00BD690A">
          <w:rPr>
            <w:noProof/>
          </w:rPr>
          <w:delText>,</w:delText>
        </w:r>
      </w:del>
      <w:r w:rsidRPr="000A13CF">
        <w:rPr>
          <w:noProof/>
        </w:rPr>
        <w:t xml:space="preserve"> </w:t>
      </w:r>
      <w:ins w:id="317" w:author="中村 優太" w:date="2019-01-22T17:55:00Z">
        <w:r w:rsidR="00BD690A">
          <w:rPr>
            <w:noProof/>
          </w:rPr>
          <w:t>F</w:t>
        </w:r>
        <w:r w:rsidR="00417A07">
          <w:rPr>
            <w:noProof/>
          </w:rPr>
          <w:t>ine-tuning</w:t>
        </w:r>
        <w:r w:rsidR="00417A07">
          <w:rPr>
            <w:noProof/>
          </w:rPr>
          <w:t>は</w:t>
        </w:r>
        <w:r w:rsidR="00417A07">
          <w:rPr>
            <w:rFonts w:hint="eastAsia"/>
            <w:noProof/>
          </w:rPr>
          <w:t xml:space="preserve">, </w:t>
        </w:r>
      </w:ins>
      <w:r w:rsidRPr="000A13CF">
        <w:rPr>
          <w:noProof/>
        </w:rPr>
        <w:t>あるタスクのために学習された</w:t>
      </w:r>
      <w:del w:id="318" w:author="中村 優太" w:date="2019-01-28T18:43:00Z">
        <w:r w:rsidRPr="000A13CF" w:rsidDel="00BD690A">
          <w:rPr>
            <w:noProof/>
          </w:rPr>
          <w:delText>畳み込み</w:delText>
        </w:r>
      </w:del>
      <w:r w:rsidRPr="000A13CF">
        <w:rPr>
          <w:noProof/>
        </w:rPr>
        <w:t>ニューラルネットワークの重みを初期値として用いることにより</w:t>
      </w:r>
      <w:r w:rsidRPr="000A13CF">
        <w:rPr>
          <w:noProof/>
        </w:rPr>
        <w:t xml:space="preserve">, </w:t>
      </w:r>
      <w:r w:rsidRPr="000A13CF">
        <w:rPr>
          <w:noProof/>
        </w:rPr>
        <w:t>別のタスクの学習を行う手法である</w:t>
      </w:r>
      <w:r w:rsidRPr="000A13CF">
        <w:rPr>
          <w:noProof/>
        </w:rPr>
        <w:t xml:space="preserve">. </w:t>
      </w:r>
      <w:del w:id="319" w:author="中村 優太" w:date="2019-01-22T17:56:00Z">
        <w:r w:rsidRPr="000A13CF" w:rsidDel="00E36EBB">
          <w:rPr>
            <w:noProof/>
          </w:rPr>
          <w:delText>通常の畳み込みニューラルネットワークの学習には大量のデータが必要となるが</w:delText>
        </w:r>
        <w:r w:rsidRPr="000A13CF" w:rsidDel="00E36EBB">
          <w:rPr>
            <w:noProof/>
          </w:rPr>
          <w:delText>, fine-tuning</w:delText>
        </w:r>
        <w:r w:rsidRPr="000A13CF" w:rsidDel="00E36EBB">
          <w:rPr>
            <w:noProof/>
          </w:rPr>
          <w:delText>を用いる場合</w:delText>
        </w:r>
        <w:r w:rsidRPr="000A13CF" w:rsidDel="00E36EBB">
          <w:rPr>
            <w:noProof/>
          </w:rPr>
          <w:delText xml:space="preserve">, </w:delText>
        </w:r>
        <w:r w:rsidRPr="000A13CF" w:rsidDel="00E36EBB">
          <w:rPr>
            <w:noProof/>
          </w:rPr>
          <w:delText>比較的小規模のデータでも学習を行えるため</w:delText>
        </w:r>
        <w:r w:rsidRPr="000A13CF" w:rsidDel="00E36EBB">
          <w:rPr>
            <w:noProof/>
          </w:rPr>
          <w:delText xml:space="preserve">, </w:delText>
        </w:r>
        <w:r w:rsidRPr="000A13CF" w:rsidDel="00E36EBB">
          <w:rPr>
            <w:noProof/>
          </w:rPr>
          <w:delText>特に計算機による画像識別タスクにおいて一般的に用いられている技術である</w:delText>
        </w:r>
        <w:r w:rsidRPr="000A13CF" w:rsidDel="00E36EBB">
          <w:rPr>
            <w:noProof/>
          </w:rPr>
          <w:delText>.</w:delText>
        </w:r>
      </w:del>
      <w:ins w:id="320" w:author="中村 優太" w:date="2019-01-22T17:56:00Z">
        <w:r w:rsidR="00BD690A">
          <w:rPr>
            <w:noProof/>
          </w:rPr>
          <w:t xml:space="preserve"> F</w:t>
        </w:r>
        <w:r w:rsidR="00E36EBB">
          <w:rPr>
            <w:noProof/>
          </w:rPr>
          <w:t>ine-tuning</w:t>
        </w:r>
      </w:ins>
      <w:ins w:id="321" w:author="中村 優太" w:date="2019-01-22T17:57:00Z">
        <w:r w:rsidR="00BD690A">
          <w:rPr>
            <w:noProof/>
          </w:rPr>
          <w:t>を用いて</w:t>
        </w:r>
        <w:r w:rsidR="00E36EBB">
          <w:rPr>
            <w:noProof/>
          </w:rPr>
          <w:t>ニューラルネットワークを訓練する際には</w:t>
        </w:r>
      </w:ins>
      <w:ins w:id="322" w:author="中村 優太" w:date="2019-01-26T21:51:00Z">
        <w:r w:rsidR="00874421">
          <w:rPr>
            <w:noProof/>
          </w:rPr>
          <w:t xml:space="preserve">, </w:t>
        </w:r>
      </w:ins>
      <w:ins w:id="323" w:author="中村 優太" w:date="2019-01-28T23:21:00Z">
        <w:r w:rsidR="00740712">
          <w:rPr>
            <w:noProof/>
          </w:rPr>
          <w:t>学習の第一段階として</w:t>
        </w:r>
      </w:ins>
      <w:ins w:id="324" w:author="中村 優太" w:date="2019-01-22T17:57:00Z">
        <w:r w:rsidR="00E36EBB">
          <w:rPr>
            <w:noProof/>
          </w:rPr>
          <w:t>ターゲットとするタスクとは異な</w:t>
        </w:r>
      </w:ins>
      <w:ins w:id="325" w:author="中村 優太" w:date="2019-01-28T23:21:00Z">
        <w:r w:rsidR="00740712">
          <w:rPr>
            <w:noProof/>
          </w:rPr>
          <w:t>る</w:t>
        </w:r>
      </w:ins>
      <w:ins w:id="326" w:author="中村 優太" w:date="2019-01-22T17:58:00Z">
        <w:r w:rsidR="00E36EBB">
          <w:rPr>
            <w:noProof/>
          </w:rPr>
          <w:t>大量のデータを用意できるタスクを学習</w:t>
        </w:r>
      </w:ins>
      <w:ins w:id="327" w:author="中村 優太" w:date="2019-01-22T17:59:00Z">
        <w:r w:rsidR="00E36EBB">
          <w:rPr>
            <w:noProof/>
          </w:rPr>
          <w:t>し</w:t>
        </w:r>
      </w:ins>
      <w:ins w:id="328" w:author="堀川友慈" w:date="2019-01-29T04:30:00Z">
        <w:r w:rsidR="002920EA">
          <w:rPr>
            <w:noProof/>
          </w:rPr>
          <w:t>（</w:t>
        </w:r>
        <w:commentRangeStart w:id="329"/>
        <w:r w:rsidR="002920EA">
          <w:rPr>
            <w:noProof/>
          </w:rPr>
          <w:t>pre-training</w:t>
        </w:r>
        <w:commentRangeEnd w:id="329"/>
        <w:r w:rsidR="005541D0">
          <w:rPr>
            <w:rStyle w:val="af"/>
            <w:lang w:eastAsia="en-US"/>
          </w:rPr>
          <w:commentReference w:id="329"/>
        </w:r>
        <w:r w:rsidR="002920EA">
          <w:rPr>
            <w:rFonts w:hint="eastAsia"/>
            <w:noProof/>
          </w:rPr>
          <w:t>）</w:t>
        </w:r>
      </w:ins>
      <w:ins w:id="330" w:author="中村 優太" w:date="2019-01-26T21:51:00Z">
        <w:r w:rsidR="00874421">
          <w:rPr>
            <w:rFonts w:hint="eastAsia"/>
            <w:noProof/>
          </w:rPr>
          <w:t>,</w:t>
        </w:r>
        <w:r w:rsidR="00874421">
          <w:rPr>
            <w:noProof/>
          </w:rPr>
          <w:t xml:space="preserve"> </w:t>
        </w:r>
      </w:ins>
      <w:ins w:id="331" w:author="中村 優太" w:date="2019-01-22T17:59:00Z">
        <w:r w:rsidR="00E36EBB">
          <w:rPr>
            <w:noProof/>
          </w:rPr>
          <w:t>その</w:t>
        </w:r>
      </w:ins>
      <w:ins w:id="332" w:author="中村 優太" w:date="2019-01-22T18:00:00Z">
        <w:r w:rsidR="00E36EBB">
          <w:rPr>
            <w:noProof/>
          </w:rPr>
          <w:t>後にデータ量が限られているターゲットとなるタスクを行うように訓練</w:t>
        </w:r>
        <w:r w:rsidR="000D5D6A">
          <w:rPr>
            <w:noProof/>
          </w:rPr>
          <w:t>を行う</w:t>
        </w:r>
      </w:ins>
      <w:ins w:id="333" w:author="中村 優太" w:date="2019-01-22T18:54:00Z">
        <w:r w:rsidR="000529FC">
          <w:rPr>
            <w:noProof/>
          </w:rPr>
          <w:t xml:space="preserve">. </w:t>
        </w:r>
      </w:ins>
    </w:p>
    <w:p w14:paraId="79FB35EE" w14:textId="1CA5A58C" w:rsidR="000D5D6A" w:rsidRDefault="00624158">
      <w:pPr>
        <w:pStyle w:val="FirstParagraph"/>
        <w:rPr>
          <w:ins w:id="334" w:author="中村 優太" w:date="2019-01-22T18:02:00Z"/>
          <w:noProof/>
        </w:rPr>
      </w:pPr>
      <w:del w:id="335" w:author="中村 優太" w:date="2019-01-22T18:01:00Z">
        <w:r w:rsidRPr="000A13CF" w:rsidDel="000D5D6A">
          <w:rPr>
            <w:noProof/>
          </w:rPr>
          <w:delText>fine-tuning</w:delText>
        </w:r>
        <w:r w:rsidRPr="000A13CF" w:rsidDel="000D5D6A">
          <w:rPr>
            <w:noProof/>
          </w:rPr>
          <w:delText>を行う</w:delText>
        </w:r>
      </w:del>
      <w:ins w:id="336" w:author="中村 優太" w:date="2019-01-22T18:01:00Z">
        <w:r w:rsidR="000D5D6A">
          <w:rPr>
            <w:noProof/>
          </w:rPr>
          <w:t>その</w:t>
        </w:r>
      </w:ins>
      <w:r w:rsidRPr="000A13CF">
        <w:rPr>
          <w:noProof/>
        </w:rPr>
        <w:t>際に</w:t>
      </w:r>
      <w:del w:id="337" w:author="堀川友慈" w:date="2019-01-29T04:26:00Z">
        <w:r w:rsidRPr="000A13CF" w:rsidDel="00181E2F">
          <w:rPr>
            <w:rFonts w:hint="eastAsia"/>
            <w:noProof/>
          </w:rPr>
          <w:delText>は</w:delText>
        </w:r>
        <w:r w:rsidRPr="000A13CF" w:rsidDel="00181E2F">
          <w:rPr>
            <w:rFonts w:hint="eastAsia"/>
            <w:noProof/>
          </w:rPr>
          <w:delText>,</w:delText>
        </w:r>
      </w:del>
      <w:ins w:id="338" w:author="中村 優太" w:date="2019-01-22T18:02:00Z">
        <w:del w:id="339" w:author="堀川友慈" w:date="2019-01-29T04:26:00Z">
          <w:r w:rsidR="000D5D6A" w:rsidDel="00181E2F">
            <w:rPr>
              <w:rFonts w:hint="eastAsia"/>
              <w:noProof/>
            </w:rPr>
            <w:delText>始め</w:delText>
          </w:r>
        </w:del>
      </w:ins>
      <w:ins w:id="340" w:author="堀川友慈" w:date="2019-01-29T04:26:00Z">
        <w:r w:rsidR="00181E2F">
          <w:rPr>
            <w:rFonts w:hint="eastAsia"/>
            <w:noProof/>
          </w:rPr>
          <w:t>初め</w:t>
        </w:r>
      </w:ins>
      <w:ins w:id="341" w:author="中村 優太" w:date="2019-01-22T18:02:00Z">
        <w:r w:rsidR="000D5D6A">
          <w:rPr>
            <w:noProof/>
          </w:rPr>
          <w:t>に行う</w:t>
        </w:r>
      </w:ins>
      <w:del w:id="342" w:author="中村 優太" w:date="2019-01-22T18:02:00Z">
        <w:r w:rsidRPr="000A13CF" w:rsidDel="000D5D6A">
          <w:rPr>
            <w:noProof/>
          </w:rPr>
          <w:delText xml:space="preserve"> </w:delText>
        </w:r>
        <w:r w:rsidRPr="000A13CF" w:rsidDel="000D5D6A">
          <w:rPr>
            <w:noProof/>
          </w:rPr>
          <w:delText>元となる</w:delText>
        </w:r>
      </w:del>
      <w:r w:rsidRPr="000A13CF">
        <w:rPr>
          <w:noProof/>
        </w:rPr>
        <w:t>タスクの学習を通して</w:t>
      </w:r>
      <w:r w:rsidRPr="000A13CF">
        <w:rPr>
          <w:noProof/>
        </w:rPr>
        <w:t xml:space="preserve">, </w:t>
      </w:r>
      <w:del w:id="343" w:author="中村 優太" w:date="2019-01-28T18:43:00Z">
        <w:r w:rsidRPr="000A13CF" w:rsidDel="00BD690A">
          <w:rPr>
            <w:noProof/>
          </w:rPr>
          <w:delText>畳み込み</w:delText>
        </w:r>
      </w:del>
      <w:r w:rsidRPr="000A13CF">
        <w:rPr>
          <w:noProof/>
        </w:rPr>
        <w:t>ニューラルネットワークが</w:t>
      </w:r>
      <w:r w:rsidRPr="000A13CF">
        <w:rPr>
          <w:noProof/>
        </w:rPr>
        <w:t>fine-tuning</w:t>
      </w:r>
      <w:r w:rsidRPr="000A13CF">
        <w:rPr>
          <w:noProof/>
        </w:rPr>
        <w:t>の</w:t>
      </w:r>
      <w:ins w:id="344" w:author="中村 優太" w:date="2019-01-22T18:02:00Z">
        <w:r w:rsidR="000D5D6A">
          <w:rPr>
            <w:noProof/>
          </w:rPr>
          <w:t>ターゲット</w:t>
        </w:r>
      </w:ins>
      <w:del w:id="345" w:author="中村 優太" w:date="2019-01-22T18:02:00Z">
        <w:r w:rsidRPr="000A13CF" w:rsidDel="000D5D6A">
          <w:rPr>
            <w:noProof/>
          </w:rPr>
          <w:delText>対象</w:delText>
        </w:r>
      </w:del>
      <w:r w:rsidRPr="000A13CF">
        <w:rPr>
          <w:noProof/>
        </w:rPr>
        <w:t>となるタスクにおいて有用となる特徴を抽出している必要がある</w:t>
      </w:r>
      <w:r w:rsidRPr="000A13CF">
        <w:rPr>
          <w:noProof/>
        </w:rPr>
        <w:t xml:space="preserve">. </w:t>
      </w:r>
    </w:p>
    <w:p w14:paraId="1F81CD75" w14:textId="53977F8A" w:rsidR="001C2FF7" w:rsidRPr="000A13CF" w:rsidRDefault="00624158">
      <w:pPr>
        <w:pStyle w:val="FirstParagraph"/>
        <w:rPr>
          <w:noProof/>
        </w:rPr>
      </w:pPr>
      <w:r w:rsidRPr="000A13CF">
        <w:rPr>
          <w:noProof/>
        </w:rPr>
        <w:t>一般に</w:t>
      </w:r>
      <w:r w:rsidRPr="000A13CF">
        <w:rPr>
          <w:noProof/>
        </w:rPr>
        <w:t xml:space="preserve">, </w:t>
      </w:r>
      <w:ins w:id="346" w:author="中村 優太" w:date="2019-01-22T22:23:00Z">
        <w:r w:rsidR="00A31705">
          <w:rPr>
            <w:noProof/>
          </w:rPr>
          <w:t>静止</w:t>
        </w:r>
      </w:ins>
      <w:r w:rsidRPr="000A13CF">
        <w:rPr>
          <w:noProof/>
        </w:rPr>
        <w:t>画像識別の領域においては</w:t>
      </w:r>
      <w:ins w:id="347" w:author="中村 優太" w:date="2019-01-28T18:44:00Z">
        <w:r w:rsidR="00BD690A">
          <w:rPr>
            <w:noProof/>
          </w:rPr>
          <w:t>静止画中の物体</w:t>
        </w:r>
      </w:ins>
      <w:del w:id="348" w:author="中村 優太" w:date="2019-01-28T18:43:00Z">
        <w:r w:rsidRPr="000A13CF" w:rsidDel="00BD690A">
          <w:rPr>
            <w:noProof/>
          </w:rPr>
          <w:delText>画像</w:delText>
        </w:r>
      </w:del>
      <w:ins w:id="349" w:author="中村 優太" w:date="2019-01-22T22:23:00Z">
        <w:r w:rsidR="00A31705">
          <w:rPr>
            <w:noProof/>
          </w:rPr>
          <w:t>判別</w:t>
        </w:r>
      </w:ins>
      <w:del w:id="350" w:author="中村 優太" w:date="2019-01-22T22:23:00Z">
        <w:r w:rsidRPr="000A13CF" w:rsidDel="00A31705">
          <w:rPr>
            <w:noProof/>
          </w:rPr>
          <w:delText>識別</w:delText>
        </w:r>
      </w:del>
      <w:r w:rsidRPr="000A13CF">
        <w:rPr>
          <w:noProof/>
        </w:rPr>
        <w:t>タスクを学習した</w:t>
      </w:r>
      <w:ins w:id="351" w:author="中村 優太" w:date="2019-01-22T22:24:00Z">
        <w:r w:rsidR="00A31705">
          <w:rPr>
            <w:noProof/>
          </w:rPr>
          <w:t>ニューラルネットワーク</w:t>
        </w:r>
      </w:ins>
      <w:del w:id="352" w:author="中村 優太" w:date="2019-01-22T22:24:00Z">
        <w:r w:rsidRPr="000A13CF" w:rsidDel="00A31705">
          <w:rPr>
            <w:noProof/>
          </w:rPr>
          <w:delText>学習モデル</w:delText>
        </w:r>
      </w:del>
      <w:r w:rsidRPr="000A13CF">
        <w:rPr>
          <w:noProof/>
        </w:rPr>
        <w:t>がこのような特徴量を抽出しているとされ</w:t>
      </w:r>
      <w:r w:rsidRPr="000A13CF">
        <w:rPr>
          <w:noProof/>
        </w:rPr>
        <w:t>,</w:t>
      </w:r>
      <w:ins w:id="353" w:author="中村 優太" w:date="2019-01-28T18:44:00Z">
        <w:r w:rsidR="00BD690A">
          <w:rPr>
            <w:noProof/>
          </w:rPr>
          <w:t>静止画中の</w:t>
        </w:r>
      </w:ins>
      <w:del w:id="354" w:author="中村 優太" w:date="2019-01-28T18:44:00Z">
        <w:r w:rsidRPr="000A13CF" w:rsidDel="00BD690A">
          <w:rPr>
            <w:noProof/>
          </w:rPr>
          <w:delText xml:space="preserve"> </w:delText>
        </w:r>
      </w:del>
      <w:ins w:id="355" w:author="中村 優太" w:date="2019-01-28T18:44:00Z">
        <w:r w:rsidR="00BD690A">
          <w:rPr>
            <w:noProof/>
          </w:rPr>
          <w:t>物体</w:t>
        </w:r>
      </w:ins>
      <w:ins w:id="356" w:author="中村 優太" w:date="2019-01-22T22:24:00Z">
        <w:r w:rsidR="00A31705">
          <w:rPr>
            <w:noProof/>
          </w:rPr>
          <w:t>判別タスクを学習したネットワークが</w:t>
        </w:r>
      </w:ins>
      <w:commentRangeStart w:id="357"/>
      <w:del w:id="358" w:author="中村 優太" w:date="2019-01-22T22:24:00Z">
        <w:r w:rsidRPr="000A13CF" w:rsidDel="00A31705">
          <w:rPr>
            <w:noProof/>
          </w:rPr>
          <w:delText>最も</w:delText>
        </w:r>
      </w:del>
      <w:r w:rsidRPr="000A13CF">
        <w:rPr>
          <w:noProof/>
        </w:rPr>
        <w:t>一般的に</w:t>
      </w:r>
      <w:commentRangeEnd w:id="357"/>
      <w:r w:rsidR="00181E2F">
        <w:rPr>
          <w:rStyle w:val="af"/>
          <w:lang w:eastAsia="en-US"/>
        </w:rPr>
        <w:commentReference w:id="357"/>
      </w:r>
      <w:r w:rsidRPr="000A13CF">
        <w:rPr>
          <w:noProof/>
        </w:rPr>
        <w:t>fine-tuning</w:t>
      </w:r>
      <w:r w:rsidRPr="000A13CF">
        <w:rPr>
          <w:noProof/>
        </w:rPr>
        <w:t>の際の元のモデルとして使用されて</w:t>
      </w:r>
      <w:ins w:id="359" w:author="中村 優太" w:date="2019-01-22T22:24:00Z">
        <w:r w:rsidR="00A31705">
          <w:rPr>
            <w:noProof/>
          </w:rPr>
          <w:t>いる</w:t>
        </w:r>
      </w:ins>
      <w:del w:id="360" w:author="中村 優太" w:date="2019-01-22T22:24:00Z">
        <w:r w:rsidRPr="000A13CF" w:rsidDel="00A31705">
          <w:rPr>
            <w:noProof/>
          </w:rPr>
          <w:delText>おり</w:delText>
        </w:r>
      </w:del>
      <w:ins w:id="361" w:author="中村 優太" w:date="2019-01-28T18:44:00Z">
        <w:r w:rsidR="00BD690A">
          <w:rPr>
            <w:noProof/>
          </w:rPr>
          <w:t>.</w:t>
        </w:r>
      </w:ins>
      <w:del w:id="362" w:author="中村 優太" w:date="2019-01-28T18:44:00Z">
        <w:r w:rsidRPr="000A13CF" w:rsidDel="00BD690A">
          <w:rPr>
            <w:noProof/>
          </w:rPr>
          <w:delText>,</w:delText>
        </w:r>
      </w:del>
      <w:r w:rsidRPr="000A13CF">
        <w:rPr>
          <w:noProof/>
        </w:rPr>
        <w:t xml:space="preserve"> </w:t>
      </w:r>
      <w:ins w:id="363" w:author="中村 優太" w:date="2019-01-22T22:25:00Z">
        <w:r w:rsidR="00A31705">
          <w:rPr>
            <w:noProof/>
          </w:rPr>
          <w:t>この方法は</w:t>
        </w:r>
      </w:ins>
      <w:commentRangeStart w:id="364"/>
      <w:r w:rsidRPr="000A13CF">
        <w:rPr>
          <w:noProof/>
        </w:rPr>
        <w:t>セグメンテーションやキャプションの生成など多くの画像認識タスク</w:t>
      </w:r>
      <w:commentRangeEnd w:id="364"/>
      <w:r w:rsidR="00181E2F">
        <w:rPr>
          <w:rStyle w:val="af"/>
          <w:lang w:eastAsia="en-US"/>
        </w:rPr>
        <w:commentReference w:id="364"/>
      </w:r>
      <w:ins w:id="365" w:author="中村 優太" w:date="2019-01-22T22:25:00Z">
        <w:r w:rsidR="00A31705">
          <w:rPr>
            <w:noProof/>
          </w:rPr>
          <w:t>において成功を収めている</w:t>
        </w:r>
      </w:ins>
      <w:ins w:id="366" w:author="中村 優太" w:date="2019-01-26T21:14:00Z">
        <w:r w:rsidR="00B84442">
          <w:rPr>
            <w:rFonts w:hint="eastAsia"/>
            <w:noProof/>
          </w:rPr>
          <w:t xml:space="preserve"> </w:t>
        </w:r>
        <w:del w:id="367" w:author="Yuta Nakamura" w:date="2019-01-27T02:00:00Z">
          <w:r w:rsidR="00B84442" w:rsidDel="00761DC4">
            <w:rPr>
              <w:rFonts w:hint="eastAsia"/>
              <w:noProof/>
            </w:rPr>
            <w:delText xml:space="preserve">(Vinyals </w:delText>
          </w:r>
          <w:r w:rsidR="00B84442" w:rsidDel="00761DC4">
            <w:rPr>
              <w:noProof/>
            </w:rPr>
            <w:delText>et al.,</w:delText>
          </w:r>
          <w:r w:rsidR="00B84442" w:rsidDel="00761DC4">
            <w:rPr>
              <w:rFonts w:hint="eastAsia"/>
              <w:noProof/>
            </w:rPr>
            <w:delText xml:space="preserve"> 2015</w:delText>
          </w:r>
        </w:del>
      </w:ins>
      <w:ins w:id="368" w:author="中村 優太" w:date="2019-01-26T21:48:00Z">
        <w:del w:id="369" w:author="Yuta Nakamura" w:date="2019-01-27T02:00:00Z">
          <w:r w:rsidR="00B97FC4" w:rsidDel="00761DC4">
            <w:rPr>
              <w:noProof/>
            </w:rPr>
            <w:delText xml:space="preserve">; </w:delText>
          </w:r>
          <w:r w:rsidR="00B97FC4" w:rsidDel="00761DC4">
            <w:rPr>
              <w:rFonts w:hint="eastAsia"/>
              <w:noProof/>
            </w:rPr>
            <w:delText>Long, Shelhamer &amp; Darrell, 2015</w:delText>
          </w:r>
          <w:r w:rsidR="00B97FC4" w:rsidDel="00761DC4">
            <w:rPr>
              <w:noProof/>
            </w:rPr>
            <w:delText>)</w:delText>
          </w:r>
        </w:del>
      </w:ins>
      <w:ins w:id="370" w:author="Yuta Nakamura" w:date="2019-01-27T02:00:00Z">
        <w:r w:rsidR="00761DC4">
          <w:rPr>
            <w:noProof/>
          </w:rPr>
          <w:fldChar w:fldCharType="begin" w:fldLock="1"/>
        </w:r>
      </w:ins>
      <w:r w:rsidR="00761DC4">
        <w:rPr>
          <w:noProof/>
        </w:rPr>
        <w:instrText>ADDIN CSL_CITATION {"citationItems":[{"id":"ITEM-1","itemData":{"author":[{"dropping-particle":"","family":"Vinyals","given":"Oriol","non-dropping-particle":"","parse-names":false,"suffix":""},{"dropping-particle":"","family":"Toshev","given":"Alexander","non-dropping-particle":"","parse-names":false,"suffix":""},{"dropping-particle":"","family":"Bengio","given":"Samy","non-dropping-particle":"","parse-names":false,"suffix":""},{"dropping-particle":"","family":"Erhan","given":"Dumitru","non-dropping-particle":"","parse-names":false,"suffix":""}],"container-title":"Proceedings of the IEEE conference on computer vision and pattern recognition","id":"ITEM-1","issued":{"date-parts":[["2015"]]},"page":"3156-3164","title":"Show and tell: A neural image caption generator","type":"paper-conference"},"uris":["http://www.mendeley.com/documents/?uuid=7467bf37-060f-388d-aafa-d40115c6e6a8"]},{"id":"ITEM-2","itemData":{"DOI":"10.1109/TPAMI.2016.2572683","ISBN":"9781467369640","ISSN":"01628828","PMID":"16190471","abstract":"Convolutional networks are powerful visual models that yield hierarchies of features. We show that convolutional networks by themselves, trained end-to-end, pixels-to-pixels, exceed the state-of-the-art in semantic segmentation. Our key insight is to build \"fully convolutional\" networks that take input of arbitrary size and produce correspondingly-sized output with efficient inference and learning. We define and detail the space of fully convolutional networks, explain their application to spatially dense prediction tasks, and draw connections to prior models. We adapt contemporary classification networks (AlexNet, the VGG net, and GoogLeNet) into fully convolutional networks and transfer their learned representations by fine-tuning to the segmentation task. We then define a novel architecture that combines semantic information from a deep, coarse layer with appearance information from a shallow, fine layer to produce accurate and detailed segmentations. Our fully convolutional network achieves state-of-the-art segmentation of PASCAL VOC (20% relative improvement to 62.2% mean IU on 2012), NYUDv2, and SIFT Flow, while inference takes one third of a second for a typical image.","author":[{"dropping-particle":"","family":"Shelhamer","given":"Evan","non-dropping-particle":"","parse-names":false,"suffix":""},{"dropping-particle":"","family":"Long","given":"Jonathan","non-dropping-particle":"","parse-names":false,"suffix":""},{"dropping-particle":"","family":"Darrell","given":"Trevor","non-dropping-particle":"","parse-names":false,"suffix":""}],"container-title":"IEEE Transactions on Pattern Analysis and Machine Intelligence","id":"ITEM-2","issue":"4","issued":{"date-parts":[["2017"]]},"page":"640-651","title":"Fully Convolutional Networks for Semantic Segmentation","type":"article-journal","volume":"39"},"uris":["http://www.mendeley.com/documents/?uuid=515a7eab-c049-4849-b22d-eaf65c97626d"]}],"mendeley":{"formattedCitation":"(Shelhamer, Long, &amp; Darrell, 2017; Vinyals, Toshev, Bengio, &amp; Erhan, 2015)","plainTextFormattedCitation":"(Shelhamer, Long, &amp; Darrell, 2017; Vinyals, Toshev, Bengio, &amp; Erhan, 2015)","previouslyFormattedCitation":"(Shelhamer, Long, &amp; Darrell, 2017; Vinyals, Toshev, Bengio, &amp; Erhan, 2015)"},"properties":{"noteIndex":0},"schema":"https://github.com/citation-style-language/schema/raw/master/csl-citation.json"}</w:instrText>
      </w:r>
      <w:r w:rsidR="00761DC4">
        <w:rPr>
          <w:noProof/>
        </w:rPr>
        <w:fldChar w:fldCharType="separate"/>
      </w:r>
      <w:r w:rsidR="00761DC4" w:rsidRPr="00761DC4">
        <w:rPr>
          <w:noProof/>
        </w:rPr>
        <w:t>(Shelhamer, Long</w:t>
      </w:r>
      <w:del w:id="371" w:author="堀川友慈" w:date="2019-01-29T04:28:00Z">
        <w:r w:rsidR="00761DC4" w:rsidRPr="00761DC4" w:rsidDel="00181E2F">
          <w:rPr>
            <w:noProof/>
          </w:rPr>
          <w:delText>,</w:delText>
        </w:r>
      </w:del>
      <w:r w:rsidR="00761DC4" w:rsidRPr="00761DC4">
        <w:rPr>
          <w:noProof/>
        </w:rPr>
        <w:t xml:space="preserve"> &amp; Darrell, 2017; Vinyals, Toshev, Bengio</w:t>
      </w:r>
      <w:del w:id="372" w:author="堀川友慈" w:date="2019-01-29T04:28:00Z">
        <w:r w:rsidR="00761DC4" w:rsidRPr="00761DC4" w:rsidDel="00181E2F">
          <w:rPr>
            <w:noProof/>
          </w:rPr>
          <w:delText>,</w:delText>
        </w:r>
      </w:del>
      <w:r w:rsidR="00761DC4" w:rsidRPr="00761DC4">
        <w:rPr>
          <w:noProof/>
        </w:rPr>
        <w:t xml:space="preserve"> &amp; Erhan, 2015)</w:t>
      </w:r>
      <w:ins w:id="373" w:author="Yuta Nakamura" w:date="2019-01-27T02:00:00Z">
        <w:r w:rsidR="00761DC4">
          <w:rPr>
            <w:noProof/>
          </w:rPr>
          <w:fldChar w:fldCharType="end"/>
        </w:r>
      </w:ins>
      <w:del w:id="374" w:author="中村 優太" w:date="2019-01-22T22:25:00Z">
        <w:r w:rsidRPr="000A13CF" w:rsidDel="00A31705">
          <w:rPr>
            <w:noProof/>
          </w:rPr>
          <w:delText>において成果を上げている</w:delText>
        </w:r>
      </w:del>
      <w:r w:rsidRPr="000A13CF">
        <w:rPr>
          <w:noProof/>
        </w:rPr>
        <w:t>.</w:t>
      </w:r>
    </w:p>
    <w:p w14:paraId="51B3B8CD" w14:textId="16D1AE30" w:rsidR="001C2FF7" w:rsidRPr="000A13CF" w:rsidRDefault="00624158">
      <w:pPr>
        <w:pStyle w:val="a0"/>
        <w:rPr>
          <w:noProof/>
        </w:rPr>
        <w:pPrChange w:id="375" w:author="中村 優太" w:date="2019-01-28T20:10:00Z">
          <w:pPr>
            <w:pStyle w:val="FirstParagraph"/>
          </w:pPr>
        </w:pPrChange>
      </w:pPr>
      <w:r w:rsidRPr="000A13CF">
        <w:rPr>
          <w:noProof/>
        </w:rPr>
        <w:t>また</w:t>
      </w:r>
      <w:r w:rsidRPr="000A13CF">
        <w:rPr>
          <w:noProof/>
        </w:rPr>
        <w:t>, fine-tuning</w:t>
      </w:r>
      <w:del w:id="376" w:author="中村 優太" w:date="2019-01-22T22:26:00Z">
        <w:r w:rsidRPr="000A13CF" w:rsidDel="004A4C73">
          <w:rPr>
            <w:noProof/>
          </w:rPr>
          <w:delText>の有用性</w:delText>
        </w:r>
      </w:del>
      <w:r w:rsidRPr="000A13CF">
        <w:rPr>
          <w:noProof/>
        </w:rPr>
        <w:t>は</w:t>
      </w:r>
      <w:ins w:id="377" w:author="中村 優太" w:date="2019-01-22T18:03:00Z">
        <w:r w:rsidR="000D5D6A">
          <w:rPr>
            <w:noProof/>
          </w:rPr>
          <w:t>静止</w:t>
        </w:r>
      </w:ins>
      <w:del w:id="378" w:author="中村 優太" w:date="2019-01-22T18:03:00Z">
        <w:r w:rsidR="00BC6E8B" w:rsidDel="000D5D6A">
          <w:rPr>
            <w:noProof/>
          </w:rPr>
          <w:delText xml:space="preserve">2 </w:delText>
        </w:r>
        <w:r w:rsidR="00BC6E8B" w:rsidDel="000D5D6A">
          <w:rPr>
            <w:noProof/>
          </w:rPr>
          <w:delText>次元</w:delText>
        </w:r>
      </w:del>
      <w:r w:rsidRPr="000A13CF">
        <w:rPr>
          <w:noProof/>
        </w:rPr>
        <w:t>画</w:t>
      </w:r>
      <w:ins w:id="379" w:author="中村 優太" w:date="2019-01-28T18:44:00Z">
        <w:r w:rsidR="00BD690A">
          <w:rPr>
            <w:noProof/>
          </w:rPr>
          <w:t>を扱うタスク</w:t>
        </w:r>
      </w:ins>
      <w:del w:id="380" w:author="中村 優太" w:date="2019-01-28T18:44:00Z">
        <w:r w:rsidRPr="000A13CF" w:rsidDel="00BD690A">
          <w:rPr>
            <w:noProof/>
          </w:rPr>
          <w:delText>像の識別</w:delText>
        </w:r>
      </w:del>
      <w:r w:rsidRPr="000A13CF">
        <w:rPr>
          <w:noProof/>
        </w:rPr>
        <w:t>だけではなく</w:t>
      </w:r>
      <w:r w:rsidRPr="000A13CF">
        <w:rPr>
          <w:noProof/>
        </w:rPr>
        <w:t xml:space="preserve">, </w:t>
      </w:r>
      <w:r w:rsidRPr="000A13CF">
        <w:rPr>
          <w:noProof/>
        </w:rPr>
        <w:t>動画</w:t>
      </w:r>
      <w:ins w:id="381" w:author="中村 優太" w:date="2019-01-28T18:44:00Z">
        <w:r w:rsidR="00BD690A">
          <w:rPr>
            <w:noProof/>
          </w:rPr>
          <w:t>を扱う</w:t>
        </w:r>
      </w:ins>
      <w:ins w:id="382" w:author="中村 優太" w:date="2019-01-28T18:45:00Z">
        <w:r w:rsidR="00BD690A">
          <w:rPr>
            <w:noProof/>
          </w:rPr>
          <w:t>タスク</w:t>
        </w:r>
      </w:ins>
      <w:del w:id="383" w:author="中村 優太" w:date="2019-01-28T18:44:00Z">
        <w:r w:rsidRPr="000A13CF" w:rsidDel="00BD690A">
          <w:rPr>
            <w:noProof/>
          </w:rPr>
          <w:delText>の</w:delText>
        </w:r>
      </w:del>
      <w:del w:id="384" w:author="中村 優太" w:date="2019-01-22T18:03:00Z">
        <w:r w:rsidRPr="000A13CF" w:rsidDel="000D5D6A">
          <w:rPr>
            <w:noProof/>
          </w:rPr>
          <w:delText>認識</w:delText>
        </w:r>
      </w:del>
      <w:r w:rsidRPr="000A13CF">
        <w:rPr>
          <w:noProof/>
        </w:rPr>
        <w:t>においても効果的であることが示され</w:t>
      </w:r>
      <w:ins w:id="385" w:author="中村 優太" w:date="2019-01-25T19:51:00Z">
        <w:r w:rsidR="007A7F67">
          <w:rPr>
            <w:noProof/>
          </w:rPr>
          <w:t>始めている</w:t>
        </w:r>
      </w:ins>
      <w:del w:id="386" w:author="中村 優太" w:date="2019-01-25T19:51:00Z">
        <w:r w:rsidRPr="000A13CF" w:rsidDel="007A7F67">
          <w:rPr>
            <w:noProof/>
          </w:rPr>
          <w:delText>ている</w:delText>
        </w:r>
      </w:del>
      <w:r w:rsidRPr="000A13CF">
        <w:rPr>
          <w:noProof/>
        </w:rPr>
        <w:t xml:space="preserve">. </w:t>
      </w:r>
      <w:r w:rsidRPr="000A13CF">
        <w:rPr>
          <w:noProof/>
        </w:rPr>
        <w:t>一例として動画中の動詞判別タスクにおいて</w:t>
      </w:r>
      <w:r w:rsidRPr="000A13CF">
        <w:rPr>
          <w:noProof/>
        </w:rPr>
        <w:t xml:space="preserve">, </w:t>
      </w:r>
      <w:r w:rsidRPr="000A13CF">
        <w:rPr>
          <w:noProof/>
        </w:rPr>
        <w:t>大量のデータを有する</w:t>
      </w:r>
      <w:r w:rsidRPr="000A13CF">
        <w:rPr>
          <w:noProof/>
        </w:rPr>
        <w:t>kinetics</w:t>
      </w:r>
      <w:r w:rsidRPr="000A13CF">
        <w:rPr>
          <w:noProof/>
        </w:rPr>
        <w:t>データセット</w:t>
      </w:r>
      <w:r w:rsidR="00FC0874">
        <w:rPr>
          <w:rFonts w:hint="eastAsia"/>
          <w:noProof/>
        </w:rPr>
        <w:t xml:space="preserve"> </w:t>
      </w:r>
      <w:ins w:id="387" w:author="中村 優太" w:date="2019-01-26T21:16:00Z">
        <w:del w:id="388" w:author="Yuta Nakamura" w:date="2019-01-27T02:00:00Z">
          <w:r w:rsidR="00B84442" w:rsidDel="00761DC4">
            <w:rPr>
              <w:noProof/>
            </w:rPr>
            <w:delText>(</w:delText>
          </w:r>
        </w:del>
      </w:ins>
      <w:del w:id="389" w:author="中村 優太" w:date="2019-01-26T21:16:00Z">
        <w:r w:rsidR="00360BA2" w:rsidDel="00B84442">
          <w:rPr>
            <w:rFonts w:hint="eastAsia"/>
            <w:noProof/>
          </w:rPr>
          <w:delText>[</w:delText>
        </w:r>
      </w:del>
      <w:del w:id="390" w:author="Yuta Nakamura" w:date="2019-01-27T02:00:00Z">
        <w:r w:rsidR="00360BA2" w:rsidDel="00761DC4">
          <w:rPr>
            <w:rFonts w:hint="eastAsia"/>
            <w:noProof/>
          </w:rPr>
          <w:delText>Kay, Carreira</w:delText>
        </w:r>
      </w:del>
      <w:ins w:id="391" w:author="中村 優太" w:date="2019-01-26T21:16:00Z">
        <w:del w:id="392" w:author="Yuta Nakamura" w:date="2019-01-27T02:00:00Z">
          <w:r w:rsidR="00B84442" w:rsidDel="00761DC4">
            <w:rPr>
              <w:noProof/>
            </w:rPr>
            <w:delText xml:space="preserve"> &amp;</w:delText>
          </w:r>
        </w:del>
      </w:ins>
      <w:del w:id="393" w:author="中村 優太" w:date="2019-01-26T21:16:00Z">
        <w:r w:rsidR="00360BA2" w:rsidDel="00B84442">
          <w:rPr>
            <w:rFonts w:hint="eastAsia"/>
            <w:noProof/>
          </w:rPr>
          <w:delText>,</w:delText>
        </w:r>
      </w:del>
      <w:del w:id="394" w:author="Yuta Nakamura" w:date="2019-01-27T02:00:00Z">
        <w:r w:rsidR="00360BA2" w:rsidDel="00761DC4">
          <w:rPr>
            <w:rFonts w:hint="eastAsia"/>
            <w:noProof/>
          </w:rPr>
          <w:delText xml:space="preserve"> Simonyan, 201</w:delText>
        </w:r>
      </w:del>
      <w:ins w:id="395" w:author="中村 優太" w:date="2019-01-26T21:16:00Z">
        <w:del w:id="396" w:author="Yuta Nakamura" w:date="2019-01-27T02:00:00Z">
          <w:r w:rsidR="00B84442" w:rsidDel="00761DC4">
            <w:rPr>
              <w:noProof/>
            </w:rPr>
            <w:delText>7)</w:delText>
          </w:r>
        </w:del>
      </w:ins>
      <w:ins w:id="397" w:author="Yuta Nakamura" w:date="2019-01-27T02:00:00Z">
        <w:r w:rsidR="00761DC4">
          <w:rPr>
            <w:noProof/>
          </w:rPr>
          <w:fldChar w:fldCharType="begin" w:fldLock="1"/>
        </w:r>
      </w:ins>
      <w:r w:rsidR="004C0E66">
        <w:rPr>
          <w:noProof/>
        </w:rPr>
        <w:instrText>ADDIN CSL_CITATION {"citationItems":[{"id":"ITEM-1","itemData":{"author":[{"dropping-particle":"","family":"Kay","given":"Will","non-dropping-particle":"","parse-names":false,"suffix":""},{"dropping-particle":"","family":"Carreira","given":"Joao","non-dropping-particle":"","parse-names":false,"suffix":""},{"dropping-particle":"","family":"Simonyan","given":"Karen","non-dropping-particle":"","parse-names":false,"suffix":""},{"dropping-particle":"","family":"Zhang","given":"Brian","non-dropping-particle":"","parse-names":false,"suffix":""},{"dropping-particle":"","family":"Hillier","given":"Chloe","non-dropping-particle":"","parse-names":false,"suffix":""},{"dropping-particle":"","family":"Vijayanarasimhan","given":"Sudheendra","non-dropping-particle":"","parse-names":false,"suffix":""},{"dropping-particle":"","family":"Viola","given":"Fabio","non-dropping-particle":"","parse-names":false,"suffix":""},{"dropping-particle":"","family":"Green","given":"Tim","non-dropping-particle":"","parse-names":false,"suffix":""},{"dropping-particle":"","family":"Back","given":"Trevor","non-dropping-particle":"","parse-names":false,"suffix":""},{"dropping-particle":"","family":"Natsev","given":"Paul","non-dropping-particle":"","parse-names":false,"suffix":""},{"dropping-particle":"","family":"others","given":"","non-dropping-particle":"","parse-names":false,"suffix":""}],"container-title":"arXiv preprint arXiv:1705.06950","id":"ITEM-1","issued":{"date-parts":[["2017"]]},"title":"The kinetics human action video dataset","type":"article-journal"},"uris":["http://www.mendeley.com/documents/?uuid=55b2b8c8-b22d-3f96-8ad7-b5f6c761010d"]}],"mendeley":{"formattedCitation":"(Kay et al., 2017)","plainTextFormattedCitation":"(Kay et al., 2017)","previouslyFormattedCitation":"(Kay et al., 2017)"},"properties":{"noteIndex":0},"schema":"https://github.com/citation-style-language/schema/raw/master/csl-citation.json"}</w:instrText>
      </w:r>
      <w:r w:rsidR="00761DC4">
        <w:rPr>
          <w:noProof/>
        </w:rPr>
        <w:fldChar w:fldCharType="separate"/>
      </w:r>
      <w:r w:rsidR="00761DC4" w:rsidRPr="00761DC4">
        <w:rPr>
          <w:noProof/>
        </w:rPr>
        <w:t>(Kay et al., 2017)</w:t>
      </w:r>
      <w:ins w:id="398" w:author="Yuta Nakamura" w:date="2019-01-27T02:00:00Z">
        <w:r w:rsidR="00761DC4">
          <w:rPr>
            <w:noProof/>
          </w:rPr>
          <w:fldChar w:fldCharType="end"/>
        </w:r>
      </w:ins>
      <w:del w:id="399" w:author="中村 優太" w:date="2019-01-26T21:16:00Z">
        <w:r w:rsidR="00360BA2" w:rsidDel="00B84442">
          <w:rPr>
            <w:rFonts w:hint="eastAsia"/>
            <w:noProof/>
          </w:rPr>
          <w:delText>7]</w:delText>
        </w:r>
      </w:del>
      <w:r w:rsidR="00FC0874">
        <w:rPr>
          <w:noProof/>
        </w:rPr>
        <w:t xml:space="preserve"> </w:t>
      </w:r>
      <w:r w:rsidRPr="000A13CF">
        <w:rPr>
          <w:noProof/>
        </w:rPr>
        <w:t>で学習したモデルを元として</w:t>
      </w:r>
      <w:r w:rsidRPr="000A13CF">
        <w:rPr>
          <w:noProof/>
        </w:rPr>
        <w:t xml:space="preserve">, </w:t>
      </w:r>
      <w:r w:rsidRPr="000A13CF">
        <w:rPr>
          <w:noProof/>
        </w:rPr>
        <w:t>より小規模なデータセット</w:t>
      </w:r>
      <w:ins w:id="400" w:author="中村 優太" w:date="2019-01-25T20:12:00Z">
        <w:r w:rsidR="00A30A66">
          <w:rPr>
            <w:noProof/>
          </w:rPr>
          <w:t>における動詞判別タスクを</w:t>
        </w:r>
      </w:ins>
      <w:del w:id="401" w:author="中村 優太" w:date="2019-01-25T20:12:00Z">
        <w:r w:rsidRPr="000A13CF" w:rsidDel="00A30A66">
          <w:rPr>
            <w:noProof/>
          </w:rPr>
          <w:delText>を</w:delText>
        </w:r>
      </w:del>
      <w:r w:rsidRPr="000A13CF">
        <w:rPr>
          <w:noProof/>
        </w:rPr>
        <w:t>学習することが可能であることが示されている</w:t>
      </w:r>
      <w:customXmlDelRangeStart w:id="402" w:author="中村 優太" w:date="2019-01-26T21:16:00Z"/>
      <w:sdt>
        <w:sdtPr>
          <w:rPr>
            <w:noProof/>
          </w:rPr>
          <w:id w:val="1447436270"/>
          <w:citation/>
        </w:sdtPr>
        <w:sdtEndPr/>
        <w:sdtContent>
          <w:customXmlDelRangeEnd w:id="402"/>
          <w:del w:id="403" w:author="中村 優太" w:date="2019-01-26T21:16:00Z">
            <w:r w:rsidR="00FC0874" w:rsidDel="00367823">
              <w:rPr>
                <w:noProof/>
              </w:rPr>
              <w:fldChar w:fldCharType="begin"/>
            </w:r>
            <w:r w:rsidR="00FC0874" w:rsidDel="00367823">
              <w:rPr>
                <w:noProof/>
              </w:rPr>
              <w:delInstrText xml:space="preserve"> </w:delInstrText>
            </w:r>
            <w:r w:rsidR="00FC0874" w:rsidDel="00367823">
              <w:rPr>
                <w:rFonts w:hint="eastAsia"/>
                <w:noProof/>
              </w:rPr>
              <w:delInstrText>CITATION carreira-zisserman-2017-quo-vadis,-action-recognition?-a-new-model-and-the-kinetics-dataset \l 1041</w:delInstrText>
            </w:r>
            <w:r w:rsidR="00FC0874" w:rsidDel="00367823">
              <w:rPr>
                <w:noProof/>
              </w:rPr>
              <w:delInstrText xml:space="preserve"> </w:delInstrText>
            </w:r>
            <w:r w:rsidR="00FC0874" w:rsidDel="00367823">
              <w:rPr>
                <w:noProof/>
              </w:rPr>
              <w:fldChar w:fldCharType="separate"/>
            </w:r>
            <w:r w:rsidR="00FC0874" w:rsidDel="00367823">
              <w:rPr>
                <w:rFonts w:hint="eastAsia"/>
                <w:noProof/>
              </w:rPr>
              <w:delText xml:space="preserve"> [Carreira Zisserman, 2017]</w:delText>
            </w:r>
            <w:r w:rsidR="00FC0874" w:rsidDel="00367823">
              <w:rPr>
                <w:noProof/>
              </w:rPr>
              <w:fldChar w:fldCharType="end"/>
            </w:r>
          </w:del>
          <w:customXmlDelRangeStart w:id="404" w:author="中村 優太" w:date="2019-01-26T21:16:00Z"/>
        </w:sdtContent>
      </w:sdt>
      <w:customXmlDelRangeEnd w:id="404"/>
      <w:ins w:id="405" w:author="中村 優太" w:date="2019-01-26T21:16:00Z">
        <w:r w:rsidR="00367823">
          <w:rPr>
            <w:rFonts w:hint="eastAsia"/>
            <w:noProof/>
          </w:rPr>
          <w:t xml:space="preserve"> (Carreira </w:t>
        </w:r>
      </w:ins>
      <w:ins w:id="406" w:author="中村 優太" w:date="2019-01-26T21:17:00Z">
        <w:r w:rsidR="00367823">
          <w:rPr>
            <w:noProof/>
          </w:rPr>
          <w:t xml:space="preserve">&amp; </w:t>
        </w:r>
      </w:ins>
      <w:ins w:id="407" w:author="中村 優太" w:date="2019-01-26T21:16:00Z">
        <w:r w:rsidR="00367823">
          <w:rPr>
            <w:rFonts w:hint="eastAsia"/>
            <w:noProof/>
          </w:rPr>
          <w:t>Zisserman, 2017)</w:t>
        </w:r>
      </w:ins>
      <w:r w:rsidR="00FC0874">
        <w:rPr>
          <w:noProof/>
        </w:rPr>
        <w:t xml:space="preserve"> </w:t>
      </w:r>
      <w:r w:rsidRPr="000A13CF">
        <w:rPr>
          <w:noProof/>
        </w:rPr>
        <w:t xml:space="preserve">. </w:t>
      </w:r>
      <w:ins w:id="408" w:author="中村 優太" w:date="2019-01-25T21:09:00Z">
        <w:r w:rsidR="006D1744">
          <w:rPr>
            <w:rFonts w:hint="eastAsia"/>
            <w:noProof/>
          </w:rPr>
          <w:t>しかし</w:t>
        </w:r>
      </w:ins>
      <w:ins w:id="409" w:author="中村 優太" w:date="2019-01-26T21:51:00Z">
        <w:r w:rsidR="00874421">
          <w:rPr>
            <w:rFonts w:hint="eastAsia"/>
            <w:noProof/>
          </w:rPr>
          <w:t>,</w:t>
        </w:r>
        <w:commentRangeStart w:id="410"/>
        <w:r w:rsidR="00874421">
          <w:rPr>
            <w:rFonts w:hint="eastAsia"/>
            <w:noProof/>
          </w:rPr>
          <w:t xml:space="preserve"> </w:t>
        </w:r>
      </w:ins>
      <w:ins w:id="411" w:author="中村 優太" w:date="2019-01-25T21:09:00Z">
        <w:r w:rsidR="006D1744">
          <w:rPr>
            <w:rFonts w:hint="eastAsia"/>
            <w:noProof/>
          </w:rPr>
          <w:t>動画</w:t>
        </w:r>
        <w:r w:rsidR="006D1744" w:rsidRPr="006D1744">
          <w:rPr>
            <w:rFonts w:hint="eastAsia"/>
            <w:noProof/>
          </w:rPr>
          <w:t>を扱うタスクの</w:t>
        </w:r>
        <w:r w:rsidR="006D1744" w:rsidRPr="006D1744">
          <w:rPr>
            <w:rFonts w:hint="eastAsia"/>
            <w:noProof/>
          </w:rPr>
          <w:t>fine-tuning</w:t>
        </w:r>
        <w:r w:rsidR="006D1744">
          <w:rPr>
            <w:rFonts w:hint="eastAsia"/>
            <w:noProof/>
          </w:rPr>
          <w:t>の手法は現状</w:t>
        </w:r>
        <w:r w:rsidR="006D1744" w:rsidRPr="006D1744">
          <w:rPr>
            <w:rFonts w:hint="eastAsia"/>
            <w:noProof/>
          </w:rPr>
          <w:t>では</w:t>
        </w:r>
      </w:ins>
      <w:ins w:id="412" w:author="中村 優太" w:date="2019-01-25T21:10:00Z">
        <w:r w:rsidR="006D1744">
          <w:rPr>
            <w:rFonts w:hint="eastAsia"/>
            <w:noProof/>
          </w:rPr>
          <w:t>まだ</w:t>
        </w:r>
      </w:ins>
      <w:ins w:id="413" w:author="中村 優太" w:date="2019-01-25T21:09:00Z">
        <w:r w:rsidR="006D1744" w:rsidRPr="006D1744">
          <w:rPr>
            <w:rFonts w:hint="eastAsia"/>
            <w:noProof/>
          </w:rPr>
          <w:t>確立されていない</w:t>
        </w:r>
      </w:ins>
      <w:commentRangeEnd w:id="410"/>
      <w:r w:rsidR="009C0855">
        <w:rPr>
          <w:rStyle w:val="af"/>
          <w:lang w:eastAsia="en-US"/>
        </w:rPr>
        <w:commentReference w:id="410"/>
      </w:r>
      <w:ins w:id="414" w:author="中村 優太" w:date="2019-01-26T21:51:00Z">
        <w:r w:rsidR="00874421">
          <w:rPr>
            <w:rFonts w:hint="eastAsia"/>
            <w:noProof/>
          </w:rPr>
          <w:t xml:space="preserve">. </w:t>
        </w:r>
      </w:ins>
      <w:ins w:id="415" w:author="中村 優太" w:date="2019-01-25T21:09:00Z">
        <w:r w:rsidR="006D1744" w:rsidRPr="006D1744">
          <w:rPr>
            <w:rFonts w:hint="eastAsia"/>
            <w:noProof/>
          </w:rPr>
          <w:t>静止画認識の分野においては</w:t>
        </w:r>
        <w:r w:rsidR="006D1744" w:rsidRPr="006D1744">
          <w:rPr>
            <w:rFonts w:hint="eastAsia"/>
            <w:noProof/>
          </w:rPr>
          <w:t>pre-training</w:t>
        </w:r>
        <w:r w:rsidR="006D1744" w:rsidRPr="006D1744">
          <w:rPr>
            <w:rFonts w:hint="eastAsia"/>
            <w:noProof/>
          </w:rPr>
          <w:t>タスクとして静止画中の物体判別タスクが一般的に用いられているが</w:t>
        </w:r>
      </w:ins>
      <w:ins w:id="416" w:author="中村 優太" w:date="2019-01-26T21:51:00Z">
        <w:r w:rsidR="00874421">
          <w:rPr>
            <w:rFonts w:hint="eastAsia"/>
            <w:noProof/>
          </w:rPr>
          <w:t xml:space="preserve">, </w:t>
        </w:r>
      </w:ins>
      <w:ins w:id="417" w:author="中村 優太" w:date="2019-01-25T21:09:00Z">
        <w:r w:rsidR="006D1744" w:rsidRPr="006D1744">
          <w:rPr>
            <w:rFonts w:hint="eastAsia"/>
            <w:noProof/>
          </w:rPr>
          <w:t>動画認識の分野においては</w:t>
        </w:r>
      </w:ins>
      <w:ins w:id="418" w:author="中村 優太" w:date="2019-01-26T21:51:00Z">
        <w:r w:rsidR="00874421">
          <w:rPr>
            <w:rFonts w:hint="eastAsia"/>
            <w:noProof/>
          </w:rPr>
          <w:t xml:space="preserve">, </w:t>
        </w:r>
      </w:ins>
      <w:ins w:id="419" w:author="中村 優太" w:date="2019-01-25T21:09:00Z">
        <w:r w:rsidR="006D1744">
          <w:rPr>
            <w:rFonts w:hint="eastAsia"/>
            <w:noProof/>
          </w:rPr>
          <w:t>動画中の動詞判別タスクや</w:t>
        </w:r>
        <w:commentRangeStart w:id="420"/>
        <w:r w:rsidR="006D1744">
          <w:rPr>
            <w:rFonts w:hint="eastAsia"/>
            <w:noProof/>
          </w:rPr>
          <w:t>静止画中の物体判別タスクなど複数の</w:t>
        </w:r>
        <w:r w:rsidR="006D1744">
          <w:rPr>
            <w:rFonts w:hint="eastAsia"/>
            <w:noProof/>
          </w:rPr>
          <w:t xml:space="preserve"> </w:t>
        </w:r>
        <w:r w:rsidR="006D1744" w:rsidRPr="006D1744">
          <w:rPr>
            <w:rFonts w:hint="eastAsia"/>
            <w:noProof/>
          </w:rPr>
          <w:t>pre-training</w:t>
        </w:r>
        <w:r w:rsidR="006D1744">
          <w:rPr>
            <w:rFonts w:hint="eastAsia"/>
            <w:noProof/>
          </w:rPr>
          <w:t>タスクの候補が</w:t>
        </w:r>
      </w:ins>
      <w:ins w:id="421" w:author="中村 優太" w:date="2019-01-25T21:10:00Z">
        <w:r w:rsidR="006D1744">
          <w:rPr>
            <w:rFonts w:hint="eastAsia"/>
            <w:noProof/>
          </w:rPr>
          <w:t>存在し</w:t>
        </w:r>
      </w:ins>
      <w:commentRangeEnd w:id="420"/>
      <w:r w:rsidR="008A1DF5">
        <w:rPr>
          <w:rStyle w:val="af"/>
          <w:lang w:eastAsia="en-US"/>
        </w:rPr>
        <w:commentReference w:id="420"/>
      </w:r>
      <w:ins w:id="422" w:author="中村 優太" w:date="2019-01-26T21:51:00Z">
        <w:r w:rsidR="00874421">
          <w:rPr>
            <w:rFonts w:hint="eastAsia"/>
            <w:noProof/>
          </w:rPr>
          <w:t xml:space="preserve">, </w:t>
        </w:r>
      </w:ins>
      <w:ins w:id="423" w:author="中村 優太" w:date="2019-01-25T21:10:00Z">
        <w:r w:rsidR="006D1744">
          <w:rPr>
            <w:rFonts w:hint="eastAsia"/>
            <w:noProof/>
          </w:rPr>
          <w:t>動画</w:t>
        </w:r>
      </w:ins>
      <w:ins w:id="424" w:author="中村 優太" w:date="2019-01-25T21:11:00Z">
        <w:r w:rsidR="006D1744">
          <w:rPr>
            <w:rFonts w:hint="eastAsia"/>
            <w:noProof/>
          </w:rPr>
          <w:t>認識の</w:t>
        </w:r>
      </w:ins>
      <w:ins w:id="425" w:author="中村 優太" w:date="2019-01-25T21:09:00Z">
        <w:r w:rsidR="006D1744">
          <w:rPr>
            <w:rFonts w:hint="eastAsia"/>
            <w:noProof/>
          </w:rPr>
          <w:t>タスク</w:t>
        </w:r>
      </w:ins>
      <w:ins w:id="426" w:author="中村 優太" w:date="2019-01-25T21:11:00Z">
        <w:r w:rsidR="006D1744">
          <w:rPr>
            <w:rFonts w:hint="eastAsia"/>
            <w:noProof/>
          </w:rPr>
          <w:t>を学習する際に</w:t>
        </w:r>
      </w:ins>
      <w:ins w:id="427" w:author="中村 優太" w:date="2019-01-26T21:51:00Z">
        <w:r w:rsidR="00874421">
          <w:rPr>
            <w:rFonts w:hint="eastAsia"/>
            <w:noProof/>
          </w:rPr>
          <w:t xml:space="preserve">, </w:t>
        </w:r>
      </w:ins>
      <w:ins w:id="428" w:author="中村 優太" w:date="2019-01-25T21:09:00Z">
        <w:r w:rsidR="006D1744" w:rsidRPr="006D1744">
          <w:rPr>
            <w:rFonts w:hint="eastAsia"/>
            <w:noProof/>
          </w:rPr>
          <w:t>どういった手法を</w:t>
        </w:r>
        <w:r w:rsidR="006D1744" w:rsidRPr="006D1744">
          <w:rPr>
            <w:rFonts w:hint="eastAsia"/>
            <w:noProof/>
          </w:rPr>
          <w:t>fine-tuning</w:t>
        </w:r>
        <w:r w:rsidR="006D1744" w:rsidRPr="006D1744">
          <w:rPr>
            <w:rFonts w:hint="eastAsia"/>
            <w:noProof/>
          </w:rPr>
          <w:t>の手法として用いるのが良いかは明らかになっていない</w:t>
        </w:r>
      </w:ins>
      <w:ins w:id="429" w:author="中村 優太" w:date="2019-01-26T21:51:00Z">
        <w:r w:rsidR="00874421">
          <w:rPr>
            <w:rFonts w:hint="eastAsia"/>
            <w:noProof/>
          </w:rPr>
          <w:t xml:space="preserve">. </w:t>
        </w:r>
      </w:ins>
      <w:del w:id="430" w:author="中村 優太" w:date="2019-01-25T21:09:00Z">
        <w:r w:rsidRPr="000A13CF" w:rsidDel="006D1744">
          <w:rPr>
            <w:noProof/>
          </w:rPr>
          <w:delText>一方で</w:delText>
        </w:r>
        <w:r w:rsidRPr="000A13CF" w:rsidDel="006D1744">
          <w:rPr>
            <w:noProof/>
          </w:rPr>
          <w:delText xml:space="preserve">, </w:delText>
        </w:r>
        <w:r w:rsidR="00C248AA" w:rsidDel="006D1744">
          <w:rPr>
            <w:noProof/>
          </w:rPr>
          <w:delText xml:space="preserve">3 </w:delText>
        </w:r>
        <w:r w:rsidR="00C248AA" w:rsidDel="006D1744">
          <w:rPr>
            <w:noProof/>
          </w:rPr>
          <w:delText>次元</w:delText>
        </w:r>
        <w:r w:rsidRPr="000A13CF" w:rsidDel="006D1744">
          <w:rPr>
            <w:noProof/>
          </w:rPr>
          <w:delText>の畳み込みニューラルネットワークにおいては</w:delText>
        </w:r>
        <w:r w:rsidRPr="000A13CF" w:rsidDel="006D1744">
          <w:rPr>
            <w:noProof/>
          </w:rPr>
          <w:delText xml:space="preserve">, </w:delText>
        </w:r>
        <w:r w:rsidRPr="000A13CF" w:rsidDel="006D1744">
          <w:rPr>
            <w:noProof/>
          </w:rPr>
          <w:delText>動詞判別タスクを学習した畳み込みニューラルネットワークの</w:delText>
        </w:r>
        <w:r w:rsidRPr="000A13CF" w:rsidDel="006D1744">
          <w:rPr>
            <w:noProof/>
          </w:rPr>
          <w:delText>fine-tuning</w:delText>
        </w:r>
        <w:r w:rsidRPr="000A13CF" w:rsidDel="006D1744">
          <w:rPr>
            <w:noProof/>
          </w:rPr>
          <w:delText>によって</w:delText>
        </w:r>
        <w:r w:rsidRPr="000A13CF" w:rsidDel="006D1744">
          <w:rPr>
            <w:noProof/>
          </w:rPr>
          <w:delText xml:space="preserve">, </w:delText>
        </w:r>
        <w:r w:rsidRPr="000A13CF" w:rsidDel="006D1744">
          <w:rPr>
            <w:noProof/>
          </w:rPr>
          <w:delText>別のタスクを学習できるかは十分に知られていない</w:delText>
        </w:r>
        <w:r w:rsidRPr="000A13CF" w:rsidDel="006D1744">
          <w:rPr>
            <w:noProof/>
          </w:rPr>
          <w:delText xml:space="preserve">. </w:delText>
        </w:r>
        <w:r w:rsidRPr="000A13CF" w:rsidDel="006D1744">
          <w:rPr>
            <w:noProof/>
          </w:rPr>
          <w:delText>また</w:delText>
        </w:r>
        <w:r w:rsidRPr="000A13CF" w:rsidDel="006D1744">
          <w:rPr>
            <w:noProof/>
          </w:rPr>
          <w:delText xml:space="preserve">, </w:delText>
        </w:r>
        <w:r w:rsidRPr="000A13CF" w:rsidDel="006D1744">
          <w:rPr>
            <w:noProof/>
          </w:rPr>
          <w:delText>動画よりも多くのデータセットや先行研究が存在する画像認識において学習された畳み込みニューラルネットワークとの比較が行われておらず</w:delText>
        </w:r>
        <w:r w:rsidRPr="000A13CF" w:rsidDel="006D1744">
          <w:rPr>
            <w:noProof/>
          </w:rPr>
          <w:delText xml:space="preserve">, </w:delText>
        </w:r>
        <w:r w:rsidRPr="000A13CF" w:rsidDel="006D1744">
          <w:rPr>
            <w:noProof/>
          </w:rPr>
          <w:delText>動画を対象とした動詞判別タスク以外のタスクを</w:delText>
        </w:r>
        <w:r w:rsidRPr="000A13CF" w:rsidDel="006D1744">
          <w:rPr>
            <w:noProof/>
          </w:rPr>
          <w:delText>fine-tuning</w:delText>
        </w:r>
        <w:r w:rsidRPr="000A13CF" w:rsidDel="006D1744">
          <w:rPr>
            <w:noProof/>
          </w:rPr>
          <w:delText>を用いて行う際に元とする学習済み畳み込みニューラルネットワークの選択方法は十分に研究されていないのが現状である</w:delText>
        </w:r>
        <w:r w:rsidRPr="000A13CF" w:rsidDel="006D1744">
          <w:rPr>
            <w:noProof/>
          </w:rPr>
          <w:delText>.</w:delText>
        </w:r>
      </w:del>
    </w:p>
    <w:p w14:paraId="617B30F5" w14:textId="74DE6F31" w:rsidR="006D1744" w:rsidRDefault="006D1744">
      <w:pPr>
        <w:pStyle w:val="a0"/>
        <w:rPr>
          <w:ins w:id="431" w:author="中村 優太" w:date="2019-01-25T21:11:00Z"/>
          <w:noProof/>
        </w:rPr>
      </w:pPr>
      <w:ins w:id="432" w:author="中村 優太" w:date="2019-01-25T21:11:00Z">
        <w:r w:rsidRPr="006D1744">
          <w:rPr>
            <w:rFonts w:hint="eastAsia"/>
            <w:noProof/>
          </w:rPr>
          <w:lastRenderedPageBreak/>
          <w:t>そこで</w:t>
        </w:r>
      </w:ins>
      <w:ins w:id="433" w:author="中村 優太" w:date="2019-01-26T21:51:00Z">
        <w:r w:rsidR="00874421">
          <w:rPr>
            <w:rFonts w:hint="eastAsia"/>
            <w:noProof/>
          </w:rPr>
          <w:t xml:space="preserve">, </w:t>
        </w:r>
      </w:ins>
      <w:ins w:id="434" w:author="中村 優太" w:date="2019-01-25T21:11:00Z">
        <w:r w:rsidRPr="006D1744">
          <w:rPr>
            <w:rFonts w:hint="eastAsia"/>
            <w:noProof/>
          </w:rPr>
          <w:t>本研究では動画中の物体判別タスクを学習するために</w:t>
        </w:r>
      </w:ins>
      <w:ins w:id="435" w:author="中村 優太" w:date="2019-01-26T21:51:00Z">
        <w:r w:rsidR="00874421">
          <w:rPr>
            <w:rFonts w:hint="eastAsia"/>
            <w:noProof/>
          </w:rPr>
          <w:t xml:space="preserve">, </w:t>
        </w:r>
      </w:ins>
      <w:ins w:id="436" w:author="中村 優太" w:date="2019-01-25T21:11:00Z">
        <w:r w:rsidRPr="006D1744">
          <w:rPr>
            <w:rFonts w:hint="eastAsia"/>
            <w:noProof/>
          </w:rPr>
          <w:t>どうような</w:t>
        </w:r>
        <w:r w:rsidRPr="006D1744">
          <w:rPr>
            <w:rFonts w:hint="eastAsia"/>
            <w:noProof/>
          </w:rPr>
          <w:t>fine-tuning</w:t>
        </w:r>
        <w:r w:rsidRPr="006D1744">
          <w:rPr>
            <w:rFonts w:hint="eastAsia"/>
            <w:noProof/>
          </w:rPr>
          <w:t>の手法を用いるのが効果的かを検証した</w:t>
        </w:r>
      </w:ins>
      <w:ins w:id="437" w:author="中村 優太" w:date="2019-01-26T21:51:00Z">
        <w:r w:rsidR="00874421">
          <w:rPr>
            <w:rFonts w:hint="eastAsia"/>
            <w:noProof/>
          </w:rPr>
          <w:t xml:space="preserve">. </w:t>
        </w:r>
      </w:ins>
      <w:ins w:id="438" w:author="中村 優太" w:date="2019-01-25T21:11:00Z">
        <w:r w:rsidRPr="006D1744">
          <w:rPr>
            <w:rFonts w:hint="eastAsia"/>
            <w:noProof/>
          </w:rPr>
          <w:t>ニューラルネットワークのアーキテクチャと</w:t>
        </w:r>
        <w:r w:rsidRPr="006D1744">
          <w:rPr>
            <w:rFonts w:hint="eastAsia"/>
            <w:noProof/>
          </w:rPr>
          <w:t>pre-training</w:t>
        </w:r>
        <w:r w:rsidR="00985E99">
          <w:rPr>
            <w:rFonts w:hint="eastAsia"/>
            <w:noProof/>
          </w:rPr>
          <w:t>として学習</w:t>
        </w:r>
      </w:ins>
      <w:ins w:id="439" w:author="中村 優太" w:date="2019-01-28T23:22:00Z">
        <w:r w:rsidR="00985E99">
          <w:rPr>
            <w:rFonts w:hint="eastAsia"/>
            <w:noProof/>
          </w:rPr>
          <w:t>する</w:t>
        </w:r>
      </w:ins>
      <w:ins w:id="440" w:author="中村 優太" w:date="2019-01-25T21:11:00Z">
        <w:r w:rsidR="00F9746E">
          <w:rPr>
            <w:rFonts w:hint="eastAsia"/>
            <w:noProof/>
          </w:rPr>
          <w:t>タスクを操作することにより複数の学習済み</w:t>
        </w:r>
        <w:r w:rsidRPr="006D1744">
          <w:rPr>
            <w:rFonts w:hint="eastAsia"/>
            <w:noProof/>
          </w:rPr>
          <w:t>ニューラルネットワークを用意し</w:t>
        </w:r>
      </w:ins>
      <w:ins w:id="441" w:author="中村 優太" w:date="2019-01-26T21:51:00Z">
        <w:r w:rsidR="00874421">
          <w:rPr>
            <w:rFonts w:hint="eastAsia"/>
            <w:noProof/>
          </w:rPr>
          <w:t xml:space="preserve">, </w:t>
        </w:r>
      </w:ins>
      <w:ins w:id="442" w:author="中村 優太" w:date="2019-01-25T21:11:00Z">
        <w:r w:rsidRPr="006D1744">
          <w:rPr>
            <w:rFonts w:hint="eastAsia"/>
            <w:noProof/>
          </w:rPr>
          <w:t>それらを</w:t>
        </w:r>
        <w:commentRangeStart w:id="443"/>
        <w:r w:rsidRPr="006D1744">
          <w:rPr>
            <w:rFonts w:hint="eastAsia"/>
            <w:noProof/>
          </w:rPr>
          <w:t>同様の方法で</w:t>
        </w:r>
      </w:ins>
      <w:commentRangeEnd w:id="443"/>
      <w:r w:rsidR="002D5AA0">
        <w:rPr>
          <w:rStyle w:val="af"/>
          <w:lang w:eastAsia="en-US"/>
        </w:rPr>
        <w:commentReference w:id="443"/>
      </w:r>
      <w:ins w:id="444" w:author="中村 優太" w:date="2019-01-25T21:11:00Z">
        <w:r w:rsidRPr="006D1744">
          <w:rPr>
            <w:rFonts w:hint="eastAsia"/>
            <w:noProof/>
          </w:rPr>
          <w:t>fine-tuning</w:t>
        </w:r>
        <w:r w:rsidRPr="006D1744">
          <w:rPr>
            <w:rFonts w:hint="eastAsia"/>
            <w:noProof/>
          </w:rPr>
          <w:t>を行い動画中の物体判別タスクの成績を比較することで</w:t>
        </w:r>
      </w:ins>
      <w:ins w:id="445" w:author="中村 優太" w:date="2019-01-26T21:51:00Z">
        <w:r w:rsidR="00874421">
          <w:rPr>
            <w:rFonts w:hint="eastAsia"/>
            <w:noProof/>
          </w:rPr>
          <w:t xml:space="preserve">, </w:t>
        </w:r>
      </w:ins>
      <w:ins w:id="446" w:author="中村 優太" w:date="2019-01-25T21:11:00Z">
        <w:r w:rsidRPr="006D1744">
          <w:rPr>
            <w:rFonts w:hint="eastAsia"/>
            <w:noProof/>
          </w:rPr>
          <w:t>動画中の物体判別タスクを学習するために最適な</w:t>
        </w:r>
        <w:r w:rsidRPr="006D1744">
          <w:rPr>
            <w:rFonts w:hint="eastAsia"/>
            <w:noProof/>
          </w:rPr>
          <w:t>fine-tuning</w:t>
        </w:r>
        <w:r w:rsidR="00985E99">
          <w:rPr>
            <w:rFonts w:hint="eastAsia"/>
            <w:noProof/>
          </w:rPr>
          <w:t>の手法を検証</w:t>
        </w:r>
      </w:ins>
      <w:ins w:id="447" w:author="中村 優太" w:date="2019-01-28T23:23:00Z">
        <w:r w:rsidR="00985E99">
          <w:rPr>
            <w:rFonts w:hint="eastAsia"/>
            <w:noProof/>
          </w:rPr>
          <w:t>した</w:t>
        </w:r>
      </w:ins>
      <w:ins w:id="448" w:author="中村 優太" w:date="2019-01-26T21:51:00Z">
        <w:r w:rsidR="00874421">
          <w:rPr>
            <w:rFonts w:hint="eastAsia"/>
            <w:noProof/>
          </w:rPr>
          <w:t xml:space="preserve">. </w:t>
        </w:r>
      </w:ins>
    </w:p>
    <w:p w14:paraId="50611159" w14:textId="4E1221A9" w:rsidR="007320A8" w:rsidDel="006D1744" w:rsidRDefault="00624158">
      <w:pPr>
        <w:pStyle w:val="a0"/>
        <w:rPr>
          <w:ins w:id="449" w:author="堀川友慈" w:date="2019-01-17T16:33:00Z"/>
          <w:del w:id="450" w:author="中村 優太" w:date="2019-01-25T21:11:00Z"/>
          <w:noProof/>
        </w:rPr>
      </w:pPr>
      <w:del w:id="451" w:author="中村 優太" w:date="2019-01-25T21:11:00Z">
        <w:r w:rsidRPr="000A13CF" w:rsidDel="006D1744">
          <w:rPr>
            <w:noProof/>
          </w:rPr>
          <w:delText>そこで</w:delText>
        </w:r>
        <w:r w:rsidRPr="000A13CF" w:rsidDel="006D1744">
          <w:rPr>
            <w:noProof/>
          </w:rPr>
          <w:delText xml:space="preserve">, </w:delText>
        </w:r>
        <w:r w:rsidRPr="000A13CF" w:rsidDel="006D1744">
          <w:rPr>
            <w:noProof/>
          </w:rPr>
          <w:delText>本研究では動画中の物体判別タスクを対象として</w:delText>
        </w:r>
        <w:r w:rsidRPr="000A13CF" w:rsidDel="006D1744">
          <w:rPr>
            <w:noProof/>
          </w:rPr>
          <w:delText>, 3</w:delText>
        </w:r>
        <w:r w:rsidRPr="000A13CF" w:rsidDel="006D1744">
          <w:rPr>
            <w:noProof/>
          </w:rPr>
          <w:delText>次元畳み込みニューラルネットワークの</w:delText>
        </w:r>
        <w:r w:rsidRPr="000A13CF" w:rsidDel="006D1744">
          <w:rPr>
            <w:noProof/>
          </w:rPr>
          <w:delText>fine-tuning</w:delText>
        </w:r>
        <w:r w:rsidRPr="000A13CF" w:rsidDel="006D1744">
          <w:rPr>
            <w:noProof/>
          </w:rPr>
          <w:delText>を行う際に利用する学習済みの畳み込みニューラルネットワークの比較を行った</w:delText>
        </w:r>
        <w:r w:rsidRPr="000A13CF" w:rsidDel="006D1744">
          <w:rPr>
            <w:noProof/>
          </w:rPr>
          <w:delText xml:space="preserve">. </w:delText>
        </w:r>
        <w:r w:rsidR="00AB2725" w:rsidDel="006D1744">
          <w:rPr>
            <w:noProof/>
          </w:rPr>
          <w:delText>図</w:delText>
        </w:r>
        <w:r w:rsidR="00AB2725" w:rsidDel="006D1744">
          <w:rPr>
            <w:rFonts w:hint="eastAsia"/>
            <w:noProof/>
          </w:rPr>
          <w:delText>1</w:delText>
        </w:r>
        <w:r w:rsidR="00AB2725" w:rsidDel="006D1744">
          <w:rPr>
            <w:rFonts w:hint="eastAsia"/>
            <w:noProof/>
          </w:rPr>
          <w:delText>に示すように、異なるタスクのために学習されたニューラルネットワークを元として</w:delText>
        </w:r>
        <w:r w:rsidR="00AB2725" w:rsidDel="006D1744">
          <w:rPr>
            <w:rFonts w:hint="eastAsia"/>
            <w:noProof/>
          </w:rPr>
          <w:delText>fine-tuning</w:delText>
        </w:r>
        <w:r w:rsidR="00AB2725" w:rsidDel="006D1744">
          <w:rPr>
            <w:rFonts w:hint="eastAsia"/>
            <w:noProof/>
          </w:rPr>
          <w:delText>を行うことで、動画判別タスクにおいて、成績を向上させる</w:delText>
        </w:r>
        <w:r w:rsidR="00AB2725" w:rsidDel="006D1744">
          <w:rPr>
            <w:rFonts w:hint="eastAsia"/>
            <w:noProof/>
          </w:rPr>
          <w:delText>fine-tuning</w:delText>
        </w:r>
        <w:r w:rsidR="00AB2725" w:rsidDel="006D1744">
          <w:rPr>
            <w:rFonts w:hint="eastAsia"/>
            <w:noProof/>
          </w:rPr>
          <w:delText>の手法を検討する</w:delText>
        </w:r>
        <w:r w:rsidR="00AB2725" w:rsidDel="006D1744">
          <w:rPr>
            <w:rFonts w:hint="eastAsia"/>
            <w:noProof/>
          </w:rPr>
          <w:delText xml:space="preserve">. </w:delText>
        </w:r>
      </w:del>
    </w:p>
    <w:p w14:paraId="76C56C42" w14:textId="5A3BB61C" w:rsidR="00F9746E" w:rsidRDefault="00624158">
      <w:pPr>
        <w:pStyle w:val="a0"/>
        <w:rPr>
          <w:ins w:id="452" w:author="中村 優太" w:date="2019-01-28T18:47:00Z"/>
          <w:noProof/>
        </w:rPr>
      </w:pPr>
      <w:r w:rsidRPr="000A13CF">
        <w:rPr>
          <w:noProof/>
        </w:rPr>
        <w:t>第</w:t>
      </w:r>
      <w:r w:rsidRPr="000A13CF">
        <w:rPr>
          <w:noProof/>
        </w:rPr>
        <w:t>2</w:t>
      </w:r>
      <w:r w:rsidRPr="000A13CF">
        <w:rPr>
          <w:noProof/>
        </w:rPr>
        <w:t>章の第</w:t>
      </w:r>
      <w:r w:rsidRPr="000A13CF">
        <w:rPr>
          <w:noProof/>
        </w:rPr>
        <w:t>1</w:t>
      </w:r>
      <w:r w:rsidRPr="000A13CF">
        <w:rPr>
          <w:noProof/>
        </w:rPr>
        <w:t>節では</w:t>
      </w:r>
      <w:r w:rsidRPr="000A13CF">
        <w:rPr>
          <w:noProof/>
        </w:rPr>
        <w:t xml:space="preserve">, </w:t>
      </w:r>
      <w:r w:rsidRPr="000A13CF">
        <w:rPr>
          <w:noProof/>
        </w:rPr>
        <w:t>今回の検証に使用した</w:t>
      </w:r>
      <w:del w:id="453" w:author="中村 優太" w:date="2019-01-28T18:46:00Z">
        <w:r w:rsidRPr="000A13CF" w:rsidDel="00F9746E">
          <w:rPr>
            <w:noProof/>
          </w:rPr>
          <w:delText>畳み込み</w:delText>
        </w:r>
      </w:del>
      <w:r w:rsidRPr="000A13CF">
        <w:rPr>
          <w:noProof/>
        </w:rPr>
        <w:t>ニューラルネットワークについての詳細を解説する</w:t>
      </w:r>
      <w:r w:rsidRPr="000A13CF">
        <w:rPr>
          <w:noProof/>
        </w:rPr>
        <w:t xml:space="preserve">. </w:t>
      </w:r>
      <w:r w:rsidRPr="000A13CF">
        <w:rPr>
          <w:noProof/>
        </w:rPr>
        <w:t>第</w:t>
      </w:r>
      <w:r w:rsidRPr="000A13CF">
        <w:rPr>
          <w:noProof/>
        </w:rPr>
        <w:t>2</w:t>
      </w:r>
      <w:r w:rsidR="00360BA2">
        <w:rPr>
          <w:noProof/>
        </w:rPr>
        <w:t xml:space="preserve"> </w:t>
      </w:r>
      <w:r w:rsidRPr="000A13CF">
        <w:rPr>
          <w:noProof/>
        </w:rPr>
        <w:t>章の</w:t>
      </w:r>
      <w:r w:rsidRPr="000A13CF">
        <w:rPr>
          <w:noProof/>
        </w:rPr>
        <w:t>2</w:t>
      </w:r>
      <w:del w:id="454" w:author="中村 優太" w:date="2019-01-26T21:50:00Z">
        <w:r w:rsidR="00360BA2" w:rsidDel="00C8467D">
          <w:rPr>
            <w:noProof/>
          </w:rPr>
          <w:delText xml:space="preserve"> </w:delText>
        </w:r>
      </w:del>
      <w:r w:rsidRPr="000A13CF">
        <w:rPr>
          <w:noProof/>
        </w:rPr>
        <w:t>,</w:t>
      </w:r>
      <w:ins w:id="455" w:author="中村 優太" w:date="2019-01-26T21:50:00Z">
        <w:r w:rsidR="00C8467D">
          <w:rPr>
            <w:noProof/>
          </w:rPr>
          <w:t xml:space="preserve"> </w:t>
        </w:r>
      </w:ins>
      <w:r w:rsidRPr="000A13CF">
        <w:rPr>
          <w:noProof/>
        </w:rPr>
        <w:t>3</w:t>
      </w:r>
      <w:r w:rsidR="00360BA2">
        <w:rPr>
          <w:noProof/>
        </w:rPr>
        <w:t xml:space="preserve"> </w:t>
      </w:r>
      <w:r w:rsidRPr="000A13CF">
        <w:rPr>
          <w:noProof/>
        </w:rPr>
        <w:t>節では</w:t>
      </w:r>
      <w:r w:rsidRPr="000A13CF">
        <w:rPr>
          <w:noProof/>
        </w:rPr>
        <w:t xml:space="preserve">, </w:t>
      </w:r>
      <w:r w:rsidRPr="000A13CF">
        <w:rPr>
          <w:noProof/>
        </w:rPr>
        <w:t>今回の検証に用いたデータセットと学習の際の手続きについて述べる</w:t>
      </w:r>
      <w:r w:rsidRPr="000A13CF">
        <w:rPr>
          <w:noProof/>
        </w:rPr>
        <w:t xml:space="preserve">. </w:t>
      </w:r>
      <w:r w:rsidRPr="000A13CF">
        <w:rPr>
          <w:noProof/>
        </w:rPr>
        <w:t>第</w:t>
      </w:r>
      <w:r w:rsidRPr="000A13CF">
        <w:rPr>
          <w:noProof/>
        </w:rPr>
        <w:t>2</w:t>
      </w:r>
      <w:r w:rsidR="00360BA2">
        <w:rPr>
          <w:noProof/>
        </w:rPr>
        <w:t xml:space="preserve"> </w:t>
      </w:r>
      <w:r w:rsidRPr="000A13CF">
        <w:rPr>
          <w:noProof/>
        </w:rPr>
        <w:t>章の</w:t>
      </w:r>
      <w:r w:rsidRPr="000A13CF">
        <w:rPr>
          <w:noProof/>
        </w:rPr>
        <w:t>4</w:t>
      </w:r>
      <w:r w:rsidR="00360BA2">
        <w:rPr>
          <w:noProof/>
        </w:rPr>
        <w:t xml:space="preserve"> </w:t>
      </w:r>
      <w:r w:rsidRPr="000A13CF">
        <w:rPr>
          <w:noProof/>
        </w:rPr>
        <w:t>節では</w:t>
      </w:r>
      <w:r w:rsidRPr="000A13CF">
        <w:rPr>
          <w:noProof/>
        </w:rPr>
        <w:t xml:space="preserve">, </w:t>
      </w:r>
      <w:r w:rsidRPr="000A13CF">
        <w:rPr>
          <w:noProof/>
        </w:rPr>
        <w:t>比較検討の方法論について述べた後</w:t>
      </w:r>
      <w:r w:rsidRPr="000A13CF">
        <w:rPr>
          <w:noProof/>
        </w:rPr>
        <w:t xml:space="preserve">, </w:t>
      </w:r>
      <w:r w:rsidRPr="000A13CF">
        <w:rPr>
          <w:noProof/>
        </w:rPr>
        <w:t>第</w:t>
      </w:r>
      <w:r w:rsidRPr="000A13CF">
        <w:rPr>
          <w:noProof/>
        </w:rPr>
        <w:t>3</w:t>
      </w:r>
      <w:r w:rsidR="00360BA2">
        <w:rPr>
          <w:noProof/>
        </w:rPr>
        <w:t xml:space="preserve"> </w:t>
      </w:r>
      <w:r w:rsidRPr="000A13CF">
        <w:rPr>
          <w:noProof/>
        </w:rPr>
        <w:t>, 4</w:t>
      </w:r>
      <w:r w:rsidR="00360BA2">
        <w:rPr>
          <w:noProof/>
        </w:rPr>
        <w:t xml:space="preserve"> </w:t>
      </w:r>
      <w:r w:rsidRPr="000A13CF">
        <w:rPr>
          <w:noProof/>
        </w:rPr>
        <w:t>章では</w:t>
      </w:r>
      <w:r w:rsidRPr="000A13CF">
        <w:rPr>
          <w:noProof/>
        </w:rPr>
        <w:t xml:space="preserve">, </w:t>
      </w:r>
      <w:r w:rsidRPr="000A13CF">
        <w:rPr>
          <w:noProof/>
        </w:rPr>
        <w:t>比較の結果および検証を行い</w:t>
      </w:r>
      <w:r w:rsidRPr="000A13CF">
        <w:rPr>
          <w:noProof/>
        </w:rPr>
        <w:t xml:space="preserve">, </w:t>
      </w:r>
      <w:del w:id="456" w:author="中村 優太" w:date="2019-01-28T18:46:00Z">
        <w:r w:rsidR="00C248AA" w:rsidDel="00F9746E">
          <w:rPr>
            <w:noProof/>
          </w:rPr>
          <w:delText xml:space="preserve">3 </w:delText>
        </w:r>
        <w:r w:rsidR="00C248AA" w:rsidDel="00F9746E">
          <w:rPr>
            <w:noProof/>
          </w:rPr>
          <w:delText>次元</w:delText>
        </w:r>
        <w:r w:rsidRPr="000A13CF" w:rsidDel="00F9746E">
          <w:rPr>
            <w:noProof/>
          </w:rPr>
          <w:delText>畳み込み</w:delText>
        </w:r>
      </w:del>
      <w:r w:rsidRPr="000A13CF">
        <w:rPr>
          <w:noProof/>
        </w:rPr>
        <w:t>ニューラルネットワークの</w:t>
      </w:r>
      <w:r w:rsidRPr="000A13CF">
        <w:rPr>
          <w:noProof/>
        </w:rPr>
        <w:t>fine-tuning</w:t>
      </w:r>
      <w:r w:rsidRPr="000A13CF">
        <w:rPr>
          <w:noProof/>
        </w:rPr>
        <w:t>について考察を行う</w:t>
      </w:r>
      <w:r w:rsidRPr="000A13CF">
        <w:rPr>
          <w:noProof/>
        </w:rPr>
        <w:t>.</w:t>
      </w:r>
    </w:p>
    <w:p w14:paraId="1CBE7937" w14:textId="3448B898" w:rsidR="001C2FF7" w:rsidDel="00F9746E" w:rsidRDefault="00F9746E">
      <w:pPr>
        <w:ind w:firstLine="600"/>
        <w:rPr>
          <w:del w:id="457" w:author="中村 優太" w:date="2019-01-28T18:46:00Z"/>
          <w:noProof/>
          <w:lang w:eastAsia="ja-JP"/>
        </w:rPr>
        <w:pPrChange w:id="458" w:author="中村 優太" w:date="2019-01-28T18:46:00Z">
          <w:pPr>
            <w:pStyle w:val="a0"/>
          </w:pPr>
        </w:pPrChange>
      </w:pPr>
      <w:ins w:id="459" w:author="中村 優太" w:date="2019-01-28T18:47:00Z">
        <w:r>
          <w:rPr>
            <w:noProof/>
            <w:lang w:eastAsia="ja-JP"/>
          </w:rPr>
          <w:br w:type="page"/>
        </w:r>
      </w:ins>
    </w:p>
    <w:p w14:paraId="0ED70D60" w14:textId="77777777" w:rsidR="007B35D5" w:rsidDel="00F9746E" w:rsidRDefault="007B35D5">
      <w:pPr>
        <w:ind w:firstLine="600"/>
        <w:rPr>
          <w:del w:id="460" w:author="中村 優太" w:date="2019-01-28T18:46:00Z"/>
          <w:noProof/>
          <w:lang w:eastAsia="ja-JP"/>
        </w:rPr>
      </w:pPr>
    </w:p>
    <w:p w14:paraId="67FAAD05" w14:textId="77777777" w:rsidR="004611A2" w:rsidDel="004611A2" w:rsidRDefault="007B35D5">
      <w:pPr>
        <w:ind w:firstLine="600"/>
        <w:rPr>
          <w:ins w:id="461" w:author="中村 優太" w:date="2019-01-28T18:03:00Z"/>
          <w:noProof/>
          <w:lang w:eastAsia="ja-JP"/>
        </w:rPr>
      </w:pPr>
      <w:del w:id="462" w:author="中村 優太" w:date="2019-01-28T18:46:00Z">
        <w:r w:rsidDel="00F9746E">
          <w:rPr>
            <w:noProof/>
            <w:lang w:eastAsia="ja-JP"/>
          </w:rPr>
          <w:tab/>
        </w:r>
      </w:del>
    </w:p>
    <w:tbl>
      <w:tblPr>
        <w:tblW w:w="7824" w:type="dxa"/>
        <w:tblCellMar>
          <w:left w:w="0" w:type="dxa"/>
          <w:right w:w="0" w:type="dxa"/>
        </w:tblCellMar>
        <w:tblLook w:val="0420" w:firstRow="1" w:lastRow="0" w:firstColumn="0" w:lastColumn="0" w:noHBand="0" w:noVBand="1"/>
        <w:tblPrChange w:id="463" w:author="中村 優太" w:date="2019-01-28T18:04:00Z">
          <w:tblPr>
            <w:tblW w:w="7824" w:type="dxa"/>
            <w:tblCellMar>
              <w:left w:w="0" w:type="dxa"/>
              <w:right w:w="0" w:type="dxa"/>
            </w:tblCellMar>
            <w:tblLook w:val="0420" w:firstRow="1" w:lastRow="0" w:firstColumn="0" w:lastColumn="0" w:noHBand="0" w:noVBand="1"/>
          </w:tblPr>
        </w:tblPrChange>
      </w:tblPr>
      <w:tblGrid>
        <w:gridCol w:w="3912"/>
        <w:gridCol w:w="3912"/>
        <w:tblGridChange w:id="464">
          <w:tblGrid>
            <w:gridCol w:w="3912"/>
            <w:gridCol w:w="3912"/>
          </w:tblGrid>
        </w:tblGridChange>
      </w:tblGrid>
      <w:tr w:rsidR="004611A2" w:rsidRPr="004611A2" w14:paraId="1F43503B" w14:textId="77777777" w:rsidTr="004611A2">
        <w:trPr>
          <w:trHeight w:val="283"/>
          <w:ins w:id="465" w:author="中村 優太" w:date="2019-01-28T18:03:00Z"/>
          <w:trPrChange w:id="466" w:author="中村 優太" w:date="2019-01-28T18:04:00Z">
            <w:trPr>
              <w:trHeight w:val="57"/>
            </w:trPr>
          </w:trPrChange>
        </w:trPr>
        <w:tc>
          <w:tcPr>
            <w:tcW w:w="3912"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Change w:id="467" w:author="中村 優太" w:date="2019-01-28T18:04:00Z">
              <w:tcPr>
                <w:tcW w:w="3912"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
            </w:tcPrChange>
          </w:tcPr>
          <w:p w14:paraId="16CC8A56" w14:textId="0FD74F81" w:rsidR="004611A2" w:rsidRPr="004611A2" w:rsidRDefault="004611A2">
            <w:pPr>
              <w:pStyle w:val="a0"/>
              <w:rPr>
                <w:ins w:id="468" w:author="中村 優太" w:date="2019-01-28T18:03:00Z"/>
                <w:noProof/>
              </w:rPr>
              <w:pPrChange w:id="469" w:author="中村 優太" w:date="2019-01-28T20:10:00Z">
                <w:pPr>
                  <w:ind w:firstLine="600"/>
                </w:pPr>
              </w:pPrChange>
            </w:pPr>
            <w:ins w:id="470" w:author="中村 優太" w:date="2019-01-28T18:06:00Z">
              <w:r>
                <w:rPr>
                  <w:rFonts w:hint="eastAsia"/>
                  <w:noProof/>
                </w:rPr>
                <w:t>ネットワーク</w:t>
              </w:r>
            </w:ins>
            <w:ins w:id="471" w:author="中村 優太" w:date="2019-01-28T18:03:00Z">
              <w:r w:rsidRPr="004611A2">
                <w:rPr>
                  <w:rFonts w:hint="eastAsia"/>
                  <w:noProof/>
                </w:rPr>
                <w:t>アーキテクチャ</w:t>
              </w:r>
            </w:ins>
          </w:p>
        </w:tc>
        <w:tc>
          <w:tcPr>
            <w:tcW w:w="3912"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Change w:id="472" w:author="中村 優太" w:date="2019-01-28T18:04:00Z">
              <w:tcPr>
                <w:tcW w:w="3912"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
            </w:tcPrChange>
          </w:tcPr>
          <w:p w14:paraId="3FE3BFD6" w14:textId="77777777" w:rsidR="004611A2" w:rsidRPr="004611A2" w:rsidRDefault="004611A2">
            <w:pPr>
              <w:pStyle w:val="a0"/>
              <w:rPr>
                <w:ins w:id="473" w:author="中村 優太" w:date="2019-01-28T18:03:00Z"/>
                <w:noProof/>
              </w:rPr>
            </w:pPr>
            <w:ins w:id="474" w:author="中村 優太" w:date="2019-01-28T18:03:00Z">
              <w:r w:rsidRPr="004611A2">
                <w:rPr>
                  <w:rFonts w:hint="eastAsia"/>
                  <w:noProof/>
                </w:rPr>
                <w:t>学習済みタスク</w:t>
              </w:r>
            </w:ins>
          </w:p>
        </w:tc>
      </w:tr>
      <w:tr w:rsidR="004611A2" w:rsidRPr="004611A2" w14:paraId="1140110D" w14:textId="77777777" w:rsidTr="004611A2">
        <w:trPr>
          <w:trHeight w:val="283"/>
          <w:ins w:id="475" w:author="中村 優太" w:date="2019-01-28T18:03:00Z"/>
          <w:trPrChange w:id="476" w:author="中村 優太" w:date="2019-01-28T18:04:00Z">
            <w:trPr>
              <w:trHeight w:val="510"/>
            </w:trPr>
          </w:trPrChange>
        </w:trPr>
        <w:tc>
          <w:tcPr>
            <w:tcW w:w="3912"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77" w:author="中村 優太" w:date="2019-01-28T18:04:00Z">
              <w:tcPr>
                <w:tcW w:w="3912"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7469B8F4" w14:textId="77777777" w:rsidR="004611A2" w:rsidRPr="004611A2" w:rsidRDefault="004611A2">
            <w:pPr>
              <w:pStyle w:val="a0"/>
              <w:rPr>
                <w:ins w:id="478" w:author="中村 優太" w:date="2019-01-28T18:03:00Z"/>
                <w:noProof/>
              </w:rPr>
              <w:pPrChange w:id="479" w:author="中村 優太" w:date="2019-01-28T20:10:00Z">
                <w:pPr>
                  <w:ind w:firstLineChars="0" w:firstLine="0"/>
                </w:pPr>
              </w:pPrChange>
            </w:pPr>
            <w:ins w:id="480" w:author="中村 優太" w:date="2019-01-28T18:03:00Z">
              <w:r w:rsidRPr="004611A2">
                <w:rPr>
                  <w:rFonts w:hint="eastAsia"/>
                  <w:noProof/>
                </w:rPr>
                <w:t>2</w:t>
              </w:r>
              <w:r w:rsidRPr="004611A2">
                <w:rPr>
                  <w:rFonts w:hint="eastAsia"/>
                  <w:noProof/>
                </w:rPr>
                <w:t>次元畳み込み</w:t>
              </w:r>
              <w:r w:rsidRPr="004611A2">
                <w:rPr>
                  <w:rFonts w:hint="eastAsia"/>
                  <w:noProof/>
                </w:rPr>
                <w:t xml:space="preserve"> (</w:t>
              </w:r>
              <w:r w:rsidRPr="004611A2">
                <w:rPr>
                  <w:rFonts w:hint="eastAsia"/>
                  <w:noProof/>
                </w:rPr>
                <w:t>静止画用</w:t>
              </w:r>
              <w:r w:rsidRPr="004611A2">
                <w:rPr>
                  <w:rFonts w:hint="eastAsia"/>
                  <w:noProof/>
                </w:rPr>
                <w:t>)</w:t>
              </w:r>
            </w:ins>
          </w:p>
        </w:tc>
        <w:tc>
          <w:tcPr>
            <w:tcW w:w="3912"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81" w:author="中村 優太" w:date="2019-01-28T18:04:00Z">
              <w:tcPr>
                <w:tcW w:w="3912"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16E95A76" w14:textId="77777777" w:rsidR="004611A2" w:rsidRPr="004611A2" w:rsidRDefault="004611A2">
            <w:pPr>
              <w:pStyle w:val="a0"/>
              <w:rPr>
                <w:ins w:id="482" w:author="中村 優太" w:date="2019-01-28T18:03:00Z"/>
                <w:noProof/>
              </w:rPr>
            </w:pPr>
            <w:ins w:id="483" w:author="中村 優太" w:date="2019-01-28T18:03:00Z">
              <w:r w:rsidRPr="004611A2">
                <w:rPr>
                  <w:rFonts w:hint="eastAsia"/>
                  <w:noProof/>
                </w:rPr>
                <w:t>静止画中の物体判別タスク</w:t>
              </w:r>
            </w:ins>
          </w:p>
        </w:tc>
      </w:tr>
      <w:tr w:rsidR="004611A2" w:rsidRPr="004611A2" w14:paraId="0FBC9867" w14:textId="77777777" w:rsidTr="004611A2">
        <w:trPr>
          <w:trHeight w:val="283"/>
          <w:ins w:id="484" w:author="中村 優太" w:date="2019-01-28T18:03:00Z"/>
          <w:trPrChange w:id="485" w:author="中村 優太" w:date="2019-01-28T18:04:00Z">
            <w:trPr>
              <w:trHeight w:val="567"/>
            </w:trPr>
          </w:trPrChange>
        </w:trPr>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86" w:author="中村 優太" w:date="2019-01-28T18:04:00Z">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61DACB54" w14:textId="77777777" w:rsidR="004611A2" w:rsidRPr="004611A2" w:rsidRDefault="004611A2">
            <w:pPr>
              <w:pStyle w:val="a0"/>
              <w:rPr>
                <w:ins w:id="487" w:author="中村 優太" w:date="2019-01-28T18:03:00Z"/>
                <w:noProof/>
              </w:rPr>
              <w:pPrChange w:id="488" w:author="中村 優太" w:date="2019-01-28T20:10:00Z">
                <w:pPr>
                  <w:ind w:firstLineChars="0" w:firstLine="0"/>
                </w:pPr>
              </w:pPrChange>
            </w:pPr>
            <w:ins w:id="489" w:author="中村 優太" w:date="2019-01-28T18:03:00Z">
              <w:r w:rsidRPr="004611A2">
                <w:rPr>
                  <w:rFonts w:hint="eastAsia"/>
                  <w:noProof/>
                </w:rPr>
                <w:t>3</w:t>
              </w:r>
              <w:r w:rsidRPr="004611A2">
                <w:rPr>
                  <w:rFonts w:hint="eastAsia"/>
                  <w:noProof/>
                </w:rPr>
                <w:t>次元畳み込み</w:t>
              </w:r>
              <w:r w:rsidRPr="004611A2">
                <w:rPr>
                  <w:rFonts w:hint="eastAsia"/>
                  <w:noProof/>
                </w:rPr>
                <w:t xml:space="preserve"> (</w:t>
              </w:r>
              <w:r w:rsidRPr="004611A2">
                <w:rPr>
                  <w:rFonts w:hint="eastAsia"/>
                  <w:noProof/>
                </w:rPr>
                <w:t>動画用</w:t>
              </w:r>
              <w:r w:rsidRPr="004611A2">
                <w:rPr>
                  <w:rFonts w:hint="eastAsia"/>
                  <w:noProof/>
                </w:rPr>
                <w:t>)</w:t>
              </w:r>
            </w:ins>
          </w:p>
        </w:tc>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90" w:author="中村 優太" w:date="2019-01-28T18:04:00Z">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21B74AC8" w14:textId="77777777" w:rsidR="004611A2" w:rsidRPr="004611A2" w:rsidRDefault="004611A2">
            <w:pPr>
              <w:pStyle w:val="a0"/>
              <w:rPr>
                <w:ins w:id="491" w:author="中村 優太" w:date="2019-01-28T18:03:00Z"/>
                <w:noProof/>
              </w:rPr>
            </w:pPr>
            <w:ins w:id="492" w:author="中村 優太" w:date="2019-01-28T18:03:00Z">
              <w:r w:rsidRPr="004611A2">
                <w:rPr>
                  <w:rFonts w:hint="eastAsia"/>
                  <w:noProof/>
                </w:rPr>
                <w:t>静止画中の物体判別タスク</w:t>
              </w:r>
            </w:ins>
          </w:p>
        </w:tc>
      </w:tr>
      <w:tr w:rsidR="004611A2" w:rsidRPr="004611A2" w14:paraId="75C37E0A" w14:textId="77777777" w:rsidTr="004611A2">
        <w:trPr>
          <w:trHeight w:val="283"/>
          <w:ins w:id="493" w:author="中村 優太" w:date="2019-01-28T18:03:00Z"/>
          <w:trPrChange w:id="494" w:author="中村 優太" w:date="2019-01-28T18:04:00Z">
            <w:trPr>
              <w:trHeight w:val="567"/>
            </w:trPr>
          </w:trPrChange>
        </w:trPr>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95" w:author="中村 優太" w:date="2019-01-28T18:04:00Z">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512F4E4E" w14:textId="77777777" w:rsidR="004611A2" w:rsidRPr="004611A2" w:rsidRDefault="004611A2">
            <w:pPr>
              <w:pStyle w:val="a0"/>
              <w:rPr>
                <w:ins w:id="496" w:author="中村 優太" w:date="2019-01-28T18:03:00Z"/>
                <w:noProof/>
              </w:rPr>
              <w:pPrChange w:id="497" w:author="中村 優太" w:date="2019-01-28T20:10:00Z">
                <w:pPr>
                  <w:ind w:firstLineChars="0" w:firstLine="0"/>
                </w:pPr>
              </w:pPrChange>
            </w:pPr>
            <w:ins w:id="498" w:author="中村 優太" w:date="2019-01-28T18:03:00Z">
              <w:r w:rsidRPr="004611A2">
                <w:rPr>
                  <w:rFonts w:hint="eastAsia"/>
                  <w:noProof/>
                </w:rPr>
                <w:t>3</w:t>
              </w:r>
              <w:r w:rsidRPr="004611A2">
                <w:rPr>
                  <w:rFonts w:hint="eastAsia"/>
                  <w:noProof/>
                </w:rPr>
                <w:t>次元畳み込み</w:t>
              </w:r>
              <w:r w:rsidRPr="004611A2">
                <w:rPr>
                  <w:rFonts w:hint="eastAsia"/>
                  <w:noProof/>
                </w:rPr>
                <w:t xml:space="preserve"> (</w:t>
              </w:r>
              <w:r w:rsidRPr="004611A2">
                <w:rPr>
                  <w:rFonts w:hint="eastAsia"/>
                  <w:noProof/>
                </w:rPr>
                <w:t>動画用</w:t>
              </w:r>
              <w:r w:rsidRPr="004611A2">
                <w:rPr>
                  <w:rFonts w:hint="eastAsia"/>
                  <w:noProof/>
                </w:rPr>
                <w:t>)</w:t>
              </w:r>
            </w:ins>
          </w:p>
        </w:tc>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99" w:author="中村 優太" w:date="2019-01-28T18:04:00Z">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1EDBEA98" w14:textId="77777777" w:rsidR="004611A2" w:rsidRPr="004611A2" w:rsidRDefault="004611A2">
            <w:pPr>
              <w:pStyle w:val="a0"/>
              <w:rPr>
                <w:ins w:id="500" w:author="中村 優太" w:date="2019-01-28T18:03:00Z"/>
                <w:noProof/>
              </w:rPr>
            </w:pPr>
            <w:ins w:id="501" w:author="中村 優太" w:date="2019-01-28T18:03:00Z">
              <w:r w:rsidRPr="004611A2">
                <w:rPr>
                  <w:rFonts w:hint="eastAsia"/>
                  <w:noProof/>
                </w:rPr>
                <w:t>動画中の動詞判別タスク</w:t>
              </w:r>
            </w:ins>
          </w:p>
        </w:tc>
      </w:tr>
    </w:tbl>
    <w:p w14:paraId="6B28D6D7" w14:textId="4059A416" w:rsidR="00565D7E" w:rsidDel="00F9746E" w:rsidRDefault="00A406BC">
      <w:pPr>
        <w:pStyle w:val="a0"/>
        <w:keepNext/>
        <w:ind w:firstLineChars="0" w:firstLine="0"/>
        <w:rPr>
          <w:del w:id="502" w:author="中村 優太" w:date="2019-01-28T18:46:00Z"/>
        </w:rPr>
        <w:pPrChange w:id="503" w:author="中村 優太" w:date="2019-01-28T23:24:00Z">
          <w:pPr>
            <w:pStyle w:val="a0"/>
            <w:keepNext/>
          </w:pPr>
        </w:pPrChange>
      </w:pPr>
      <w:commentRangeStart w:id="504"/>
      <w:del w:id="505" w:author="中村 優太" w:date="2019-01-28T18:03:00Z">
        <w:r w:rsidDel="004611A2">
          <w:rPr>
            <w:noProof/>
          </w:rPr>
          <w:drawing>
            <wp:inline distT="0" distB="0" distL="0" distR="0" wp14:anchorId="485FC2A0" wp14:editId="3554D6E9">
              <wp:extent cx="5610860" cy="3553460"/>
              <wp:effectExtent l="0" t="0" r="8890" b="0"/>
              <wp:docPr id="4" name="図 1" descr="概念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概念図"/>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860" cy="3553460"/>
                      </a:xfrm>
                      <a:prstGeom prst="rect">
                        <a:avLst/>
                      </a:prstGeom>
                      <a:noFill/>
                      <a:ln>
                        <a:noFill/>
                      </a:ln>
                    </pic:spPr>
                  </pic:pic>
                </a:graphicData>
              </a:graphic>
            </wp:inline>
          </w:drawing>
        </w:r>
      </w:del>
    </w:p>
    <w:p w14:paraId="18C6F470" w14:textId="47EE63AB" w:rsidR="00F849BE" w:rsidRPr="00565D7E" w:rsidRDefault="00565D7E">
      <w:pPr>
        <w:pStyle w:val="aa"/>
        <w:ind w:firstLineChars="0" w:firstLine="0"/>
        <w:rPr>
          <w:i w:val="0"/>
          <w:lang w:eastAsia="ja-JP"/>
        </w:rPr>
        <w:pPrChange w:id="506" w:author="中村 優太" w:date="2019-01-28T23:24:00Z">
          <w:pPr>
            <w:pStyle w:val="aa"/>
            <w:ind w:firstLine="600"/>
          </w:pPr>
        </w:pPrChange>
      </w:pPr>
      <w:r w:rsidRPr="00565D7E">
        <w:rPr>
          <w:rFonts w:hint="eastAsia"/>
          <w:b/>
          <w:i w:val="0"/>
          <w:lang w:eastAsia="ja-JP"/>
        </w:rPr>
        <w:t>図</w:t>
      </w:r>
      <w:r w:rsidRPr="00565D7E">
        <w:rPr>
          <w:rFonts w:hint="eastAsia"/>
          <w:b/>
          <w:i w:val="0"/>
          <w:lang w:eastAsia="ja-JP"/>
        </w:rPr>
        <w:t xml:space="preserve"> </w:t>
      </w:r>
      <w:r w:rsidRPr="00565D7E">
        <w:rPr>
          <w:b/>
          <w:i w:val="0"/>
        </w:rPr>
        <w:fldChar w:fldCharType="begin"/>
      </w:r>
      <w:r w:rsidRPr="00565D7E">
        <w:rPr>
          <w:b/>
          <w:i w:val="0"/>
          <w:lang w:eastAsia="ja-JP"/>
        </w:rPr>
        <w:instrText xml:space="preserve"> </w:instrText>
      </w:r>
      <w:r w:rsidRPr="00565D7E">
        <w:rPr>
          <w:rFonts w:hint="eastAsia"/>
          <w:b/>
          <w:i w:val="0"/>
          <w:lang w:eastAsia="ja-JP"/>
        </w:rPr>
        <w:instrText xml:space="preserve">SEQ </w:instrText>
      </w:r>
      <w:r w:rsidRPr="00565D7E">
        <w:rPr>
          <w:rFonts w:hint="eastAsia"/>
          <w:b/>
          <w:i w:val="0"/>
          <w:lang w:eastAsia="ja-JP"/>
        </w:rPr>
        <w:instrText>図</w:instrText>
      </w:r>
      <w:r w:rsidRPr="00565D7E">
        <w:rPr>
          <w:rFonts w:hint="eastAsia"/>
          <w:b/>
          <w:i w:val="0"/>
          <w:lang w:eastAsia="ja-JP"/>
        </w:rPr>
        <w:instrText xml:space="preserve"> \* ARABIC</w:instrText>
      </w:r>
      <w:r w:rsidRPr="00565D7E">
        <w:rPr>
          <w:b/>
          <w:i w:val="0"/>
          <w:lang w:eastAsia="ja-JP"/>
        </w:rPr>
        <w:instrText xml:space="preserve"> </w:instrText>
      </w:r>
      <w:r w:rsidRPr="00565D7E">
        <w:rPr>
          <w:b/>
          <w:i w:val="0"/>
        </w:rPr>
        <w:fldChar w:fldCharType="separate"/>
      </w:r>
      <w:r w:rsidR="00F047B5">
        <w:rPr>
          <w:b/>
          <w:i w:val="0"/>
          <w:noProof/>
          <w:lang w:eastAsia="ja-JP"/>
        </w:rPr>
        <w:t>1</w:t>
      </w:r>
      <w:r w:rsidRPr="00565D7E">
        <w:rPr>
          <w:b/>
          <w:i w:val="0"/>
        </w:rPr>
        <w:fldChar w:fldCharType="end"/>
      </w:r>
      <w:commentRangeEnd w:id="504"/>
      <w:r w:rsidR="002D5AA0">
        <w:rPr>
          <w:rStyle w:val="af"/>
          <w:i w:val="0"/>
        </w:rPr>
        <w:commentReference w:id="504"/>
      </w:r>
      <w:r w:rsidRPr="00565D7E">
        <w:rPr>
          <w:b/>
          <w:i w:val="0"/>
          <w:lang w:eastAsia="ja-JP"/>
        </w:rPr>
        <w:t xml:space="preserve"> </w:t>
      </w:r>
      <w:ins w:id="507" w:author="堀川友慈" w:date="2019-01-17T16:34:00Z">
        <w:r w:rsidR="00965E2C">
          <w:rPr>
            <w:rFonts w:hint="eastAsia"/>
            <w:b/>
            <w:i w:val="0"/>
            <w:lang w:eastAsia="ja-JP"/>
          </w:rPr>
          <w:t>．</w:t>
        </w:r>
      </w:ins>
      <w:del w:id="508" w:author="中村 優太" w:date="2019-01-28T18:05:00Z">
        <w:r w:rsidRPr="00565D7E" w:rsidDel="004611A2">
          <w:rPr>
            <w:rFonts w:hint="eastAsia"/>
            <w:b/>
            <w:i w:val="0"/>
            <w:lang w:eastAsia="ja-JP"/>
          </w:rPr>
          <w:delText>本</w:delText>
        </w:r>
        <w:r w:rsidRPr="00565D7E" w:rsidDel="004611A2">
          <w:rPr>
            <w:b/>
            <w:i w:val="0"/>
            <w:lang w:eastAsia="ja-JP"/>
          </w:rPr>
          <w:delText>研究における比較の概念</w:delText>
        </w:r>
      </w:del>
      <w:ins w:id="509" w:author="中村 優太" w:date="2019-01-28T18:05:00Z">
        <w:r w:rsidR="004611A2">
          <w:rPr>
            <w:b/>
            <w:i w:val="0"/>
            <w:lang w:eastAsia="ja-JP"/>
          </w:rPr>
          <w:t>検証に用いた</w:t>
        </w:r>
      </w:ins>
      <w:del w:id="510" w:author="中村 優太" w:date="2019-01-28T18:05:00Z">
        <w:r w:rsidRPr="00565D7E" w:rsidDel="004611A2">
          <w:rPr>
            <w:b/>
            <w:i w:val="0"/>
            <w:lang w:eastAsia="ja-JP"/>
          </w:rPr>
          <w:delText>図</w:delText>
        </w:r>
      </w:del>
      <w:ins w:id="511" w:author="中村 優太" w:date="2019-01-28T18:05:00Z">
        <w:r w:rsidR="004611A2">
          <w:rPr>
            <w:b/>
            <w:i w:val="0"/>
            <w:lang w:eastAsia="ja-JP"/>
          </w:rPr>
          <w:t>学習済みニューラルネットワーク</w:t>
        </w:r>
      </w:ins>
      <w:r w:rsidRPr="00565D7E">
        <w:rPr>
          <w:rFonts w:hint="eastAsia"/>
          <w:b/>
          <w:i w:val="0"/>
          <w:lang w:eastAsia="ja-JP"/>
        </w:rPr>
        <w:t>.</w:t>
      </w:r>
      <w:r w:rsidR="002F4E43">
        <w:rPr>
          <w:b/>
          <w:i w:val="0"/>
          <w:lang w:eastAsia="ja-JP"/>
        </w:rPr>
        <w:t xml:space="preserve"> </w:t>
      </w:r>
      <w:r w:rsidRPr="00565D7E">
        <w:rPr>
          <w:rFonts w:hint="eastAsia"/>
          <w:sz w:val="22"/>
          <w:lang w:eastAsia="ja-JP"/>
        </w:rPr>
        <w:t xml:space="preserve"> </w:t>
      </w:r>
      <w:ins w:id="512" w:author="中村 優太" w:date="2019-01-28T18:05:00Z">
        <w:r w:rsidR="004611A2">
          <w:rPr>
            <w:i w:val="0"/>
            <w:lang w:eastAsia="ja-JP"/>
          </w:rPr>
          <w:t>F</w:t>
        </w:r>
        <w:r w:rsidR="004611A2">
          <w:rPr>
            <w:rFonts w:hint="eastAsia"/>
            <w:i w:val="0"/>
            <w:lang w:eastAsia="ja-JP"/>
          </w:rPr>
          <w:t>ine-</w:t>
        </w:r>
        <w:r w:rsidR="004611A2">
          <w:rPr>
            <w:i w:val="0"/>
            <w:lang w:eastAsia="ja-JP"/>
          </w:rPr>
          <w:t>tuning</w:t>
        </w:r>
        <w:r w:rsidR="004611A2">
          <w:rPr>
            <w:i w:val="0"/>
            <w:lang w:eastAsia="ja-JP"/>
          </w:rPr>
          <w:t>手法の</w:t>
        </w:r>
      </w:ins>
      <w:ins w:id="513" w:author="中村 優太" w:date="2019-01-28T18:06:00Z">
        <w:r w:rsidR="004611A2">
          <w:rPr>
            <w:i w:val="0"/>
            <w:lang w:eastAsia="ja-JP"/>
          </w:rPr>
          <w:t>検証のために用いた学習済みのニューラルネットワーク</w:t>
        </w:r>
      </w:ins>
      <w:ins w:id="514" w:author="中村 優太" w:date="2019-01-28T19:18:00Z">
        <w:r w:rsidR="00FD552E">
          <w:rPr>
            <w:i w:val="0"/>
            <w:lang w:eastAsia="ja-JP"/>
          </w:rPr>
          <w:t xml:space="preserve">. </w:t>
        </w:r>
      </w:ins>
      <w:ins w:id="515" w:author="中村 優太" w:date="2019-01-28T18:06:00Z">
        <w:r w:rsidR="004611A2">
          <w:rPr>
            <w:i w:val="0"/>
            <w:lang w:eastAsia="ja-JP"/>
          </w:rPr>
          <w:t>ニューラルネットワークの</w:t>
        </w:r>
      </w:ins>
      <w:ins w:id="516" w:author="中村 優太" w:date="2019-01-28T18:07:00Z">
        <w:r w:rsidR="004611A2">
          <w:rPr>
            <w:i w:val="0"/>
            <w:lang w:eastAsia="ja-JP"/>
          </w:rPr>
          <w:t>アーキテクチャと</w:t>
        </w:r>
      </w:ins>
      <w:ins w:id="517" w:author="中村 優太" w:date="2019-01-28T19:18:00Z">
        <w:r w:rsidR="00FD552E">
          <w:rPr>
            <w:i w:val="0"/>
            <w:lang w:eastAsia="ja-JP"/>
          </w:rPr>
          <w:t xml:space="preserve">, </w:t>
        </w:r>
      </w:ins>
      <w:ins w:id="518" w:author="中村 優太" w:date="2019-01-28T18:07:00Z">
        <w:r w:rsidR="004611A2">
          <w:rPr>
            <w:i w:val="0"/>
            <w:lang w:eastAsia="ja-JP"/>
          </w:rPr>
          <w:t>学習に用いたタスク</w:t>
        </w:r>
      </w:ins>
      <w:del w:id="519" w:author="中村 優太" w:date="2019-01-28T18:05:00Z">
        <w:r w:rsidRPr="00565D7E" w:rsidDel="004611A2">
          <w:rPr>
            <w:rFonts w:hint="eastAsia"/>
            <w:i w:val="0"/>
            <w:lang w:eastAsia="ja-JP"/>
          </w:rPr>
          <w:delText>本研究においては</w:delText>
        </w:r>
        <w:r w:rsidR="002F4E43" w:rsidDel="004611A2">
          <w:rPr>
            <w:rFonts w:hint="eastAsia"/>
            <w:i w:val="0"/>
            <w:lang w:eastAsia="ja-JP"/>
          </w:rPr>
          <w:delText xml:space="preserve">, </w:delText>
        </w:r>
        <w:r w:rsidR="00F849BE" w:rsidDel="004611A2">
          <w:rPr>
            <w:rFonts w:hint="eastAsia"/>
            <w:i w:val="0"/>
            <w:lang w:eastAsia="ja-JP"/>
          </w:rPr>
          <w:delText>動画中の物体判別タスクを学習するために</w:delText>
        </w:r>
        <w:r w:rsidR="002F4E43" w:rsidDel="004611A2">
          <w:rPr>
            <w:rFonts w:hint="eastAsia"/>
            <w:i w:val="0"/>
            <w:lang w:eastAsia="ja-JP"/>
          </w:rPr>
          <w:delText xml:space="preserve">, </w:delText>
        </w:r>
        <w:r w:rsidR="00F849BE" w:rsidDel="004611A2">
          <w:rPr>
            <w:rFonts w:hint="eastAsia"/>
            <w:i w:val="0"/>
            <w:lang w:eastAsia="ja-JP"/>
          </w:rPr>
          <w:delText>複数の学習済み畳み込みニューラルネットワークを元に</w:delText>
        </w:r>
        <w:r w:rsidR="00F849BE" w:rsidDel="004611A2">
          <w:rPr>
            <w:rFonts w:hint="eastAsia"/>
            <w:i w:val="0"/>
            <w:lang w:eastAsia="ja-JP"/>
          </w:rPr>
          <w:delText>fine-tuning</w:delText>
        </w:r>
        <w:r w:rsidR="00F849BE" w:rsidDel="004611A2">
          <w:rPr>
            <w:rFonts w:hint="eastAsia"/>
            <w:i w:val="0"/>
            <w:lang w:eastAsia="ja-JP"/>
          </w:rPr>
          <w:delText>を行い</w:delText>
        </w:r>
        <w:r w:rsidR="002F4E43" w:rsidDel="004611A2">
          <w:rPr>
            <w:rFonts w:hint="eastAsia"/>
            <w:i w:val="0"/>
            <w:lang w:eastAsia="ja-JP"/>
          </w:rPr>
          <w:delText xml:space="preserve">, </w:delText>
        </w:r>
        <w:r w:rsidR="00F849BE" w:rsidDel="004611A2">
          <w:rPr>
            <w:rFonts w:hint="eastAsia"/>
            <w:i w:val="0"/>
            <w:lang w:eastAsia="ja-JP"/>
          </w:rPr>
          <w:delText>その結果を比較した</w:delText>
        </w:r>
        <w:r w:rsidR="00F849BE" w:rsidDel="004611A2">
          <w:rPr>
            <w:rFonts w:hint="eastAsia"/>
            <w:i w:val="0"/>
            <w:lang w:eastAsia="ja-JP"/>
          </w:rPr>
          <w:delText xml:space="preserve">. </w:delText>
        </w:r>
        <w:r w:rsidR="00F849BE" w:rsidDel="004611A2">
          <w:rPr>
            <w:rFonts w:hint="eastAsia"/>
            <w:i w:val="0"/>
            <w:lang w:eastAsia="ja-JP"/>
          </w:rPr>
          <w:delText>その際に</w:delText>
        </w:r>
        <w:r w:rsidR="00F849BE" w:rsidDel="004611A2">
          <w:rPr>
            <w:rFonts w:hint="eastAsia"/>
            <w:i w:val="0"/>
            <w:lang w:eastAsia="ja-JP"/>
          </w:rPr>
          <w:delText xml:space="preserve">, </w:delText>
        </w:r>
        <w:r w:rsidR="00F849BE" w:rsidDel="004611A2">
          <w:rPr>
            <w:rFonts w:hint="eastAsia"/>
            <w:i w:val="0"/>
            <w:lang w:eastAsia="ja-JP"/>
          </w:rPr>
          <w:delText>タスクは同じ物体判別であるが</w:delText>
        </w:r>
        <w:r w:rsidR="00F849BE" w:rsidDel="004611A2">
          <w:rPr>
            <w:rFonts w:hint="eastAsia"/>
            <w:i w:val="0"/>
            <w:lang w:eastAsia="ja-JP"/>
          </w:rPr>
          <w:delText xml:space="preserve">, </w:delText>
        </w:r>
        <w:r w:rsidR="00F849BE" w:rsidDel="004611A2">
          <w:rPr>
            <w:rFonts w:hint="eastAsia"/>
            <w:i w:val="0"/>
            <w:lang w:eastAsia="ja-JP"/>
          </w:rPr>
          <w:delText>画像を判別するために学習されたニューラルネットワークと</w:delText>
        </w:r>
        <w:r w:rsidR="00F849BE" w:rsidDel="004611A2">
          <w:rPr>
            <w:rFonts w:hint="eastAsia"/>
            <w:i w:val="0"/>
            <w:lang w:eastAsia="ja-JP"/>
          </w:rPr>
          <w:delText xml:space="preserve">, </w:delText>
        </w:r>
        <w:r w:rsidR="00F849BE" w:rsidDel="004611A2">
          <w:rPr>
            <w:rFonts w:hint="eastAsia"/>
            <w:i w:val="0"/>
            <w:lang w:eastAsia="ja-JP"/>
          </w:rPr>
          <w:delText>動画を対象とすることは共通しているが</w:delText>
        </w:r>
        <w:r w:rsidR="002F4E43" w:rsidDel="004611A2">
          <w:rPr>
            <w:rFonts w:hint="eastAsia"/>
            <w:i w:val="0"/>
            <w:lang w:eastAsia="ja-JP"/>
          </w:rPr>
          <w:delText xml:space="preserve">, </w:delText>
        </w:r>
        <w:r w:rsidR="00F849BE" w:rsidDel="004611A2">
          <w:rPr>
            <w:rFonts w:hint="eastAsia"/>
            <w:i w:val="0"/>
            <w:lang w:eastAsia="ja-JP"/>
          </w:rPr>
          <w:delText>動詞判別タスクで学習を行ったニューラルネットワークを比較し</w:delText>
        </w:r>
        <w:r w:rsidR="002F4E43" w:rsidDel="004611A2">
          <w:rPr>
            <w:rFonts w:hint="eastAsia"/>
            <w:i w:val="0"/>
            <w:lang w:eastAsia="ja-JP"/>
          </w:rPr>
          <w:delText xml:space="preserve">, </w:delText>
        </w:r>
        <w:r w:rsidR="00F849BE" w:rsidDel="004611A2">
          <w:rPr>
            <w:rFonts w:hint="eastAsia"/>
            <w:i w:val="0"/>
            <w:lang w:eastAsia="ja-JP"/>
          </w:rPr>
          <w:delText>fine-tuning</w:delText>
        </w:r>
        <w:r w:rsidR="00F849BE" w:rsidDel="004611A2">
          <w:rPr>
            <w:rFonts w:hint="eastAsia"/>
            <w:i w:val="0"/>
            <w:lang w:eastAsia="ja-JP"/>
          </w:rPr>
          <w:delText>において対象とするデータの類似性とタスクの類似性が与える影響を検証した</w:delText>
        </w:r>
        <w:r w:rsidR="00F849BE" w:rsidDel="004611A2">
          <w:rPr>
            <w:rFonts w:hint="eastAsia"/>
            <w:i w:val="0"/>
            <w:lang w:eastAsia="ja-JP"/>
          </w:rPr>
          <w:delText xml:space="preserve">. </w:delText>
        </w:r>
      </w:del>
      <w:ins w:id="520" w:author="中村 優太" w:date="2019-01-28T18:07:00Z">
        <w:r w:rsidR="004611A2">
          <w:rPr>
            <w:rFonts w:hint="eastAsia"/>
            <w:i w:val="0"/>
            <w:lang w:eastAsia="ja-JP"/>
          </w:rPr>
          <w:t>の組み合わせを変動させることにより学習済みモデルを作成した</w:t>
        </w:r>
      </w:ins>
      <w:ins w:id="521" w:author="中村 優太" w:date="2019-01-28T19:18:00Z">
        <w:r w:rsidR="00FD552E">
          <w:rPr>
            <w:rFonts w:hint="eastAsia"/>
            <w:i w:val="0"/>
            <w:lang w:eastAsia="ja-JP"/>
          </w:rPr>
          <w:t xml:space="preserve">. </w:t>
        </w:r>
      </w:ins>
    </w:p>
    <w:p w14:paraId="239C29C2" w14:textId="77777777" w:rsidR="000462A9" w:rsidRDefault="000462A9">
      <w:pPr>
        <w:ind w:firstLine="600"/>
        <w:rPr>
          <w:noProof/>
          <w:lang w:eastAsia="ja-JP"/>
        </w:rPr>
      </w:pPr>
      <w:r>
        <w:rPr>
          <w:noProof/>
          <w:lang w:eastAsia="ja-JP"/>
        </w:rPr>
        <w:br w:type="page"/>
      </w:r>
    </w:p>
    <w:p w14:paraId="38FAAC60" w14:textId="77777777" w:rsidR="000462A9" w:rsidRPr="000A13CF" w:rsidRDefault="000462A9">
      <w:pPr>
        <w:pStyle w:val="a0"/>
        <w:rPr>
          <w:noProof/>
        </w:rPr>
        <w:pPrChange w:id="522" w:author="中村 優太" w:date="2019-01-28T20:10:00Z">
          <w:pPr>
            <w:ind w:firstLineChars="0" w:firstLine="0"/>
          </w:pPr>
        </w:pPrChange>
      </w:pPr>
    </w:p>
    <w:p w14:paraId="03B3C1DC" w14:textId="77777777" w:rsidR="001C2FF7" w:rsidRPr="000A13CF" w:rsidRDefault="00624158">
      <w:pPr>
        <w:pStyle w:val="1"/>
        <w:pPrChange w:id="523" w:author="中村 優太" w:date="2019-01-28T20:07:00Z">
          <w:pPr>
            <w:pStyle w:val="a0"/>
          </w:pPr>
        </w:pPrChange>
      </w:pPr>
      <w:bookmarkStart w:id="524" w:name="第2章-方法"/>
      <w:bookmarkStart w:id="525" w:name="_Toc533783285"/>
      <w:bookmarkStart w:id="526" w:name="_Toc533784028"/>
      <w:bookmarkStart w:id="527" w:name="_Toc536302864"/>
      <w:r w:rsidRPr="000A13CF">
        <w:t>第</w:t>
      </w:r>
      <w:r w:rsidRPr="000A13CF">
        <w:t>2</w:t>
      </w:r>
      <w:r w:rsidRPr="000A13CF">
        <w:t>章</w:t>
      </w:r>
      <w:r w:rsidRPr="000A13CF">
        <w:t xml:space="preserve"> </w:t>
      </w:r>
      <w:r w:rsidRPr="000A13CF">
        <w:t>方法</w:t>
      </w:r>
      <w:bookmarkEnd w:id="524"/>
      <w:bookmarkEnd w:id="525"/>
      <w:bookmarkEnd w:id="526"/>
      <w:bookmarkEnd w:id="527"/>
    </w:p>
    <w:p w14:paraId="2220C660" w14:textId="77777777" w:rsidR="001C2FF7" w:rsidRDefault="00624158">
      <w:pPr>
        <w:pStyle w:val="2"/>
        <w:rPr>
          <w:ins w:id="528" w:author="中村 優太" w:date="2019-01-28T18:47:00Z"/>
        </w:rPr>
        <w:pPrChange w:id="529" w:author="中村 優太" w:date="2019-01-28T20:07:00Z">
          <w:pPr>
            <w:pStyle w:val="1"/>
          </w:pPr>
        </w:pPrChange>
      </w:pPr>
      <w:bookmarkStart w:id="530" w:name="畳み込みニューラルネットワーク"/>
      <w:bookmarkStart w:id="531" w:name="_Toc533783286"/>
      <w:bookmarkStart w:id="532" w:name="_Toc533784029"/>
      <w:bookmarkStart w:id="533" w:name="_Toc536302865"/>
      <w:r w:rsidRPr="000A13CF">
        <w:t xml:space="preserve">2.1 </w:t>
      </w:r>
      <w:r w:rsidRPr="000A13CF">
        <w:t>畳み込みニューラルネットワーク</w:t>
      </w:r>
      <w:bookmarkEnd w:id="530"/>
      <w:bookmarkEnd w:id="531"/>
      <w:bookmarkEnd w:id="532"/>
      <w:bookmarkEnd w:id="533"/>
    </w:p>
    <w:p w14:paraId="2775F255" w14:textId="10F0B3C9" w:rsidR="00F9746E" w:rsidRPr="00F9746E" w:rsidRDefault="00F9746E">
      <w:pPr>
        <w:pStyle w:val="a0"/>
        <w:rPr>
          <w:rPrChange w:id="534" w:author="中村 優太" w:date="2019-01-28T18:47:00Z">
            <w:rPr>
              <w:noProof/>
            </w:rPr>
          </w:rPrChange>
        </w:rPr>
      </w:pPr>
      <w:ins w:id="535" w:author="中村 優太" w:date="2019-01-28T18:47:00Z">
        <w:r>
          <w:t>本検証では</w:t>
        </w:r>
      </w:ins>
      <w:ins w:id="536" w:author="中村 優太" w:date="2019-01-28T19:18:00Z">
        <w:r w:rsidR="00FD552E">
          <w:t xml:space="preserve">, </w:t>
        </w:r>
      </w:ins>
      <w:ins w:id="537" w:author="中村 優太" w:date="2019-01-28T18:47:00Z">
        <w:r>
          <w:t>ニューラルネットワークとして</w:t>
        </w:r>
      </w:ins>
      <w:ins w:id="538" w:author="中村 優太" w:date="2019-01-28T19:18:00Z">
        <w:r w:rsidR="00FD552E">
          <w:t xml:space="preserve">, </w:t>
        </w:r>
      </w:ins>
      <w:ins w:id="539" w:author="中村 優太" w:date="2019-01-28T18:47:00Z">
        <w:r>
          <w:t>画像認識・動画認識の</w:t>
        </w:r>
      </w:ins>
      <w:ins w:id="540" w:author="中村 優太" w:date="2019-01-28T18:48:00Z">
        <w:r>
          <w:t>分野において一般的に用いられている畳み込みニューラルネットワークを使用した</w:t>
        </w:r>
      </w:ins>
      <w:ins w:id="541" w:author="中村 優太" w:date="2019-01-28T19:18:00Z">
        <w:r w:rsidR="00FD552E">
          <w:t xml:space="preserve">. </w:t>
        </w:r>
      </w:ins>
      <w:ins w:id="542" w:author="中村 優太" w:date="2019-01-28T18:48:00Z">
        <w:r>
          <w:t>畳み込みニューラルネットワークは</w:t>
        </w:r>
      </w:ins>
      <w:ins w:id="543" w:author="中村 優太" w:date="2019-01-28T18:49:00Z">
        <w:r>
          <w:t>畳み込み層やプーリング層を重ね合わせることで構成されるニューラルネットワークであり</w:t>
        </w:r>
      </w:ins>
      <w:ins w:id="544" w:author="中村 優太" w:date="2019-01-28T19:18:00Z">
        <w:r w:rsidR="00FD552E">
          <w:t xml:space="preserve">, </w:t>
        </w:r>
      </w:ins>
      <w:ins w:id="545" w:author="中村 優太" w:date="2019-01-28T18:50:00Z">
        <w:r w:rsidR="003E45BA">
          <w:t>入力とするデータの次元によって異なる構造のものを用いる</w:t>
        </w:r>
      </w:ins>
      <w:ins w:id="546" w:author="中村 優太" w:date="2019-01-28T19:18:00Z">
        <w:r w:rsidR="00FD552E">
          <w:t xml:space="preserve">. </w:t>
        </w:r>
      </w:ins>
      <w:ins w:id="547" w:author="中村 優太" w:date="2019-01-28T18:50:00Z">
        <w:r>
          <w:t>本研究では</w:t>
        </w:r>
      </w:ins>
      <w:ins w:id="548" w:author="中村 優太" w:date="2019-01-28T19:18:00Z">
        <w:r w:rsidR="00FD552E">
          <w:t xml:space="preserve">, </w:t>
        </w:r>
      </w:ins>
      <w:ins w:id="549" w:author="中村 優太" w:date="2019-01-28T18:50:00Z">
        <w:r>
          <w:t>静止画像の入力を前提</w:t>
        </w:r>
      </w:ins>
      <w:ins w:id="550" w:author="中村 優太" w:date="2019-01-28T18:51:00Z">
        <w:r>
          <w:t>とした</w:t>
        </w:r>
        <w:r>
          <w:t>2</w:t>
        </w:r>
        <w:r>
          <w:t>次元の畳み込みを行うネットワーク</w:t>
        </w:r>
      </w:ins>
      <w:ins w:id="551" w:author="中村 優太" w:date="2019-01-28T18:52:00Z">
        <w:r>
          <w:t>で</w:t>
        </w:r>
      </w:ins>
      <w:ins w:id="552" w:author="中村 優太" w:date="2019-01-28T18:53:00Z">
        <w:r>
          <w:t>あ</w:t>
        </w:r>
      </w:ins>
      <w:ins w:id="553" w:author="中村 優太" w:date="2019-01-28T18:52:00Z">
        <w:r>
          <w:t>る</w:t>
        </w:r>
      </w:ins>
      <w:ins w:id="554" w:author="中村 優太" w:date="2019-01-28T18:51:00Z">
        <w:r>
          <w:rPr>
            <w:rFonts w:hint="eastAsia"/>
          </w:rPr>
          <w:t>2</w:t>
        </w:r>
        <w:r>
          <w:rPr>
            <w:rFonts w:hint="eastAsia"/>
          </w:rPr>
          <w:t>次元畳み込みニューラルネットワーク</w:t>
        </w:r>
      </w:ins>
      <w:ins w:id="555" w:author="中村 優太" w:date="2019-01-28T18:52:00Z">
        <w:r>
          <w:rPr>
            <w:rFonts w:hint="eastAsia"/>
          </w:rPr>
          <w:t>と</w:t>
        </w:r>
      </w:ins>
      <w:ins w:id="556" w:author="中村 優太" w:date="2019-01-28T18:51:00Z">
        <w:r>
          <w:rPr>
            <w:rFonts w:hint="eastAsia"/>
          </w:rPr>
          <w:t>動画の入力を前提とした</w:t>
        </w:r>
        <w:r>
          <w:rPr>
            <w:rFonts w:hint="eastAsia"/>
          </w:rPr>
          <w:t>3</w:t>
        </w:r>
        <w:r>
          <w:rPr>
            <w:rFonts w:hint="eastAsia"/>
          </w:rPr>
          <w:t>次元の畳み込みを行う</w:t>
        </w:r>
        <w:r>
          <w:rPr>
            <w:rFonts w:hint="eastAsia"/>
          </w:rPr>
          <w:t>3</w:t>
        </w:r>
      </w:ins>
      <w:ins w:id="557" w:author="中村 優太" w:date="2019-01-28T18:52:00Z">
        <w:r>
          <w:rPr>
            <w:rFonts w:hint="eastAsia"/>
          </w:rPr>
          <w:t>次元畳み込みニューラルネットワークを</w:t>
        </w:r>
      </w:ins>
      <w:ins w:id="558" w:author="中村 優太" w:date="2019-01-28T18:53:00Z">
        <w:r>
          <w:rPr>
            <w:rFonts w:hint="eastAsia"/>
          </w:rPr>
          <w:t>使用して検証を行った</w:t>
        </w:r>
        <w:r>
          <w:rPr>
            <w:rFonts w:hint="eastAsia"/>
          </w:rPr>
          <w:t>.</w:t>
        </w:r>
      </w:ins>
    </w:p>
    <w:p w14:paraId="09E5C4D5" w14:textId="0A8E5696" w:rsidR="002833B6" w:rsidRDefault="002833B6">
      <w:pPr>
        <w:pStyle w:val="3"/>
        <w:rPr>
          <w:ins w:id="559" w:author="中村 優太" w:date="2019-01-22T22:31:00Z"/>
        </w:rPr>
        <w:pPrChange w:id="560" w:author="中村 優太" w:date="2019-01-28T20:10:00Z">
          <w:pPr>
            <w:pStyle w:val="a0"/>
          </w:pPr>
        </w:pPrChange>
      </w:pPr>
      <w:bookmarkStart w:id="561" w:name="_Toc536302866"/>
      <w:ins w:id="562" w:author="中村 優太" w:date="2019-01-22T22:31:00Z">
        <w:r>
          <w:rPr>
            <w:rFonts w:hint="eastAsia"/>
          </w:rPr>
          <w:t xml:space="preserve">2.1.1 </w:t>
        </w:r>
      </w:ins>
      <w:ins w:id="563" w:author="中村 優太" w:date="2019-01-22T22:32:00Z">
        <w:r>
          <w:rPr>
            <w:rFonts w:hint="eastAsia"/>
          </w:rPr>
          <w:t>比較に用いた畳み込みニューラルネットワーク</w:t>
        </w:r>
      </w:ins>
      <w:bookmarkEnd w:id="561"/>
    </w:p>
    <w:p w14:paraId="5E672637" w14:textId="66816654" w:rsidR="001C2FF7" w:rsidRPr="000A13CF" w:rsidDel="004A4C73" w:rsidRDefault="00624158">
      <w:pPr>
        <w:pStyle w:val="FirstParagraph"/>
        <w:rPr>
          <w:del w:id="564" w:author="中村 優太" w:date="2019-01-22T22:30:00Z"/>
        </w:rPr>
        <w:pPrChange w:id="565" w:author="中村 優太" w:date="2019-01-28T20:10:00Z">
          <w:pPr>
            <w:pStyle w:val="3"/>
          </w:pPr>
        </w:pPrChange>
      </w:pPr>
      <w:r w:rsidRPr="000A13CF">
        <w:rPr>
          <w:noProof/>
        </w:rPr>
        <w:t>本検証では</w:t>
      </w:r>
      <w:r w:rsidRPr="000A13CF">
        <w:rPr>
          <w:noProof/>
        </w:rPr>
        <w:t xml:space="preserve">, </w:t>
      </w:r>
      <w:r w:rsidRPr="000A13CF">
        <w:rPr>
          <w:noProof/>
        </w:rPr>
        <w:t>訓練済み畳み込みニューラルネット</w:t>
      </w:r>
      <w:del w:id="566" w:author="中村 優太" w:date="2019-01-22T22:31:00Z">
        <w:r w:rsidRPr="000A13CF" w:rsidDel="002833B6">
          <w:rPr>
            <w:noProof/>
          </w:rPr>
          <w:delText>ワ</w:delText>
        </w:r>
      </w:del>
      <w:r w:rsidRPr="000A13CF">
        <w:rPr>
          <w:noProof/>
        </w:rPr>
        <w:t>ークを</w:t>
      </w:r>
      <w:r w:rsidRPr="000A13CF">
        <w:rPr>
          <w:noProof/>
        </w:rPr>
        <w:t>fine-tuning</w:t>
      </w:r>
      <w:r w:rsidRPr="000A13CF">
        <w:rPr>
          <w:noProof/>
        </w:rPr>
        <w:t>し</w:t>
      </w:r>
      <w:r w:rsidRPr="000A13CF">
        <w:rPr>
          <w:noProof/>
        </w:rPr>
        <w:t xml:space="preserve">, </w:t>
      </w:r>
      <w:r w:rsidRPr="000A13CF">
        <w:rPr>
          <w:noProof/>
        </w:rPr>
        <w:t>物体判別タスクの検証を行った</w:t>
      </w:r>
      <w:r w:rsidRPr="000A13CF">
        <w:rPr>
          <w:noProof/>
        </w:rPr>
        <w:t>.</w:t>
      </w:r>
      <w:ins w:id="567" w:author="中村 優太" w:date="2019-01-28T23:25:00Z">
        <w:r w:rsidR="003E45BA">
          <w:rPr>
            <w:noProof/>
          </w:rPr>
          <w:t xml:space="preserve"> </w:t>
        </w:r>
      </w:ins>
    </w:p>
    <w:p w14:paraId="363207EA" w14:textId="7D2DF0F2" w:rsidR="001C2FF7" w:rsidRPr="000A13CF" w:rsidDel="003E45BA" w:rsidRDefault="00624158">
      <w:pPr>
        <w:pStyle w:val="FirstParagraph"/>
        <w:rPr>
          <w:del w:id="568" w:author="中村 優太" w:date="2019-01-28T23:25:00Z"/>
          <w:noProof/>
        </w:rPr>
      </w:pPr>
      <w:bookmarkStart w:id="569" w:name="二次元畳み込みニューラルネットワーク"/>
      <w:bookmarkStart w:id="570" w:name="_Toc533783287"/>
      <w:bookmarkStart w:id="571" w:name="_Toc533784030"/>
      <w:del w:id="572" w:author="中村 優太" w:date="2019-01-22T22:30:00Z">
        <w:r w:rsidRPr="000A13CF" w:rsidDel="004A4C73">
          <w:rPr>
            <w:noProof/>
          </w:rPr>
          <w:delText xml:space="preserve">2.1.1 </w:delText>
        </w:r>
        <w:r w:rsidR="00BC6E8B" w:rsidDel="004A4C73">
          <w:rPr>
            <w:noProof/>
          </w:rPr>
          <w:delText xml:space="preserve">2 </w:delText>
        </w:r>
        <w:r w:rsidR="00BC6E8B" w:rsidDel="004A4C73">
          <w:rPr>
            <w:noProof/>
          </w:rPr>
          <w:delText>次元</w:delText>
        </w:r>
        <w:r w:rsidRPr="000A13CF" w:rsidDel="004A4C73">
          <w:rPr>
            <w:noProof/>
          </w:rPr>
          <w:delText>畳み込みニューラルネットワーク</w:delText>
        </w:r>
      </w:del>
      <w:bookmarkEnd w:id="569"/>
      <w:bookmarkEnd w:id="570"/>
      <w:bookmarkEnd w:id="571"/>
    </w:p>
    <w:p w14:paraId="3866601E" w14:textId="52DA7E80" w:rsidR="001C2FF7" w:rsidRPr="000A13CF" w:rsidDel="004A4C73" w:rsidRDefault="00BC6E8B">
      <w:pPr>
        <w:pStyle w:val="FirstParagraph"/>
        <w:rPr>
          <w:del w:id="573" w:author="中村 優太" w:date="2019-01-22T22:31:00Z"/>
          <w:noProof/>
        </w:rPr>
      </w:pPr>
      <w:r>
        <w:rPr>
          <w:noProof/>
        </w:rPr>
        <w:t xml:space="preserve">2 </w:t>
      </w:r>
      <w:r>
        <w:rPr>
          <w:noProof/>
        </w:rPr>
        <w:t>次元</w:t>
      </w:r>
      <w:r w:rsidR="00624158" w:rsidRPr="000A13CF">
        <w:rPr>
          <w:noProof/>
        </w:rPr>
        <w:t>の畳み込みニューラルネットワークで画像中の物体判別タスクを行うネットワークとして</w:t>
      </w:r>
      <w:r w:rsidR="00533651" w:rsidRPr="000A13CF">
        <w:rPr>
          <w:noProof/>
        </w:rPr>
        <w:t>,</w:t>
      </w:r>
      <w:r w:rsidR="00360BA2">
        <w:rPr>
          <w:noProof/>
        </w:rPr>
        <w:t xml:space="preserve"> </w:t>
      </w:r>
      <w:r w:rsidR="00533651" w:rsidRPr="000A13CF">
        <w:rPr>
          <w:noProof/>
        </w:rPr>
        <w:t>ImageNet</w:t>
      </w:r>
      <w:r w:rsidR="00360BA2">
        <w:rPr>
          <w:noProof/>
        </w:rPr>
        <w:t xml:space="preserve"> </w:t>
      </w:r>
      <w:del w:id="574" w:author="中村 優太" w:date="2019-01-26T21:17:00Z">
        <w:r w:rsidR="000A13CF" w:rsidDel="0095257E">
          <w:rPr>
            <w:noProof/>
          </w:rPr>
          <w:fldChar w:fldCharType="begin"/>
        </w:r>
        <w:r w:rsidR="000A13CF" w:rsidDel="0095257E">
          <w:rPr>
            <w:noProof/>
          </w:rPr>
          <w:delInstrText xml:space="preserve"> </w:delInstrText>
        </w:r>
        <w:r w:rsidR="000A13CF" w:rsidDel="0095257E">
          <w:rPr>
            <w:rFonts w:hint="eastAsia"/>
            <w:noProof/>
          </w:rPr>
          <w:delInstrText>CITATION jia-deng-wei-dong-2009-imagenet:-a-large-scale-hierarchical-image-database \l 1041</w:delInstrText>
        </w:r>
        <w:r w:rsidR="000A13CF" w:rsidDel="0095257E">
          <w:rPr>
            <w:noProof/>
          </w:rPr>
          <w:delInstrText xml:space="preserve"> </w:delInstrText>
        </w:r>
        <w:r w:rsidR="000A13CF" w:rsidDel="0095257E">
          <w:rPr>
            <w:noProof/>
          </w:rPr>
          <w:fldChar w:fldCharType="separate"/>
        </w:r>
        <w:r w:rsidR="000A13CF" w:rsidDel="0095257E">
          <w:rPr>
            <w:rFonts w:hint="eastAsia"/>
            <w:noProof/>
          </w:rPr>
          <w:delText xml:space="preserve"> [Jia Deng, </w:delText>
        </w:r>
        <w:r w:rsidR="000A13CF" w:rsidDel="0095257E">
          <w:rPr>
            <w:rFonts w:hint="eastAsia"/>
            <w:noProof/>
          </w:rPr>
          <w:delText>ほか</w:delText>
        </w:r>
        <w:r w:rsidR="000A13CF" w:rsidDel="0095257E">
          <w:rPr>
            <w:rFonts w:hint="eastAsia"/>
            <w:noProof/>
          </w:rPr>
          <w:delText>, 2009]</w:delText>
        </w:r>
        <w:r w:rsidR="000A13CF" w:rsidDel="0095257E">
          <w:rPr>
            <w:noProof/>
          </w:rPr>
          <w:fldChar w:fldCharType="end"/>
        </w:r>
      </w:del>
      <w:ins w:id="575" w:author="中村 優太" w:date="2019-01-26T21:17:00Z">
        <w:del w:id="576" w:author="Yuta Nakamura" w:date="2019-01-27T02:01:00Z">
          <w:r w:rsidR="0095257E" w:rsidDel="004C0E66">
            <w:rPr>
              <w:rFonts w:hint="eastAsia"/>
              <w:noProof/>
            </w:rPr>
            <w:delText xml:space="preserve"> (Deng</w:delText>
          </w:r>
          <w:r w:rsidR="0095257E" w:rsidDel="004C0E66">
            <w:rPr>
              <w:noProof/>
            </w:rPr>
            <w:delText xml:space="preserve"> et al.</w:delText>
          </w:r>
          <w:r w:rsidR="0095257E" w:rsidDel="004C0E66">
            <w:rPr>
              <w:rFonts w:hint="eastAsia"/>
              <w:noProof/>
            </w:rPr>
            <w:delText>, 2009)</w:delText>
          </w:r>
        </w:del>
      </w:ins>
      <w:ins w:id="577" w:author="Yuta Nakamura" w:date="2019-01-27T02:01:00Z">
        <w:r w:rsidR="004C0E66">
          <w:rPr>
            <w:noProof/>
          </w:rPr>
          <w:fldChar w:fldCharType="begin" w:fldLock="1"/>
        </w:r>
      </w:ins>
      <w:r w:rsidR="004C0E66">
        <w:rPr>
          <w:noProof/>
        </w:rPr>
        <w:instrText>ADDIN CSL_CITATION {"citationItems":[{"id":"ITEM-1","itemData":{"DOI":"10.1109/CVPRW.2009.5206848","ISBN":"978-1-4244-3992-8","ISSN":"1063-6919","PMID":"21914436","abstract":"The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&amp;#x201C;ImageNet&amp;#x201D;,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beyond.","author":[{"dropping-particle":"","family":"Jia Deng","given":"","non-dropping-particle":"","parse-names":false,"suffix":""},{"dropping-particle":"","family":"Wei Dong","given":"","non-dropping-particle":"","parse-names":false,"suffix":""},{"dropping-particle":"","family":"Socher","given":"R.","non-dropping-particle":"","parse-names":false,"suffix":""},{"dropping-particle":"","family":"Li-Jia Li","given":"","non-dropping-particle":"","parse-names":false,"suffix":""},{"dropping-particle":"","family":"Kai Li","given":"","non-dropping-particle":"","parse-names":false,"suffix":""},{"dropping-particle":"","family":"Li Fei-Fei","given":"","non-dropping-particle":"","parse-names":false,"suffix":""}],"container-title":"2009 IEEE Conference on Computer Vision and Pattern Recognition","id":"ITEM-1","issued":{"date-parts":[["2009"]]},"title":"ImageNet: A large-scale hierarchical image database","type":"paper-conference"},"uris":["http://www.mendeley.com/documents/?uuid=ef8348e8-0c0f-3ce6-97f9-59e9ea3e3499"]}],"mendeley":{"formattedCitation":"(Jia Deng et al., 2009)","plainTextFormattedCitation":"(Jia Deng et al., 2009)","previouslyFormattedCitation":"(Jia Deng et al., 2009)"},"properties":{"noteIndex":0},"schema":"https://github.com/citation-style-language/schema/raw/master/csl-citation.json"}</w:instrText>
      </w:r>
      <w:r w:rsidR="004C0E66">
        <w:rPr>
          <w:noProof/>
        </w:rPr>
        <w:fldChar w:fldCharType="separate"/>
      </w:r>
      <w:r w:rsidR="004C0E66" w:rsidRPr="004C0E66">
        <w:rPr>
          <w:noProof/>
        </w:rPr>
        <w:t>(</w:t>
      </w:r>
      <w:del w:id="578" w:author="堀川友慈" w:date="2019-01-29T04:35:00Z">
        <w:r w:rsidR="004C0E66" w:rsidRPr="004C0E66" w:rsidDel="00A51DBD">
          <w:rPr>
            <w:noProof/>
          </w:rPr>
          <w:delText xml:space="preserve">Jia </w:delText>
        </w:r>
      </w:del>
      <w:r w:rsidR="004C0E66" w:rsidRPr="004C0E66">
        <w:rPr>
          <w:noProof/>
        </w:rPr>
        <w:t>Deng et al., 2009)</w:t>
      </w:r>
      <w:ins w:id="579" w:author="Yuta Nakamura" w:date="2019-01-27T02:01:00Z">
        <w:r w:rsidR="004C0E66">
          <w:rPr>
            <w:noProof/>
          </w:rPr>
          <w:fldChar w:fldCharType="end"/>
        </w:r>
      </w:ins>
      <w:ins w:id="580" w:author="中村 優太" w:date="2019-01-26T21:17:00Z">
        <w:r w:rsidR="0095257E">
          <w:rPr>
            <w:rFonts w:hint="eastAsia"/>
            <w:noProof/>
          </w:rPr>
          <w:t xml:space="preserve"> </w:t>
        </w:r>
      </w:ins>
      <w:r w:rsidR="00624158" w:rsidRPr="000A13CF">
        <w:rPr>
          <w:noProof/>
        </w:rPr>
        <w:t>を用いた</w:t>
      </w:r>
      <w:r w:rsidR="00624158" w:rsidRPr="000A13CF">
        <w:rPr>
          <w:noProof/>
        </w:rPr>
        <w:t>1000</w:t>
      </w:r>
      <w:r w:rsidR="00624158" w:rsidRPr="000A13CF">
        <w:rPr>
          <w:noProof/>
        </w:rPr>
        <w:t>クラス</w:t>
      </w:r>
      <w:ins w:id="581" w:author="中村 優太" w:date="2019-01-28T23:25:00Z">
        <w:r w:rsidR="003E45BA">
          <w:rPr>
            <w:noProof/>
          </w:rPr>
          <w:t>物体</w:t>
        </w:r>
      </w:ins>
      <w:r w:rsidR="00624158" w:rsidRPr="000A13CF">
        <w:rPr>
          <w:noProof/>
        </w:rPr>
        <w:t>判別タスクで</w:t>
      </w:r>
      <w:r w:rsidR="00624158" w:rsidRPr="000A13CF">
        <w:rPr>
          <w:noProof/>
        </w:rPr>
        <w:t>pre-train</w:t>
      </w:r>
      <w:ins w:id="582" w:author="堀川友慈" w:date="2019-01-17T16:39:00Z">
        <w:r w:rsidR="007860D9">
          <w:rPr>
            <w:noProof/>
          </w:rPr>
          <w:t>ing</w:t>
        </w:r>
      </w:ins>
      <w:r w:rsidR="00624158" w:rsidRPr="000A13CF">
        <w:rPr>
          <w:noProof/>
        </w:rPr>
        <w:t>された</w:t>
      </w:r>
      <w:r w:rsidR="00533651" w:rsidRPr="000A13CF">
        <w:rPr>
          <w:noProof/>
        </w:rPr>
        <w:t xml:space="preserve"> ResNets</w:t>
      </w:r>
      <w:r w:rsidR="00360BA2">
        <w:rPr>
          <w:noProof/>
        </w:rPr>
        <w:t xml:space="preserve"> </w:t>
      </w:r>
      <w:del w:id="583" w:author="中村 優太" w:date="2019-01-26T21:18:00Z">
        <w:r w:rsidR="000A13CF" w:rsidDel="0095257E">
          <w:rPr>
            <w:noProof/>
          </w:rPr>
          <w:fldChar w:fldCharType="begin"/>
        </w:r>
        <w:r w:rsidR="000A13CF" w:rsidDel="0095257E">
          <w:rPr>
            <w:noProof/>
          </w:rPr>
          <w:delInstrText xml:space="preserve"> </w:delInstrText>
        </w:r>
        <w:r w:rsidR="000A13CF" w:rsidDel="0095257E">
          <w:rPr>
            <w:rFonts w:hint="eastAsia"/>
            <w:noProof/>
          </w:rPr>
          <w:delInstrText>CITATION he-zhang-2015-deep-residual-learning-for-image-recognition \l 1041</w:delInstrText>
        </w:r>
        <w:r w:rsidR="000A13CF" w:rsidDel="0095257E">
          <w:rPr>
            <w:noProof/>
          </w:rPr>
          <w:delInstrText xml:space="preserve"> </w:delInstrText>
        </w:r>
        <w:r w:rsidR="000A13CF" w:rsidDel="0095257E">
          <w:rPr>
            <w:noProof/>
          </w:rPr>
          <w:fldChar w:fldCharType="separate"/>
        </w:r>
        <w:r w:rsidR="000A13CF" w:rsidDel="0095257E">
          <w:rPr>
            <w:rFonts w:hint="eastAsia"/>
            <w:noProof/>
          </w:rPr>
          <w:delText xml:space="preserve"> [He, Zhang, Ren, Sun, 2015]</w:delText>
        </w:r>
        <w:r w:rsidR="000A13CF" w:rsidDel="0095257E">
          <w:rPr>
            <w:noProof/>
          </w:rPr>
          <w:fldChar w:fldCharType="end"/>
        </w:r>
      </w:del>
      <w:ins w:id="584" w:author="中村 優太" w:date="2019-01-26T21:18:00Z">
        <w:del w:id="585" w:author="Yuta Nakamura" w:date="2019-01-27T02:02:00Z">
          <w:r w:rsidR="0095257E" w:rsidDel="004C0E66">
            <w:rPr>
              <w:rFonts w:hint="eastAsia"/>
              <w:noProof/>
            </w:rPr>
            <w:delText xml:space="preserve"> (He, Zhang, Ren &amp; Sun, 2015)</w:delText>
          </w:r>
        </w:del>
      </w:ins>
      <w:ins w:id="586" w:author="Yuta Nakamura" w:date="2019-01-27T02:02:00Z">
        <w:r w:rsidR="004C0E66">
          <w:rPr>
            <w:noProof/>
          </w:rPr>
          <w:fldChar w:fldCharType="begin" w:fldLock="1"/>
        </w:r>
      </w:ins>
      <w:r w:rsidR="004C0E66">
        <w:rPr>
          <w:noProof/>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recognition","type":"paper-conference"},"uris":["http://www.mendeley.com/documents/?uuid=f9530558-011a-3c74-a469-b50ff93c30bd"]}],"mendeley":{"formattedCitation":"(He, Zhang, Ren, &amp; Sun, 2016)","plainTextFormattedCitation":"(He, Zhang, Ren, &amp; Sun, 2016)","previouslyFormattedCitation":"(He, Zhang, Ren, &amp; Sun, 2016)"},"properties":{"noteIndex":0},"schema":"https://github.com/citation-style-language/schema/raw/master/csl-citation.json"}</w:instrText>
      </w:r>
      <w:r w:rsidR="004C0E66">
        <w:rPr>
          <w:noProof/>
        </w:rPr>
        <w:fldChar w:fldCharType="separate"/>
      </w:r>
      <w:r w:rsidR="004C0E66" w:rsidRPr="004C0E66">
        <w:rPr>
          <w:noProof/>
        </w:rPr>
        <w:t>(He, Zhang, Ren</w:t>
      </w:r>
      <w:del w:id="587" w:author="堀川友慈" w:date="2019-01-29T04:35:00Z">
        <w:r w:rsidR="004C0E66" w:rsidRPr="004C0E66" w:rsidDel="00A51DBD">
          <w:rPr>
            <w:noProof/>
          </w:rPr>
          <w:delText>,</w:delText>
        </w:r>
      </w:del>
      <w:r w:rsidR="004C0E66" w:rsidRPr="004C0E66">
        <w:rPr>
          <w:noProof/>
        </w:rPr>
        <w:t xml:space="preserve"> &amp; Sun, 2016)</w:t>
      </w:r>
      <w:ins w:id="588" w:author="Yuta Nakamura" w:date="2019-01-27T02:02:00Z">
        <w:r w:rsidR="004C0E66">
          <w:rPr>
            <w:noProof/>
          </w:rPr>
          <w:fldChar w:fldCharType="end"/>
        </w:r>
      </w:ins>
      <w:r w:rsidR="00360BA2">
        <w:rPr>
          <w:noProof/>
        </w:rPr>
        <w:t xml:space="preserve"> </w:t>
      </w:r>
      <w:r w:rsidR="00624158" w:rsidRPr="000A13CF">
        <w:rPr>
          <w:noProof/>
        </w:rPr>
        <w:t>を用いた</w:t>
      </w:r>
      <w:r w:rsidR="00624158" w:rsidRPr="000A13CF">
        <w:rPr>
          <w:noProof/>
        </w:rPr>
        <w:t xml:space="preserve">. </w:t>
      </w:r>
      <w:r w:rsidR="00624158" w:rsidRPr="000A13CF">
        <w:rPr>
          <w:noProof/>
        </w:rPr>
        <w:t>本検証においては</w:t>
      </w:r>
      <w:r w:rsidR="00624158" w:rsidRPr="000A13CF">
        <w:rPr>
          <w:noProof/>
        </w:rPr>
        <w:t>, 50</w:t>
      </w:r>
      <w:r w:rsidR="00624158" w:rsidRPr="000A13CF">
        <w:rPr>
          <w:noProof/>
        </w:rPr>
        <w:t>層の</w:t>
      </w:r>
      <w:r w:rsidR="00624158" w:rsidRPr="000A13CF">
        <w:rPr>
          <w:noProof/>
        </w:rPr>
        <w:t>ResNets</w:t>
      </w:r>
      <w:r w:rsidR="00624158" w:rsidRPr="000A13CF">
        <w:rPr>
          <w:noProof/>
        </w:rPr>
        <w:t>を用いた</w:t>
      </w:r>
      <w:r w:rsidR="00624158" w:rsidRPr="000A13CF">
        <w:rPr>
          <w:noProof/>
        </w:rPr>
        <w:t>.</w:t>
      </w:r>
    </w:p>
    <w:p w14:paraId="4A823D02" w14:textId="77777777" w:rsidR="001C2FF7" w:rsidRPr="000A13CF" w:rsidRDefault="00624158">
      <w:pPr>
        <w:pStyle w:val="FirstParagraph"/>
        <w:rPr>
          <w:noProof/>
        </w:rPr>
      </w:pPr>
      <w:bookmarkStart w:id="589" w:name="三次元畳み込みニューラルネットワーク"/>
      <w:bookmarkStart w:id="590" w:name="_Toc533783288"/>
      <w:bookmarkStart w:id="591" w:name="_Toc533784031"/>
      <w:del w:id="592" w:author="中村 優太" w:date="2019-01-22T22:31:00Z">
        <w:r w:rsidRPr="000A13CF" w:rsidDel="004A4C73">
          <w:rPr>
            <w:noProof/>
          </w:rPr>
          <w:delText xml:space="preserve">2.1.2 </w:delText>
        </w:r>
        <w:r w:rsidR="00C248AA" w:rsidDel="004A4C73">
          <w:rPr>
            <w:noProof/>
          </w:rPr>
          <w:delText xml:space="preserve">3 </w:delText>
        </w:r>
        <w:r w:rsidR="00C248AA" w:rsidDel="004A4C73">
          <w:rPr>
            <w:noProof/>
          </w:rPr>
          <w:delText>次元</w:delText>
        </w:r>
        <w:r w:rsidRPr="000A13CF" w:rsidDel="004A4C73">
          <w:rPr>
            <w:noProof/>
          </w:rPr>
          <w:delText>畳み込みニューラルネットワーク</w:delText>
        </w:r>
      </w:del>
      <w:bookmarkEnd w:id="589"/>
      <w:bookmarkEnd w:id="590"/>
      <w:bookmarkEnd w:id="591"/>
    </w:p>
    <w:p w14:paraId="016B54F7" w14:textId="1E6A560A" w:rsidR="001C2FF7" w:rsidRPr="000A13CF" w:rsidRDefault="004A4C73">
      <w:pPr>
        <w:pStyle w:val="FirstParagraph"/>
        <w:rPr>
          <w:noProof/>
        </w:rPr>
      </w:pPr>
      <w:ins w:id="593" w:author="中村 優太" w:date="2019-01-22T22:31:00Z">
        <w:r>
          <w:rPr>
            <w:rFonts w:hint="eastAsia"/>
            <w:noProof/>
          </w:rPr>
          <w:t>また</w:t>
        </w:r>
        <w:r w:rsidR="002833B6">
          <w:rPr>
            <w:rFonts w:hint="eastAsia"/>
            <w:noProof/>
          </w:rPr>
          <w:t xml:space="preserve">, </w:t>
        </w:r>
      </w:ins>
      <w:del w:id="594" w:author="中村 優太" w:date="2019-01-22T22:31:00Z">
        <w:r w:rsidR="00624158" w:rsidRPr="000A13CF" w:rsidDel="004A4C73">
          <w:rPr>
            <w:noProof/>
          </w:rPr>
          <w:delText>本研究では</w:delText>
        </w:r>
      </w:del>
      <w:r w:rsidR="00C248AA">
        <w:rPr>
          <w:noProof/>
        </w:rPr>
        <w:t xml:space="preserve">3 </w:t>
      </w:r>
      <w:r w:rsidR="00C248AA">
        <w:rPr>
          <w:noProof/>
        </w:rPr>
        <w:t>次元</w:t>
      </w:r>
      <w:r w:rsidR="00624158" w:rsidRPr="000A13CF">
        <w:rPr>
          <w:noProof/>
        </w:rPr>
        <w:t>の畳み込みニューラルネットワークとして</w:t>
      </w:r>
      <w:r w:rsidR="00624158" w:rsidRPr="000A13CF">
        <w:rPr>
          <w:noProof/>
        </w:rPr>
        <w:t xml:space="preserve">, </w:t>
      </w:r>
      <w:r w:rsidR="00624158" w:rsidRPr="000A13CF">
        <w:rPr>
          <w:noProof/>
        </w:rPr>
        <w:t>画像中の物体判別タスクで</w:t>
      </w:r>
      <w:r w:rsidR="00624158" w:rsidRPr="000A13CF">
        <w:rPr>
          <w:noProof/>
        </w:rPr>
        <w:t>pre-train</w:t>
      </w:r>
      <w:ins w:id="595" w:author="堀川友慈" w:date="2019-01-17T16:39:00Z">
        <w:r w:rsidR="00587DF5">
          <w:rPr>
            <w:noProof/>
          </w:rPr>
          <w:t>ing</w:t>
        </w:r>
      </w:ins>
      <w:r w:rsidR="00624158" w:rsidRPr="000A13CF">
        <w:rPr>
          <w:noProof/>
        </w:rPr>
        <w:t>された</w:t>
      </w:r>
      <w:r w:rsidR="00BC6E8B">
        <w:rPr>
          <w:noProof/>
        </w:rPr>
        <w:t xml:space="preserve">2 </w:t>
      </w:r>
      <w:r w:rsidR="00BC6E8B">
        <w:rPr>
          <w:noProof/>
        </w:rPr>
        <w:t>次元</w:t>
      </w:r>
      <w:r w:rsidR="00624158" w:rsidRPr="000A13CF">
        <w:rPr>
          <w:noProof/>
        </w:rPr>
        <w:t>の畳み込みニューラルネットワークを拡張した</w:t>
      </w:r>
      <w:del w:id="596" w:author="中村 優太" w:date="2019-01-28T18:52:00Z">
        <w:r w:rsidR="00624158" w:rsidRPr="000A13CF" w:rsidDel="00F9746E">
          <w:rPr>
            <w:noProof/>
          </w:rPr>
          <w:delText>時空間畳み込み</w:delText>
        </w:r>
      </w:del>
      <w:ins w:id="597" w:author="中村 優太" w:date="2019-01-28T18:52:00Z">
        <w:r w:rsidR="00F9746E">
          <w:rPr>
            <w:noProof/>
          </w:rPr>
          <w:t>3</w:t>
        </w:r>
        <w:r w:rsidR="00F9746E">
          <w:rPr>
            <w:noProof/>
          </w:rPr>
          <w:t>次元畳み込み</w:t>
        </w:r>
      </w:ins>
      <w:r w:rsidR="00624158" w:rsidRPr="000A13CF">
        <w:rPr>
          <w:noProof/>
        </w:rPr>
        <w:t>ニューラルネットワークと</w:t>
      </w:r>
      <w:r w:rsidR="00624158" w:rsidRPr="000A13CF">
        <w:rPr>
          <w:noProof/>
        </w:rPr>
        <w:t xml:space="preserve">, </w:t>
      </w:r>
      <w:r w:rsidR="00624158" w:rsidRPr="000A13CF">
        <w:rPr>
          <w:noProof/>
        </w:rPr>
        <w:t>同様のネットワークを動画中の動詞判別で</w:t>
      </w:r>
      <w:r w:rsidR="00624158" w:rsidRPr="000A13CF">
        <w:rPr>
          <w:noProof/>
        </w:rPr>
        <w:t>pre-train</w:t>
      </w:r>
      <w:ins w:id="598" w:author="堀川友慈" w:date="2019-01-17T16:40:00Z">
        <w:r w:rsidR="006B7422">
          <w:rPr>
            <w:noProof/>
          </w:rPr>
          <w:t>ing</w:t>
        </w:r>
      </w:ins>
      <w:r w:rsidR="00624158" w:rsidRPr="000A13CF">
        <w:rPr>
          <w:noProof/>
        </w:rPr>
        <w:t>したネットワークを用いた</w:t>
      </w:r>
      <w:r w:rsidR="00624158" w:rsidRPr="000A13CF">
        <w:rPr>
          <w:noProof/>
        </w:rPr>
        <w:t>.</w:t>
      </w:r>
    </w:p>
    <w:p w14:paraId="0DA7360A" w14:textId="273366DB" w:rsidR="001C2FF7" w:rsidRPr="000A13CF" w:rsidRDefault="00624158">
      <w:pPr>
        <w:pStyle w:val="3"/>
        <w:pPrChange w:id="599" w:author="中村 優太" w:date="2019-01-28T20:10:00Z">
          <w:pPr>
            <w:pStyle w:val="FirstParagraph"/>
          </w:pPr>
        </w:pPrChange>
      </w:pPr>
      <w:bookmarkStart w:id="600" w:name="畳み込みニューラルネットワークの拡張"/>
      <w:bookmarkStart w:id="601" w:name="_Toc536302867"/>
      <w:r w:rsidRPr="000A13CF">
        <w:t>2.1.2</w:t>
      </w:r>
      <w:del w:id="602" w:author="中村 優太" w:date="2019-01-22T22:32:00Z">
        <w:r w:rsidRPr="000A13CF" w:rsidDel="002833B6">
          <w:delText>.1</w:delText>
        </w:r>
      </w:del>
      <w:r w:rsidRPr="000A13CF">
        <w:t xml:space="preserve"> </w:t>
      </w:r>
      <w:r w:rsidRPr="000A13CF">
        <w:t>畳み込みニューラルネットワークの拡張</w:t>
      </w:r>
      <w:bookmarkEnd w:id="600"/>
      <w:bookmarkEnd w:id="601"/>
    </w:p>
    <w:p w14:paraId="62D0DAD9" w14:textId="1708FD44" w:rsidR="001C2FF7" w:rsidDel="00A62ACB" w:rsidRDefault="00624158">
      <w:pPr>
        <w:pStyle w:val="FirstParagraph"/>
        <w:rPr>
          <w:del w:id="603" w:author="堀川友慈" w:date="2019-01-17T16:43:00Z"/>
        </w:rPr>
        <w:pPrChange w:id="604" w:author="中村 優太" w:date="2019-01-28T20:10:00Z">
          <w:pPr>
            <w:pStyle w:val="3"/>
          </w:pPr>
        </w:pPrChange>
      </w:pPr>
      <w:r w:rsidRPr="000A13CF">
        <w:rPr>
          <w:noProof/>
        </w:rPr>
        <w:t>時空間方向の畳み込みを行う</w:t>
      </w:r>
      <w:r w:rsidR="00C248AA">
        <w:rPr>
          <w:noProof/>
        </w:rPr>
        <w:t xml:space="preserve">3 </w:t>
      </w:r>
      <w:r w:rsidR="00C248AA">
        <w:rPr>
          <w:noProof/>
        </w:rPr>
        <w:t>次元</w:t>
      </w:r>
      <w:r w:rsidRPr="000A13CF">
        <w:rPr>
          <w:noProof/>
        </w:rPr>
        <w:t>の畳み込みニューラルネットワークで</w:t>
      </w:r>
      <w:r w:rsidRPr="000A13CF">
        <w:rPr>
          <w:noProof/>
        </w:rPr>
        <w:t xml:space="preserve">, </w:t>
      </w:r>
      <w:ins w:id="605" w:author="中村 優太" w:date="2019-01-28T23:25:00Z">
        <w:r w:rsidR="00434A19">
          <w:rPr>
            <w:noProof/>
          </w:rPr>
          <w:t>静止画中</w:t>
        </w:r>
      </w:ins>
      <w:del w:id="606" w:author="中村 優太" w:date="2019-01-28T23:25:00Z">
        <w:r w:rsidRPr="000A13CF" w:rsidDel="00434A19">
          <w:rPr>
            <w:noProof/>
          </w:rPr>
          <w:delText>2</w:delText>
        </w:r>
        <w:r w:rsidRPr="000A13CF" w:rsidDel="00434A19">
          <w:rPr>
            <w:noProof/>
          </w:rPr>
          <w:delText>次元画像中</w:delText>
        </w:r>
      </w:del>
      <w:r w:rsidRPr="000A13CF">
        <w:rPr>
          <w:noProof/>
        </w:rPr>
        <w:t>の物体判別タスクを行うものとして</w:t>
      </w:r>
      <w:r w:rsidR="000A13CF">
        <w:rPr>
          <w:noProof/>
        </w:rPr>
        <w:t>, I3D</w:t>
      </w:r>
      <w:del w:id="607" w:author="中村 優太" w:date="2019-01-28T23:25:00Z">
        <w:r w:rsidR="00360BA2" w:rsidDel="00434A19">
          <w:rPr>
            <w:noProof/>
          </w:rPr>
          <w:delText xml:space="preserve"> </w:delText>
        </w:r>
      </w:del>
      <w:r w:rsidR="000A13CF">
        <w:rPr>
          <w:noProof/>
        </w:rPr>
        <w:t xml:space="preserve"> </w:t>
      </w:r>
      <w:r w:rsidRPr="000A13CF">
        <w:rPr>
          <w:noProof/>
        </w:rPr>
        <w:t>ネットワーク</w:t>
      </w:r>
      <w:r w:rsidR="00BC6E8B">
        <w:rPr>
          <w:noProof/>
        </w:rPr>
        <w:t xml:space="preserve">  </w:t>
      </w:r>
      <w:del w:id="608" w:author="中村 優太" w:date="2019-01-26T21:18:00Z">
        <w:r w:rsidR="00BC6E8B" w:rsidDel="00BC1307">
          <w:rPr>
            <w:noProof/>
          </w:rPr>
          <w:fldChar w:fldCharType="begin"/>
        </w:r>
        <w:r w:rsidR="00BC6E8B" w:rsidDel="00BC1307">
          <w:rPr>
            <w:noProof/>
          </w:rPr>
          <w:delInstrText xml:space="preserve"> </w:delInstrText>
        </w:r>
        <w:r w:rsidR="00BC6E8B" w:rsidDel="00BC1307">
          <w:rPr>
            <w:rFonts w:hint="eastAsia"/>
            <w:noProof/>
          </w:rPr>
          <w:delInstrText>CITATION carreira-zisserman-2017-quo-vadis,-action-recognition?-a-new-model-and-the-kinetics-dataset \l 1041</w:delInstrText>
        </w:r>
        <w:r w:rsidR="00BC6E8B" w:rsidDel="00BC1307">
          <w:rPr>
            <w:noProof/>
          </w:rPr>
          <w:delInstrText xml:space="preserve"> </w:delInstrText>
        </w:r>
        <w:r w:rsidR="00BC6E8B" w:rsidDel="00BC1307">
          <w:rPr>
            <w:noProof/>
          </w:rPr>
          <w:fldChar w:fldCharType="separate"/>
        </w:r>
        <w:r w:rsidR="00BC6E8B" w:rsidDel="00BC1307">
          <w:rPr>
            <w:rFonts w:hint="eastAsia"/>
            <w:noProof/>
          </w:rPr>
          <w:delText>[Carreira Zisserman, 2017]</w:delText>
        </w:r>
        <w:r w:rsidR="00BC6E8B" w:rsidDel="00BC1307">
          <w:rPr>
            <w:noProof/>
          </w:rPr>
          <w:fldChar w:fldCharType="end"/>
        </w:r>
      </w:del>
      <w:ins w:id="609" w:author="中村 優太" w:date="2019-01-26T21:18:00Z">
        <w:r w:rsidR="00BC1307">
          <w:rPr>
            <w:rFonts w:hint="eastAsia"/>
            <w:noProof/>
          </w:rPr>
          <w:t>(Carreira</w:t>
        </w:r>
        <w:r w:rsidR="00BC1307">
          <w:rPr>
            <w:noProof/>
          </w:rPr>
          <w:t xml:space="preserve"> &amp;</w:t>
        </w:r>
        <w:r w:rsidR="00BC1307">
          <w:rPr>
            <w:rFonts w:hint="eastAsia"/>
            <w:noProof/>
          </w:rPr>
          <w:t xml:space="preserve"> Zisserman, 2017)</w:t>
        </w:r>
      </w:ins>
      <w:r w:rsidR="00BC6E8B">
        <w:rPr>
          <w:noProof/>
        </w:rPr>
        <w:t xml:space="preserve"> </w:t>
      </w:r>
      <w:r w:rsidRPr="000A13CF">
        <w:rPr>
          <w:noProof/>
        </w:rPr>
        <w:t>を用いた</w:t>
      </w:r>
      <w:ins w:id="610" w:author="堀川友慈" w:date="2019-01-17T16:43:00Z">
        <w:r w:rsidR="00A62ACB">
          <w:rPr>
            <w:rFonts w:hint="eastAsia"/>
            <w:noProof/>
          </w:rPr>
          <w:t>．</w:t>
        </w:r>
      </w:ins>
      <w:del w:id="611" w:author="堀川友慈" w:date="2019-01-17T16:43:00Z">
        <w:r w:rsidRPr="000A13CF" w:rsidDel="00A62ACB">
          <w:rPr>
            <w:rFonts w:hint="eastAsia"/>
            <w:noProof/>
          </w:rPr>
          <w:delText>.</w:delText>
        </w:r>
      </w:del>
    </w:p>
    <w:p w14:paraId="0168AB89" w14:textId="1A238BA2" w:rsidR="001C2FF7" w:rsidRPr="000A13CF" w:rsidRDefault="00624158">
      <w:pPr>
        <w:pStyle w:val="FirstParagraph"/>
        <w:rPr>
          <w:noProof/>
        </w:rPr>
      </w:pPr>
      <w:r w:rsidRPr="000A13CF">
        <w:rPr>
          <w:noProof/>
        </w:rPr>
        <w:t>I3D</w:t>
      </w:r>
      <w:r w:rsidRPr="000A13CF">
        <w:rPr>
          <w:noProof/>
        </w:rPr>
        <w:t>ネットワークは</w:t>
      </w:r>
      <w:r w:rsidRPr="000A13CF">
        <w:rPr>
          <w:noProof/>
        </w:rPr>
        <w:t xml:space="preserve">, </w:t>
      </w:r>
      <w:r w:rsidRPr="000A13CF">
        <w:rPr>
          <w:noProof/>
        </w:rPr>
        <w:t>訓練済みの</w:t>
      </w:r>
      <w:r w:rsidR="00BC6E8B">
        <w:rPr>
          <w:noProof/>
        </w:rPr>
        <w:t xml:space="preserve">2 </w:t>
      </w:r>
      <w:r w:rsidR="00BC6E8B">
        <w:rPr>
          <w:noProof/>
        </w:rPr>
        <w:t>次元</w:t>
      </w:r>
      <w:r w:rsidRPr="000A13CF">
        <w:rPr>
          <w:noProof/>
        </w:rPr>
        <w:t>畳み込みニューラルネットワークを</w:t>
      </w:r>
      <w:r w:rsidRPr="000A13CF">
        <w:rPr>
          <w:noProof/>
        </w:rPr>
        <w:t>3</w:t>
      </w:r>
      <w:r w:rsidRPr="000A13CF">
        <w:rPr>
          <w:noProof/>
        </w:rPr>
        <w:t>次元に拡張することにより作られる</w:t>
      </w:r>
      <w:del w:id="612" w:author="中村 優太" w:date="2019-01-28T18:52:00Z">
        <w:r w:rsidRPr="000A13CF" w:rsidDel="00F9746E">
          <w:rPr>
            <w:noProof/>
          </w:rPr>
          <w:delText>時空間畳み込み</w:delText>
        </w:r>
      </w:del>
      <w:ins w:id="613" w:author="中村 優太" w:date="2019-01-28T18:52:00Z">
        <w:r w:rsidR="00F9746E">
          <w:rPr>
            <w:noProof/>
          </w:rPr>
          <w:t>3</w:t>
        </w:r>
        <w:r w:rsidR="00F9746E">
          <w:rPr>
            <w:noProof/>
          </w:rPr>
          <w:t>次元畳み込み</w:t>
        </w:r>
      </w:ins>
      <w:r w:rsidRPr="000A13CF">
        <w:rPr>
          <w:noProof/>
        </w:rPr>
        <w:t>ニューラルネットワークである</w:t>
      </w:r>
      <w:r w:rsidRPr="000A13CF">
        <w:rPr>
          <w:noProof/>
        </w:rPr>
        <w:t xml:space="preserve">. </w:t>
      </w:r>
      <w:r w:rsidRPr="000A13CF">
        <w:rPr>
          <w:noProof/>
        </w:rPr>
        <w:t>拡張は</w:t>
      </w:r>
      <w:del w:id="614" w:author="中村 優太" w:date="2019-01-22T22:33:00Z">
        <w:r w:rsidRPr="000A13CF" w:rsidDel="002833B6">
          <w:rPr>
            <w:noProof/>
          </w:rPr>
          <w:delText xml:space="preserve">, </w:delText>
        </w:r>
      </w:del>
      <w:del w:id="615" w:author="中村 優太" w:date="2019-01-28T18:52:00Z">
        <w:r w:rsidRPr="000A13CF" w:rsidDel="00F9746E">
          <w:rPr>
            <w:noProof/>
          </w:rPr>
          <w:delText>時空間畳み込み</w:delText>
        </w:r>
      </w:del>
      <w:ins w:id="616" w:author="中村 優太" w:date="2019-01-28T18:52:00Z">
        <w:r w:rsidR="00F9746E">
          <w:rPr>
            <w:noProof/>
          </w:rPr>
          <w:t>3</w:t>
        </w:r>
        <w:r w:rsidR="00F9746E">
          <w:rPr>
            <w:noProof/>
          </w:rPr>
          <w:t>次元畳み込み</w:t>
        </w:r>
      </w:ins>
      <w:r w:rsidRPr="000A13CF">
        <w:rPr>
          <w:noProof/>
        </w:rPr>
        <w:t>ニューラルネットワークの作成と</w:t>
      </w:r>
      <w:r w:rsidRPr="000A13CF">
        <w:rPr>
          <w:noProof/>
        </w:rPr>
        <w:t>, 2</w:t>
      </w:r>
      <w:r w:rsidRPr="000A13CF">
        <w:rPr>
          <w:noProof/>
        </w:rPr>
        <w:t>次元畳み込みニューラルネットワークからの学習済みの重みの転移によって行われる</w:t>
      </w:r>
      <w:r w:rsidRPr="000A13CF">
        <w:rPr>
          <w:noProof/>
        </w:rPr>
        <w:t xml:space="preserve">. </w:t>
      </w:r>
      <w:del w:id="617" w:author="中村 優太" w:date="2019-01-28T18:52:00Z">
        <w:r w:rsidRPr="000A13CF" w:rsidDel="00F9746E">
          <w:rPr>
            <w:noProof/>
          </w:rPr>
          <w:delText>時空間畳み込み</w:delText>
        </w:r>
      </w:del>
      <w:ins w:id="618" w:author="中村 優太" w:date="2019-01-28T18:52:00Z">
        <w:r w:rsidR="00F9746E">
          <w:rPr>
            <w:noProof/>
          </w:rPr>
          <w:t>3</w:t>
        </w:r>
        <w:r w:rsidR="00F9746E">
          <w:rPr>
            <w:noProof/>
          </w:rPr>
          <w:t>次元畳み込み</w:t>
        </w:r>
      </w:ins>
      <w:r w:rsidRPr="000A13CF">
        <w:rPr>
          <w:noProof/>
        </w:rPr>
        <w:t>ニューラルネットワークは</w:t>
      </w:r>
      <w:r w:rsidRPr="000A13CF">
        <w:rPr>
          <w:noProof/>
        </w:rPr>
        <w:t xml:space="preserve">, </w:t>
      </w:r>
      <w:r w:rsidRPr="000A13CF">
        <w:rPr>
          <w:noProof/>
        </w:rPr>
        <w:t>畳み込みニューラルネットワークの畳み</w:t>
      </w:r>
      <w:r w:rsidRPr="000A13CF">
        <w:rPr>
          <w:noProof/>
        </w:rPr>
        <w:lastRenderedPageBreak/>
        <w:t>込み層とプーリング層に時間方向の次元を加えることにより作成される</w:t>
      </w:r>
      <w:r w:rsidRPr="000A13CF">
        <w:rPr>
          <w:noProof/>
        </w:rPr>
        <w:t xml:space="preserve">. </w:t>
      </w:r>
      <w:r w:rsidRPr="000A13CF">
        <w:rPr>
          <w:noProof/>
        </w:rPr>
        <w:t>ネットワークを作成した後の重みの転移は</w:t>
      </w:r>
      <w:r w:rsidRPr="000A13CF">
        <w:rPr>
          <w:noProof/>
        </w:rPr>
        <w:t xml:space="preserve">, </w:t>
      </w:r>
      <w:del w:id="619" w:author="中村 優太" w:date="2019-01-28T18:52:00Z">
        <w:r w:rsidRPr="000A13CF" w:rsidDel="00F9746E">
          <w:rPr>
            <w:noProof/>
          </w:rPr>
          <w:delText>時空間畳み込み</w:delText>
        </w:r>
      </w:del>
      <w:ins w:id="620" w:author="中村 優太" w:date="2019-01-28T18:52:00Z">
        <w:r w:rsidR="00F9746E">
          <w:rPr>
            <w:noProof/>
          </w:rPr>
          <w:t>3</w:t>
        </w:r>
        <w:r w:rsidR="00F9746E">
          <w:rPr>
            <w:noProof/>
          </w:rPr>
          <w:t>次元畳み込み</w:t>
        </w:r>
      </w:ins>
      <w:r w:rsidRPr="000A13CF">
        <w:rPr>
          <w:noProof/>
        </w:rPr>
        <w:t>ニューラルネットワークに</w:t>
      </w:r>
      <w:r w:rsidR="00BC6E8B">
        <w:rPr>
          <w:noProof/>
        </w:rPr>
        <w:t xml:space="preserve">2 </w:t>
      </w:r>
      <w:r w:rsidR="00BC6E8B">
        <w:rPr>
          <w:noProof/>
        </w:rPr>
        <w:t>次元</w:t>
      </w:r>
      <w:r w:rsidR="00C248AA">
        <w:rPr>
          <w:noProof/>
        </w:rPr>
        <w:t>の同じ画像を繰り替</w:t>
      </w:r>
      <w:r w:rsidR="00C248AA">
        <w:rPr>
          <w:rFonts w:hint="eastAsia"/>
          <w:noProof/>
        </w:rPr>
        <w:t>すことで</w:t>
      </w:r>
      <w:r w:rsidRPr="000A13CF">
        <w:rPr>
          <w:noProof/>
        </w:rPr>
        <w:t>作成された動きがない動画</w:t>
      </w:r>
      <w:r w:rsidRPr="000A13CF">
        <w:rPr>
          <w:noProof/>
        </w:rPr>
        <w:t xml:space="preserve"> (boring-video) </w:t>
      </w:r>
      <w:r w:rsidRPr="000A13CF">
        <w:rPr>
          <w:noProof/>
        </w:rPr>
        <w:t>を入力した時の出力が</w:t>
      </w:r>
      <w:r w:rsidRPr="000A13CF">
        <w:rPr>
          <w:noProof/>
        </w:rPr>
        <w:t xml:space="preserve">, </w:t>
      </w:r>
      <w:r w:rsidRPr="000A13CF">
        <w:rPr>
          <w:noProof/>
        </w:rPr>
        <w:t>もとの</w:t>
      </w:r>
      <w:r w:rsidR="00BC6E8B">
        <w:rPr>
          <w:noProof/>
        </w:rPr>
        <w:t xml:space="preserve">2 </w:t>
      </w:r>
      <w:r w:rsidR="00BC6E8B">
        <w:rPr>
          <w:noProof/>
        </w:rPr>
        <w:t>次元</w:t>
      </w:r>
      <w:r w:rsidRPr="000A13CF">
        <w:rPr>
          <w:noProof/>
        </w:rPr>
        <w:t>畳み込みニューラルネットワークに同じ画像を入力した時の出力と等しくなるような</w:t>
      </w:r>
      <w:ins w:id="621" w:author="中村 優太" w:date="2019-01-26T21:53:00Z">
        <w:r w:rsidR="001473A5">
          <w:rPr>
            <w:noProof/>
          </w:rPr>
          <w:t>制約</w:t>
        </w:r>
      </w:ins>
      <w:del w:id="622" w:author="中村 優太" w:date="2019-01-26T21:53:00Z">
        <w:r w:rsidRPr="000A13CF" w:rsidDel="001473A5">
          <w:rPr>
            <w:noProof/>
          </w:rPr>
          <w:delText>制限</w:delText>
        </w:r>
      </w:del>
      <w:r w:rsidRPr="000A13CF">
        <w:rPr>
          <w:noProof/>
        </w:rPr>
        <w:t>をみたすように行う</w:t>
      </w:r>
      <w:r w:rsidRPr="000A13CF">
        <w:rPr>
          <w:noProof/>
        </w:rPr>
        <w:t>.</w:t>
      </w:r>
    </w:p>
    <w:p w14:paraId="278969C2" w14:textId="7763CD13" w:rsidR="001C2FF7" w:rsidRPr="000A13CF" w:rsidRDefault="00624158">
      <w:pPr>
        <w:pStyle w:val="a0"/>
        <w:rPr>
          <w:noProof/>
        </w:rPr>
      </w:pPr>
      <w:r w:rsidRPr="000A13CF">
        <w:rPr>
          <w:noProof/>
        </w:rPr>
        <w:t>本検証では二つの方法で</w:t>
      </w:r>
      <w:del w:id="623" w:author="中村 優太" w:date="2019-01-28T23:41:00Z">
        <w:r w:rsidRPr="000A13CF" w:rsidDel="005B4B57">
          <w:rPr>
            <w:noProof/>
          </w:rPr>
          <w:delText xml:space="preserve">, </w:delText>
        </w:r>
      </w:del>
      <w:r w:rsidRPr="000A13CF">
        <w:rPr>
          <w:noProof/>
        </w:rPr>
        <w:t>上記の制約を満たす拡張を行った</w:t>
      </w:r>
      <w:r w:rsidRPr="000A13CF">
        <w:rPr>
          <w:noProof/>
        </w:rPr>
        <w:t xml:space="preserve">. </w:t>
      </w:r>
      <w:r w:rsidRPr="000A13CF">
        <w:rPr>
          <w:noProof/>
        </w:rPr>
        <w:t>それぞれの方法において</w:t>
      </w:r>
      <w:del w:id="624" w:author="中村 優太" w:date="2019-01-28T23:41:00Z">
        <w:r w:rsidRPr="000A13CF" w:rsidDel="005B4B57">
          <w:rPr>
            <w:noProof/>
          </w:rPr>
          <w:delText xml:space="preserve">, </w:delText>
        </w:r>
      </w:del>
      <w:del w:id="625" w:author="中村 優太" w:date="2019-01-28T18:52:00Z">
        <w:r w:rsidRPr="000A13CF" w:rsidDel="00F9746E">
          <w:rPr>
            <w:noProof/>
          </w:rPr>
          <w:delText>時空間畳み込み</w:delText>
        </w:r>
      </w:del>
      <w:ins w:id="626" w:author="中村 優太" w:date="2019-01-28T18:52:00Z">
        <w:r w:rsidR="00F9746E">
          <w:rPr>
            <w:noProof/>
          </w:rPr>
          <w:t>3</w:t>
        </w:r>
        <w:r w:rsidR="00F9746E">
          <w:rPr>
            <w:noProof/>
          </w:rPr>
          <w:t>次元畳み込み</w:t>
        </w:r>
      </w:ins>
      <w:r w:rsidRPr="000A13CF">
        <w:rPr>
          <w:noProof/>
        </w:rPr>
        <w:t>ニューラルネットワークの畳み込み層の重みは</w:t>
      </w:r>
      <w:del w:id="627" w:author="中村 優太" w:date="2019-01-28T23:41:00Z">
        <w:r w:rsidRPr="000A13CF" w:rsidDel="005B4B57">
          <w:rPr>
            <w:noProof/>
          </w:rPr>
          <w:delText xml:space="preserve">, </w:delText>
        </w:r>
      </w:del>
      <w:r w:rsidRPr="000A13CF">
        <w:rPr>
          <w:noProof/>
        </w:rPr>
        <w:t>変換前の</w:t>
      </w:r>
      <w:r w:rsidRPr="000A13CF">
        <w:rPr>
          <w:noProof/>
        </w:rPr>
        <w:t>2</w:t>
      </w:r>
      <w:r w:rsidRPr="000A13CF">
        <w:rPr>
          <w:noProof/>
        </w:rPr>
        <w:t>次元畳み込みニューラルネットワークにおいて対応する畳み込み層の重みから転移を行った</w:t>
      </w:r>
      <w:r w:rsidRPr="000A13CF">
        <w:rPr>
          <w:noProof/>
        </w:rPr>
        <w:t xml:space="preserve">. </w:t>
      </w:r>
      <w:r w:rsidRPr="000A13CF">
        <w:rPr>
          <w:noProof/>
        </w:rPr>
        <w:t>一つ目</w:t>
      </w:r>
      <w:r w:rsidR="00C248AA">
        <w:rPr>
          <w:noProof/>
        </w:rPr>
        <w:t>の手法で</w:t>
      </w:r>
      <w:r w:rsidRPr="000A13CF">
        <w:rPr>
          <w:noProof/>
        </w:rPr>
        <w:t>は</w:t>
      </w:r>
      <w:r w:rsidRPr="000A13CF">
        <w:rPr>
          <w:noProof/>
        </w:rPr>
        <w:t xml:space="preserve">, </w:t>
      </w:r>
      <w:r w:rsidRPr="000A13CF">
        <w:rPr>
          <w:noProof/>
        </w:rPr>
        <w:t>変換する層の時間軸方向の大きさが</w:t>
      </w:r>
      <w:r w:rsidRPr="009B307E">
        <w:rPr>
          <w:i/>
          <w:noProof/>
          <w:rPrChange w:id="628" w:author="中村 優太" w:date="2019-01-19T19:36:00Z">
            <w:rPr>
              <w:noProof/>
            </w:rPr>
          </w:rPrChange>
        </w:rPr>
        <w:t>N</w:t>
      </w:r>
      <w:r w:rsidRPr="000A13CF">
        <w:rPr>
          <w:noProof/>
        </w:rPr>
        <w:t>のとき</w:t>
      </w:r>
      <w:r w:rsidRPr="000A13CF">
        <w:rPr>
          <w:noProof/>
        </w:rPr>
        <w:t xml:space="preserve">, </w:t>
      </w:r>
      <w:r w:rsidRPr="000A13CF">
        <w:rPr>
          <w:noProof/>
        </w:rPr>
        <w:t>対応する畳み込み層</w:t>
      </w:r>
      <w:ins w:id="629" w:author="中村 優太" w:date="2019-01-26T21:53:00Z">
        <w:r w:rsidR="005E4AB5">
          <w:rPr>
            <w:noProof/>
          </w:rPr>
          <w:t>を重みを保ったまま</w:t>
        </w:r>
      </w:ins>
      <w:del w:id="630" w:author="中村 優太" w:date="2019-01-26T21:53:00Z">
        <w:r w:rsidRPr="000A13CF" w:rsidDel="005E4AB5">
          <w:rPr>
            <w:noProof/>
          </w:rPr>
          <w:delText>の重みを</w:delText>
        </w:r>
      </w:del>
      <w:r w:rsidRPr="000A13CF">
        <w:rPr>
          <w:noProof/>
        </w:rPr>
        <w:t>時間方向に</w:t>
      </w:r>
      <w:r w:rsidRPr="009B307E">
        <w:rPr>
          <w:i/>
          <w:noProof/>
          <w:rPrChange w:id="631" w:author="中村 優太" w:date="2019-01-19T19:36:00Z">
            <w:rPr>
              <w:noProof/>
            </w:rPr>
          </w:rPrChange>
        </w:rPr>
        <w:t>N</w:t>
      </w:r>
      <w:r w:rsidRPr="000A13CF">
        <w:rPr>
          <w:noProof/>
        </w:rPr>
        <w:t>回</w:t>
      </w:r>
      <w:ins w:id="632" w:author="中村 優太" w:date="2019-01-26T21:53:00Z">
        <w:r w:rsidR="00722ECA">
          <w:rPr>
            <w:noProof/>
          </w:rPr>
          <w:t>重ねた</w:t>
        </w:r>
      </w:ins>
      <w:del w:id="633" w:author="中村 優太" w:date="2019-01-26T21:53:00Z">
        <w:r w:rsidRPr="000A13CF" w:rsidDel="005E4AB5">
          <w:rPr>
            <w:noProof/>
          </w:rPr>
          <w:delText>繰り返した</w:delText>
        </w:r>
      </w:del>
      <w:r w:rsidRPr="000A13CF">
        <w:rPr>
          <w:noProof/>
        </w:rPr>
        <w:t>後に</w:t>
      </w:r>
      <w:r w:rsidRPr="000A13CF">
        <w:rPr>
          <w:noProof/>
        </w:rPr>
        <w:t>, 1/</w:t>
      </w:r>
      <w:r w:rsidRPr="00ED25C7">
        <w:rPr>
          <w:i/>
          <w:noProof/>
          <w:rPrChange w:id="634" w:author="中村 優太" w:date="2019-01-22T22:05:00Z">
            <w:rPr>
              <w:noProof/>
            </w:rPr>
          </w:rPrChange>
        </w:rPr>
        <w:t>N</w:t>
      </w:r>
      <w:r w:rsidRPr="000A13CF">
        <w:rPr>
          <w:noProof/>
        </w:rPr>
        <w:t>倍することにより時空間ネットワークの重みの初期化を行った</w:t>
      </w:r>
      <w:r w:rsidRPr="000A13CF">
        <w:rPr>
          <w:noProof/>
        </w:rPr>
        <w:t xml:space="preserve">. </w:t>
      </w:r>
      <w:r w:rsidRPr="000A13CF">
        <w:rPr>
          <w:noProof/>
        </w:rPr>
        <w:t>二つ目の方法では</w:t>
      </w:r>
      <w:r w:rsidRPr="000A13CF">
        <w:rPr>
          <w:noProof/>
        </w:rPr>
        <w:t xml:space="preserve">, </w:t>
      </w:r>
      <w:del w:id="635" w:author="中村 優太" w:date="2019-01-28T18:52:00Z">
        <w:r w:rsidRPr="000A13CF" w:rsidDel="00F9746E">
          <w:rPr>
            <w:noProof/>
          </w:rPr>
          <w:delText>時空間畳み込み</w:delText>
        </w:r>
      </w:del>
      <w:ins w:id="636" w:author="中村 優太" w:date="2019-01-28T18:52:00Z">
        <w:r w:rsidR="00F9746E">
          <w:rPr>
            <w:noProof/>
          </w:rPr>
          <w:t>3</w:t>
        </w:r>
        <w:r w:rsidR="00F9746E">
          <w:rPr>
            <w:noProof/>
          </w:rPr>
          <w:t>次元畳み込み</w:t>
        </w:r>
      </w:ins>
      <w:r w:rsidRPr="000A13CF">
        <w:rPr>
          <w:noProof/>
        </w:rPr>
        <w:t>ニューラルネットワークの重みをすべて</w:t>
      </w:r>
      <w:r w:rsidRPr="000A13CF">
        <w:rPr>
          <w:noProof/>
        </w:rPr>
        <w:t>0</w:t>
      </w:r>
      <w:r w:rsidRPr="000A13CF">
        <w:rPr>
          <w:noProof/>
        </w:rPr>
        <w:t>で初期化を行った後に</w:t>
      </w:r>
      <w:r w:rsidRPr="000A13CF">
        <w:rPr>
          <w:noProof/>
        </w:rPr>
        <w:t xml:space="preserve">, </w:t>
      </w:r>
      <w:r w:rsidRPr="000A13CF">
        <w:rPr>
          <w:noProof/>
        </w:rPr>
        <w:t>時間軸において中央に位置するフィルター</w:t>
      </w:r>
      <w:r w:rsidR="00C248AA">
        <w:rPr>
          <w:noProof/>
        </w:rPr>
        <w:t>にのみ対応</w:t>
      </w:r>
      <w:r w:rsidRPr="000A13CF">
        <w:rPr>
          <w:noProof/>
        </w:rPr>
        <w:t>する</w:t>
      </w:r>
      <w:r w:rsidR="00BC6E8B">
        <w:rPr>
          <w:noProof/>
        </w:rPr>
        <w:t xml:space="preserve">2 </w:t>
      </w:r>
      <w:r w:rsidR="00BC6E8B">
        <w:rPr>
          <w:noProof/>
        </w:rPr>
        <w:t>次元</w:t>
      </w:r>
      <w:r w:rsidR="00C248AA">
        <w:rPr>
          <w:noProof/>
        </w:rPr>
        <w:t>畳み込みニューラルネットワークの重みを転移することによって初期化</w:t>
      </w:r>
      <w:r w:rsidRPr="000A13CF">
        <w:rPr>
          <w:noProof/>
        </w:rPr>
        <w:t>を行った</w:t>
      </w:r>
      <w:r w:rsidRPr="000A13CF">
        <w:rPr>
          <w:noProof/>
        </w:rPr>
        <w:t xml:space="preserve">. </w:t>
      </w:r>
      <w:r w:rsidRPr="000A13CF">
        <w:rPr>
          <w:noProof/>
        </w:rPr>
        <w:t>本研究においては</w:t>
      </w:r>
      <w:r w:rsidRPr="000A13CF">
        <w:rPr>
          <w:noProof/>
        </w:rPr>
        <w:t xml:space="preserve">, </w:t>
      </w:r>
      <w:r w:rsidRPr="000A13CF">
        <w:rPr>
          <w:noProof/>
        </w:rPr>
        <w:t>前者を平均化拡張</w:t>
      </w:r>
      <w:ins w:id="637" w:author="中村 優太" w:date="2019-01-28T19:07:00Z">
        <w:r w:rsidR="006601F5">
          <w:rPr>
            <w:rFonts w:hint="eastAsia"/>
            <w:noProof/>
          </w:rPr>
          <w:t xml:space="preserve"> </w:t>
        </w:r>
      </w:ins>
      <w:ins w:id="638" w:author="中村 優太" w:date="2019-01-28T19:08:00Z">
        <w:r w:rsidR="006601F5">
          <w:rPr>
            <w:rFonts w:hint="eastAsia"/>
            <w:noProof/>
          </w:rPr>
          <w:t>(Carreira</w:t>
        </w:r>
        <w:r w:rsidR="006601F5">
          <w:rPr>
            <w:noProof/>
          </w:rPr>
          <w:t xml:space="preserve"> &amp;</w:t>
        </w:r>
        <w:r w:rsidR="006601F5">
          <w:rPr>
            <w:rFonts w:hint="eastAsia"/>
            <w:noProof/>
          </w:rPr>
          <w:t xml:space="preserve"> Zisserman, 2017)</w:t>
        </w:r>
        <w:r w:rsidR="006601F5">
          <w:rPr>
            <w:noProof/>
          </w:rPr>
          <w:t xml:space="preserve"> </w:t>
        </w:r>
      </w:ins>
      <w:ins w:id="639" w:author="中村 優太" w:date="2019-01-28T19:07:00Z">
        <w:r w:rsidR="006601F5">
          <w:rPr>
            <w:noProof/>
          </w:rPr>
          <w:t xml:space="preserve"> </w:t>
        </w:r>
      </w:ins>
      <w:r w:rsidRPr="000A13CF">
        <w:rPr>
          <w:noProof/>
        </w:rPr>
        <w:t xml:space="preserve">, </w:t>
      </w:r>
      <w:r w:rsidRPr="000A13CF">
        <w:rPr>
          <w:noProof/>
        </w:rPr>
        <w:t>後者を中心化拡張</w:t>
      </w:r>
      <w:ins w:id="640" w:author="中村 優太" w:date="2019-01-28T19:08:00Z">
        <w:r w:rsidR="006601F5">
          <w:rPr>
            <w:rFonts w:hint="eastAsia"/>
            <w:noProof/>
          </w:rPr>
          <w:t xml:space="preserve"> (</w:t>
        </w:r>
        <w:r w:rsidR="006601F5" w:rsidRPr="006601F5">
          <w:rPr>
            <w:rFonts w:ascii="Times New Roman" w:hAnsi="Times New Roman" w:cs="Times New Roman"/>
            <w:noProof/>
          </w:rPr>
          <w:t>Girdhar</w:t>
        </w:r>
        <w:r w:rsidR="006601F5">
          <w:rPr>
            <w:rFonts w:ascii="Times New Roman" w:hAnsi="Times New Roman" w:cs="Times New Roman"/>
            <w:noProof/>
          </w:rPr>
          <w:t xml:space="preserve"> et al,. 2018</w:t>
        </w:r>
        <w:r w:rsidR="006601F5">
          <w:rPr>
            <w:rFonts w:hint="eastAsia"/>
            <w:noProof/>
          </w:rPr>
          <w:t xml:space="preserve">) </w:t>
        </w:r>
      </w:ins>
      <w:r w:rsidRPr="000A13CF">
        <w:rPr>
          <w:noProof/>
        </w:rPr>
        <w:t>と呼ぶ</w:t>
      </w:r>
      <w:r w:rsidRPr="000A13CF">
        <w:rPr>
          <w:noProof/>
        </w:rPr>
        <w:t>.</w:t>
      </w:r>
    </w:p>
    <w:p w14:paraId="5DAAF9CA" w14:textId="3D13CC3C" w:rsidR="001C2FF7" w:rsidRPr="000A13CF" w:rsidRDefault="00624158">
      <w:pPr>
        <w:pStyle w:val="a0"/>
        <w:rPr>
          <w:noProof/>
        </w:rPr>
      </w:pPr>
      <w:r w:rsidRPr="000A13CF">
        <w:rPr>
          <w:noProof/>
        </w:rPr>
        <w:t>本検証においては</w:t>
      </w:r>
      <w:r w:rsidRPr="000A13CF">
        <w:rPr>
          <w:noProof/>
        </w:rPr>
        <w:t xml:space="preserve">, </w:t>
      </w:r>
      <w:r w:rsidRPr="000A13CF">
        <w:rPr>
          <w:noProof/>
        </w:rPr>
        <w:t>画像中の物体判別に</w:t>
      </w:r>
      <w:r w:rsidRPr="000A13CF">
        <w:rPr>
          <w:noProof/>
        </w:rPr>
        <w:t>pre-train</w:t>
      </w:r>
      <w:ins w:id="641" w:author="中村 優太" w:date="2019-01-19T19:36:00Z">
        <w:r w:rsidR="009B307E">
          <w:rPr>
            <w:rFonts w:hint="eastAsia"/>
            <w:noProof/>
          </w:rPr>
          <w:t>ing</w:t>
        </w:r>
      </w:ins>
      <w:r w:rsidRPr="000A13CF">
        <w:rPr>
          <w:noProof/>
        </w:rPr>
        <w:t>された</w:t>
      </w:r>
      <w:del w:id="642" w:author="中村 優太" w:date="2019-01-28T18:52:00Z">
        <w:r w:rsidRPr="000A13CF" w:rsidDel="00F9746E">
          <w:rPr>
            <w:noProof/>
          </w:rPr>
          <w:delText>時空間畳み込み</w:delText>
        </w:r>
      </w:del>
      <w:ins w:id="643" w:author="中村 優太" w:date="2019-01-28T18:52:00Z">
        <w:r w:rsidR="00F9746E">
          <w:rPr>
            <w:noProof/>
          </w:rPr>
          <w:t>3</w:t>
        </w:r>
        <w:r w:rsidR="00F9746E">
          <w:rPr>
            <w:noProof/>
          </w:rPr>
          <w:t>次元畳み込み</w:t>
        </w:r>
      </w:ins>
      <w:r w:rsidRPr="000A13CF">
        <w:rPr>
          <w:noProof/>
        </w:rPr>
        <w:t>ニューラルネットワークとして</w:t>
      </w:r>
      <w:r w:rsidRPr="000A13CF">
        <w:rPr>
          <w:noProof/>
        </w:rPr>
        <w:t>, ImageNet</w:t>
      </w:r>
      <w:r w:rsidRPr="000A13CF">
        <w:rPr>
          <w:noProof/>
        </w:rPr>
        <w:t>で</w:t>
      </w:r>
      <w:r w:rsidRPr="000A13CF">
        <w:rPr>
          <w:noProof/>
        </w:rPr>
        <w:t>pre-train</w:t>
      </w:r>
      <w:ins w:id="644" w:author="中村 優太" w:date="2019-01-19T19:37:00Z">
        <w:r w:rsidR="009B307E">
          <w:rPr>
            <w:noProof/>
          </w:rPr>
          <w:t>ing</w:t>
        </w:r>
      </w:ins>
      <w:r w:rsidRPr="000A13CF">
        <w:rPr>
          <w:noProof/>
        </w:rPr>
        <w:t>された</w:t>
      </w:r>
      <w:r w:rsidRPr="000A13CF">
        <w:rPr>
          <w:noProof/>
        </w:rPr>
        <w:t xml:space="preserve">ResNets50 </w:t>
      </w:r>
      <w:r w:rsidRPr="000A13CF">
        <w:rPr>
          <w:noProof/>
        </w:rPr>
        <w:t>をそれぞれ</w:t>
      </w:r>
      <w:r w:rsidRPr="000A13CF">
        <w:rPr>
          <w:noProof/>
        </w:rPr>
        <w:t xml:space="preserve">, </w:t>
      </w:r>
      <w:r w:rsidRPr="000A13CF">
        <w:rPr>
          <w:noProof/>
        </w:rPr>
        <w:t>平均化拡張</w:t>
      </w:r>
      <w:r w:rsidRPr="000A13CF">
        <w:rPr>
          <w:noProof/>
        </w:rPr>
        <w:t xml:space="preserve">, </w:t>
      </w:r>
      <w:r w:rsidRPr="000A13CF">
        <w:rPr>
          <w:noProof/>
        </w:rPr>
        <w:t>中心化拡張によって</w:t>
      </w:r>
      <w:del w:id="645" w:author="中村 優太" w:date="2019-01-28T18:52:00Z">
        <w:r w:rsidRPr="000A13CF" w:rsidDel="00F9746E">
          <w:rPr>
            <w:noProof/>
          </w:rPr>
          <w:delText>時空間畳み込み</w:delText>
        </w:r>
      </w:del>
      <w:ins w:id="646" w:author="中村 優太" w:date="2019-01-28T18:52:00Z">
        <w:r w:rsidR="00F9746E">
          <w:rPr>
            <w:noProof/>
          </w:rPr>
          <w:t>3</w:t>
        </w:r>
        <w:r w:rsidR="00F9746E">
          <w:rPr>
            <w:noProof/>
          </w:rPr>
          <w:t>次元畳み込み</w:t>
        </w:r>
      </w:ins>
      <w:r w:rsidRPr="000A13CF">
        <w:rPr>
          <w:noProof/>
        </w:rPr>
        <w:t>ニューラルネットワークに拡張したものを用いた</w:t>
      </w:r>
      <w:r w:rsidRPr="000A13CF">
        <w:rPr>
          <w:noProof/>
        </w:rPr>
        <w:t>.</w:t>
      </w:r>
    </w:p>
    <w:p w14:paraId="033D9636" w14:textId="3B8EE939" w:rsidR="001C2FF7" w:rsidRDefault="00624158">
      <w:pPr>
        <w:pStyle w:val="4"/>
        <w:pPrChange w:id="647" w:author="中村 優太" w:date="2019-01-28T20:10:00Z">
          <w:pPr>
            <w:pStyle w:val="a0"/>
          </w:pPr>
        </w:pPrChange>
      </w:pPr>
      <w:bookmarkStart w:id="648" w:name="動詞判別時空間畳み込みニューラルネットワーク"/>
      <w:r w:rsidRPr="000A13CF">
        <w:t xml:space="preserve">2.1.2.2 </w:t>
      </w:r>
      <w:r w:rsidRPr="000A13CF">
        <w:t>動詞判別</w:t>
      </w:r>
      <w:del w:id="649" w:author="中村 優太" w:date="2019-01-28T18:52:00Z">
        <w:r w:rsidRPr="000A13CF" w:rsidDel="00F9746E">
          <w:delText>時空間畳み込み</w:delText>
        </w:r>
      </w:del>
      <w:ins w:id="650" w:author="中村 優太" w:date="2019-01-28T18:52:00Z">
        <w:r w:rsidR="00F9746E">
          <w:t>3</w:t>
        </w:r>
        <w:r w:rsidR="00F9746E">
          <w:t>次元畳み込み</w:t>
        </w:r>
      </w:ins>
      <w:r w:rsidRPr="000A13CF">
        <w:t>ニューラルネットワーク</w:t>
      </w:r>
      <w:bookmarkEnd w:id="648"/>
    </w:p>
    <w:p w14:paraId="6CB84CE9" w14:textId="4CC08E19" w:rsidR="00C248AA" w:rsidRPr="00C248AA" w:rsidRDefault="00C248AA">
      <w:pPr>
        <w:pStyle w:val="a0"/>
        <w:pPrChange w:id="651" w:author="中村 優太" w:date="2019-01-28T20:10:00Z">
          <w:pPr>
            <w:pStyle w:val="4"/>
          </w:pPr>
        </w:pPrChange>
      </w:pPr>
      <w:del w:id="652" w:author="中村 優太" w:date="2019-01-28T18:52:00Z">
        <w:r w:rsidDel="00F9746E">
          <w:delText>時空間畳み込み</w:delText>
        </w:r>
      </w:del>
      <w:ins w:id="653" w:author="中村 優太" w:date="2019-01-28T18:52:00Z">
        <w:r w:rsidR="00F9746E">
          <w:t>3</w:t>
        </w:r>
        <w:r w:rsidR="00F9746E">
          <w:t>次元畳み込み</w:t>
        </w:r>
      </w:ins>
      <w:r>
        <w:t>ニューラルネットワークで</w:t>
      </w:r>
      <w:r w:rsidR="002F4E43">
        <w:t xml:space="preserve">, </w:t>
      </w:r>
      <w:r>
        <w:t>動画中の動詞判別を行うニューラルネットワークとして</w:t>
      </w:r>
      <w:r>
        <w:rPr>
          <w:rFonts w:hint="eastAsia"/>
        </w:rPr>
        <w:t xml:space="preserve"> kinetics</w:t>
      </w:r>
      <w:r>
        <w:rPr>
          <w:rFonts w:hint="eastAsia"/>
        </w:rPr>
        <w:t>データセットの動詞判別で</w:t>
      </w:r>
      <w:r>
        <w:rPr>
          <w:rFonts w:hint="eastAsia"/>
        </w:rPr>
        <w:t>pre-train</w:t>
      </w:r>
      <w:ins w:id="654" w:author="中村 優太" w:date="2019-01-19T19:37:00Z">
        <w:r w:rsidR="009B307E">
          <w:t>ing</w:t>
        </w:r>
      </w:ins>
      <w:r>
        <w:rPr>
          <w:rFonts w:hint="eastAsia"/>
        </w:rPr>
        <w:t>されたニューラルネットワークを用いた</w:t>
      </w:r>
      <w:r>
        <w:rPr>
          <w:rFonts w:hint="eastAsia"/>
        </w:rPr>
        <w:t xml:space="preserve">. </w:t>
      </w:r>
      <w:r>
        <w:rPr>
          <w:rFonts w:hint="eastAsia"/>
        </w:rPr>
        <w:t>このニューラルネットワークは</w:t>
      </w:r>
      <w:r>
        <w:t>前述の</w:t>
      </w:r>
      <w:r>
        <w:rPr>
          <w:rFonts w:hint="eastAsia"/>
        </w:rPr>
        <w:t>ImageNet</w:t>
      </w:r>
      <w:r>
        <w:rPr>
          <w:rFonts w:hint="eastAsia"/>
        </w:rPr>
        <w:t>で</w:t>
      </w:r>
      <w:r>
        <w:rPr>
          <w:rFonts w:hint="eastAsia"/>
        </w:rPr>
        <w:t>pre-train</w:t>
      </w:r>
      <w:ins w:id="655" w:author="中村 優太" w:date="2019-01-19T19:37:00Z">
        <w:r w:rsidR="009B307E">
          <w:t>ing</w:t>
        </w:r>
      </w:ins>
      <w:r>
        <w:rPr>
          <w:rFonts w:hint="eastAsia"/>
        </w:rPr>
        <w:t>した</w:t>
      </w:r>
      <w:r>
        <w:rPr>
          <w:rFonts w:hint="eastAsia"/>
        </w:rPr>
        <w:t>I</w:t>
      </w:r>
      <w:r>
        <w:t>3D</w:t>
      </w:r>
      <w:r>
        <w:t>ネットワークを元に</w:t>
      </w:r>
      <w:r>
        <w:rPr>
          <w:rFonts w:hint="eastAsia"/>
        </w:rPr>
        <w:t>kinetics</w:t>
      </w:r>
      <w:r>
        <w:rPr>
          <w:rFonts w:hint="eastAsia"/>
        </w:rPr>
        <w:t>データセットでの動詞判別のタスク用に</w:t>
      </w:r>
      <w:r>
        <w:rPr>
          <w:rFonts w:hint="eastAsia"/>
        </w:rPr>
        <w:t>fine-tune</w:t>
      </w:r>
      <w:r>
        <w:rPr>
          <w:rFonts w:hint="eastAsia"/>
        </w:rPr>
        <w:t>されたものであり</w:t>
      </w:r>
      <w:r>
        <w:rPr>
          <w:rFonts w:hint="eastAsia"/>
        </w:rPr>
        <w:t>,</w:t>
      </w:r>
      <w:r>
        <w:t xml:space="preserve"> </w:t>
      </w:r>
      <w:r>
        <w:rPr>
          <w:rFonts w:hint="eastAsia"/>
        </w:rPr>
        <w:t>ネットワークの構造としては前述のものと同様の</w:t>
      </w:r>
      <w:r>
        <w:rPr>
          <w:rFonts w:hint="eastAsia"/>
        </w:rPr>
        <w:t>ResNets</w:t>
      </w:r>
      <w:r>
        <w:t>50</w:t>
      </w:r>
      <w:r>
        <w:t>を使用しているものを用いた</w:t>
      </w:r>
      <w:r>
        <w:rPr>
          <w:rFonts w:hint="eastAsia"/>
        </w:rPr>
        <w:t>.</w:t>
      </w:r>
    </w:p>
    <w:p w14:paraId="756B88CB" w14:textId="77777777" w:rsidR="001C2FF7" w:rsidRPr="000A13CF" w:rsidRDefault="00624158">
      <w:pPr>
        <w:pStyle w:val="2"/>
        <w:pPrChange w:id="656" w:author="中村 優太" w:date="2019-01-28T20:07:00Z">
          <w:pPr>
            <w:pStyle w:val="a0"/>
          </w:pPr>
        </w:pPrChange>
      </w:pPr>
      <w:bookmarkStart w:id="657" w:name="データセット"/>
      <w:bookmarkStart w:id="658" w:name="_Toc533783289"/>
      <w:bookmarkStart w:id="659" w:name="_Toc533784032"/>
      <w:bookmarkStart w:id="660" w:name="_Toc536302868"/>
      <w:r w:rsidRPr="000A13CF">
        <w:t xml:space="preserve">2.2 </w:t>
      </w:r>
      <w:r w:rsidRPr="000A13CF">
        <w:t>データセット</w:t>
      </w:r>
      <w:bookmarkEnd w:id="657"/>
      <w:bookmarkEnd w:id="658"/>
      <w:bookmarkEnd w:id="659"/>
      <w:bookmarkEnd w:id="660"/>
    </w:p>
    <w:p w14:paraId="396BD825" w14:textId="77777777" w:rsidR="001C2FF7" w:rsidRPr="000A13CF" w:rsidRDefault="00624158">
      <w:pPr>
        <w:pStyle w:val="3"/>
        <w:pPrChange w:id="661" w:author="中村 優太" w:date="2019-01-28T20:10:00Z">
          <w:pPr>
            <w:pStyle w:val="2"/>
          </w:pPr>
        </w:pPrChange>
      </w:pPr>
      <w:bookmarkStart w:id="662" w:name="moments-in-time-データセット"/>
      <w:bookmarkStart w:id="663" w:name="_Toc533783290"/>
      <w:bookmarkStart w:id="664" w:name="_Toc533784033"/>
      <w:bookmarkStart w:id="665" w:name="_Toc536302869"/>
      <w:r w:rsidRPr="000A13CF">
        <w:t xml:space="preserve">2.2.1 Moments In Time </w:t>
      </w:r>
      <w:r w:rsidRPr="000A13CF">
        <w:t>データセット</w:t>
      </w:r>
      <w:bookmarkEnd w:id="662"/>
      <w:bookmarkEnd w:id="663"/>
      <w:bookmarkEnd w:id="664"/>
      <w:bookmarkEnd w:id="665"/>
    </w:p>
    <w:p w14:paraId="794FDBC7" w14:textId="7D967221" w:rsidR="001C2FF7" w:rsidRPr="000A13CF" w:rsidRDefault="00624158">
      <w:pPr>
        <w:pStyle w:val="FirstParagraph"/>
        <w:pPrChange w:id="666" w:author="中村 優太" w:date="2019-01-28T20:10:00Z">
          <w:pPr>
            <w:pStyle w:val="3"/>
          </w:pPr>
        </w:pPrChange>
      </w:pPr>
      <w:r w:rsidRPr="000A13CF">
        <w:rPr>
          <w:noProof/>
        </w:rPr>
        <w:t>I3D</w:t>
      </w:r>
      <w:r w:rsidRPr="000A13CF">
        <w:rPr>
          <w:noProof/>
        </w:rPr>
        <w:t>の訓練</w:t>
      </w:r>
      <w:r w:rsidRPr="000A13CF">
        <w:rPr>
          <w:noProof/>
        </w:rPr>
        <w:t xml:space="preserve">, </w:t>
      </w:r>
      <w:r w:rsidRPr="000A13CF">
        <w:rPr>
          <w:noProof/>
        </w:rPr>
        <w:t>および検証には</w:t>
      </w:r>
      <w:r w:rsidRPr="000A13CF">
        <w:rPr>
          <w:noProof/>
        </w:rPr>
        <w:t>Momets In Time</w:t>
      </w:r>
      <w:r w:rsidRPr="000A13CF">
        <w:rPr>
          <w:noProof/>
        </w:rPr>
        <w:t>データセット</w:t>
      </w:r>
      <w:r w:rsidR="000A13CF">
        <w:rPr>
          <w:noProof/>
        </w:rPr>
        <w:t xml:space="preserve"> </w:t>
      </w:r>
      <w:customXmlDelRangeStart w:id="667" w:author="中村 優太" w:date="2019-01-26T21:18:00Z"/>
      <w:sdt>
        <w:sdtPr>
          <w:rPr>
            <w:noProof/>
          </w:rPr>
          <w:id w:val="-1639641860"/>
          <w:citation/>
        </w:sdtPr>
        <w:sdtEndPr/>
        <w:sdtContent>
          <w:customXmlDelRangeEnd w:id="667"/>
          <w:del w:id="668" w:author="中村 優太" w:date="2019-01-26T21:18:00Z">
            <w:r w:rsidR="000A13CF" w:rsidDel="00BC1307">
              <w:rPr>
                <w:noProof/>
              </w:rPr>
              <w:fldChar w:fldCharType="begin"/>
            </w:r>
            <w:r w:rsidR="000A13CF" w:rsidDel="00BC1307">
              <w:rPr>
                <w:noProof/>
              </w:rPr>
              <w:delInstrText xml:space="preserve"> </w:delInstrText>
            </w:r>
            <w:r w:rsidR="000A13CF" w:rsidDel="00BC1307">
              <w:rPr>
                <w:rFonts w:hint="eastAsia"/>
                <w:noProof/>
              </w:rPr>
              <w:delInstrText>CITATION monfort-zhou-2018-moments-in-time-dataset:-one-million-videos-for-event-understanding \l 1041</w:delInstrText>
            </w:r>
            <w:r w:rsidR="000A13CF" w:rsidDel="00BC1307">
              <w:rPr>
                <w:noProof/>
              </w:rPr>
              <w:delInstrText xml:space="preserve"> </w:delInstrText>
            </w:r>
            <w:r w:rsidR="000A13CF" w:rsidDel="00BC1307">
              <w:rPr>
                <w:noProof/>
              </w:rPr>
              <w:fldChar w:fldCharType="separate"/>
            </w:r>
            <w:r w:rsidR="000A13CF" w:rsidDel="00BC1307">
              <w:rPr>
                <w:rFonts w:hint="eastAsia"/>
                <w:noProof/>
              </w:rPr>
              <w:delText xml:space="preserve">[Monfort, </w:delText>
            </w:r>
            <w:r w:rsidR="000A13CF" w:rsidDel="00BC1307">
              <w:rPr>
                <w:rFonts w:hint="eastAsia"/>
                <w:noProof/>
              </w:rPr>
              <w:delText>ほか</w:delText>
            </w:r>
            <w:r w:rsidR="000A13CF" w:rsidDel="00BC1307">
              <w:rPr>
                <w:rFonts w:hint="eastAsia"/>
                <w:noProof/>
              </w:rPr>
              <w:delText>, 2018]</w:delText>
            </w:r>
            <w:r w:rsidR="000A13CF" w:rsidDel="00BC1307">
              <w:rPr>
                <w:noProof/>
              </w:rPr>
              <w:fldChar w:fldCharType="end"/>
            </w:r>
          </w:del>
          <w:customXmlDelRangeStart w:id="669" w:author="中村 優太" w:date="2019-01-26T21:18:00Z"/>
        </w:sdtContent>
      </w:sdt>
      <w:customXmlDelRangeEnd w:id="669"/>
      <w:ins w:id="670" w:author="中村 優太" w:date="2019-01-26T21:18:00Z">
        <w:del w:id="671" w:author="Yuta Nakamura" w:date="2019-01-27T02:03:00Z">
          <w:r w:rsidR="00BC1307" w:rsidDel="004C0E66">
            <w:rPr>
              <w:rFonts w:hint="eastAsia"/>
              <w:noProof/>
            </w:rPr>
            <w:delText>(Monfort et al., 2018</w:delText>
          </w:r>
        </w:del>
      </w:ins>
      <w:ins w:id="672" w:author="中村 優太" w:date="2019-01-26T21:19:00Z">
        <w:del w:id="673" w:author="Yuta Nakamura" w:date="2019-01-27T02:03:00Z">
          <w:r w:rsidR="00BC1307" w:rsidDel="004C0E66">
            <w:rPr>
              <w:noProof/>
            </w:rPr>
            <w:delText>)</w:delText>
          </w:r>
        </w:del>
      </w:ins>
      <w:ins w:id="674" w:author="Yuta Nakamura" w:date="2019-01-27T02:03:00Z">
        <w:r w:rsidR="004C0E66">
          <w:rPr>
            <w:noProof/>
          </w:rPr>
          <w:fldChar w:fldCharType="begin" w:fldLock="1"/>
        </w:r>
      </w:ins>
      <w:r w:rsidR="004C0E66">
        <w:rPr>
          <w:noProof/>
        </w:rPr>
        <w:instrText>ADDIN CSL_CITATION {"citationItems":[{"id":"ITEM-1","itemData":{"author":[{"dropping-particle":"","family":"Monfort","given":"Mathew","non-dropping-particle":"","parse-names":false,"suffix":""},{"dropping-particle":"","family":"Andonian","given":"Alex","non-dropping-particle":"","parse-names":false,"suffix":""},{"dropping-particle":"","family":"Zhou","given":"Bolei","non-dropping-particle":"","parse-names":false,"suffix":""},{"dropping-particle":"","family":"Ramakrishnan","given":"Kandan","non-dropping-particle":"","parse-names":false,"suffix":""},{"dropping-particle":"","family":"Bargal","given":"Sarah Adel","non-dropping-particle":"","parse-names":false,"suffix":""},{"dropping-particle":"","family":"Yan","given":"Tom","non-dropping-particle":"","parse-names":false,"suffix":""},{"dropping-particle":"","family":"Brown","given":"Lisa","non-dropping-particle":"","parse-names":false,"suffix":""},{"dropping-particle":"","family":"Fan","given":"Quanfu","non-dropping-particle":"","parse-names":false,"suffix":""},{"dropping-particle":"","family":"Gutfruend","given":"Dan","non-dropping-particle":"","parse-names":false,"suffix":""},{"dropping-particle":"","family":"Vondrick","given":"Carl","non-dropping-particle":"","parse-names":false,"suffix":""},{"dropping-particle":"","family":"others","given":"","non-dropping-particle":"","parse-names":false,"suffix":""}],"container-title":"arXiv preprint arXiv:1801.03150","id":"ITEM-1","issued":{"date-parts":[["2018"]]},"title":"Moments in time dataset: one million videos for event understanding","type":"article-journal"},"uris":["http://www.mendeley.com/documents/?uuid=37626467-9ecb-3413-ba4e-8e5b903085ae"]}],"mendeley":{"formattedCitation":"(Monfort et al., 2018)","plainTextFormattedCitation":"(Monfort et al., 2018)"},"properties":{"noteIndex":0},"schema":"https://github.com/citation-style-language/schema/raw/master/csl-citation.json"}</w:instrText>
      </w:r>
      <w:r w:rsidR="004C0E66">
        <w:rPr>
          <w:noProof/>
        </w:rPr>
        <w:fldChar w:fldCharType="separate"/>
      </w:r>
      <w:r w:rsidR="004C0E66" w:rsidRPr="004C0E66">
        <w:rPr>
          <w:noProof/>
        </w:rPr>
        <w:t>(Monfort et al., 2018)</w:t>
      </w:r>
      <w:ins w:id="675" w:author="Yuta Nakamura" w:date="2019-01-27T02:03:00Z">
        <w:r w:rsidR="004C0E66">
          <w:rPr>
            <w:noProof/>
          </w:rPr>
          <w:fldChar w:fldCharType="end"/>
        </w:r>
      </w:ins>
      <w:r w:rsidR="000A13CF">
        <w:rPr>
          <w:noProof/>
        </w:rPr>
        <w:t xml:space="preserve"> </w:t>
      </w:r>
      <w:r w:rsidRPr="000A13CF">
        <w:rPr>
          <w:noProof/>
        </w:rPr>
        <w:t>から抽出した</w:t>
      </w:r>
      <w:r w:rsidRPr="000A13CF">
        <w:rPr>
          <w:noProof/>
        </w:rPr>
        <w:t>12</w:t>
      </w:r>
      <w:ins w:id="676" w:author="中村 優太" w:date="2019-01-28T23:42:00Z">
        <w:r w:rsidR="00F22B7A">
          <w:rPr>
            <w:noProof/>
          </w:rPr>
          <w:t>00</w:t>
        </w:r>
      </w:ins>
      <w:del w:id="677" w:author="中村 優太" w:date="2019-01-28T23:42:00Z">
        <w:r w:rsidRPr="000A13CF" w:rsidDel="00F22B7A">
          <w:rPr>
            <w:noProof/>
          </w:rPr>
          <w:delText>50</w:delText>
        </w:r>
      </w:del>
      <w:r w:rsidR="00C248AA">
        <w:rPr>
          <w:noProof/>
        </w:rPr>
        <w:t xml:space="preserve"> </w:t>
      </w:r>
      <w:r w:rsidRPr="000A13CF">
        <w:rPr>
          <w:noProof/>
        </w:rPr>
        <w:t>件の動画データ及び</w:t>
      </w:r>
      <w:r w:rsidRPr="000A13CF">
        <w:rPr>
          <w:noProof/>
        </w:rPr>
        <w:t xml:space="preserve">, </w:t>
      </w:r>
      <w:r w:rsidRPr="000A13CF">
        <w:rPr>
          <w:noProof/>
        </w:rPr>
        <w:t>動画に対応する物体</w:t>
      </w:r>
      <w:del w:id="678" w:author="中村 優太" w:date="2019-01-28T18:09:00Z">
        <w:r w:rsidRPr="000A13CF" w:rsidDel="004611A2">
          <w:rPr>
            <w:noProof/>
          </w:rPr>
          <w:delText>カテゴリ</w:delText>
        </w:r>
      </w:del>
      <w:ins w:id="679" w:author="中村 優太" w:date="2019-01-28T18:09:00Z">
        <w:del w:id="680" w:author="堀川友慈" w:date="2019-01-29T04:36:00Z">
          <w:r w:rsidR="004611A2" w:rsidDel="00612BCC">
            <w:rPr>
              <w:noProof/>
            </w:rPr>
            <w:delText>ラベル</w:delText>
          </w:r>
        </w:del>
      </w:ins>
      <w:r w:rsidRPr="000A13CF">
        <w:rPr>
          <w:noProof/>
        </w:rPr>
        <w:t>ラベルを使用した</w:t>
      </w:r>
      <w:r w:rsidRPr="000A13CF">
        <w:rPr>
          <w:noProof/>
        </w:rPr>
        <w:t xml:space="preserve">. </w:t>
      </w:r>
      <w:r w:rsidRPr="000A13CF">
        <w:rPr>
          <w:noProof/>
        </w:rPr>
        <w:lastRenderedPageBreak/>
        <w:t>Moments In Time</w:t>
      </w:r>
      <w:r w:rsidRPr="000A13CF">
        <w:rPr>
          <w:noProof/>
        </w:rPr>
        <w:t>データセットは</w:t>
      </w:r>
      <w:r w:rsidRPr="000A13CF">
        <w:rPr>
          <w:noProof/>
        </w:rPr>
        <w:t>100</w:t>
      </w:r>
      <w:r w:rsidRPr="000A13CF">
        <w:rPr>
          <w:noProof/>
        </w:rPr>
        <w:t>万枚以上の</w:t>
      </w:r>
      <w:r w:rsidRPr="000A13CF">
        <w:rPr>
          <w:noProof/>
        </w:rPr>
        <w:t>3</w:t>
      </w:r>
      <w:r w:rsidRPr="000A13CF">
        <w:rPr>
          <w:noProof/>
        </w:rPr>
        <w:t>秒間の動画に</w:t>
      </w:r>
      <w:r w:rsidRPr="000A13CF">
        <w:rPr>
          <w:noProof/>
        </w:rPr>
        <w:t>339</w:t>
      </w:r>
      <w:r w:rsidRPr="000A13CF">
        <w:rPr>
          <w:noProof/>
        </w:rPr>
        <w:t>種類のアクションの</w:t>
      </w:r>
      <w:del w:id="681" w:author="中村 優太" w:date="2019-01-28T18:09:00Z">
        <w:r w:rsidRPr="000A13CF" w:rsidDel="004611A2">
          <w:rPr>
            <w:noProof/>
          </w:rPr>
          <w:delText>カテゴリ</w:delText>
        </w:r>
      </w:del>
      <w:ins w:id="682" w:author="中村 優太" w:date="2019-01-28T18:09:00Z">
        <w:r w:rsidR="004611A2">
          <w:rPr>
            <w:noProof/>
          </w:rPr>
          <w:t>ラベル</w:t>
        </w:r>
      </w:ins>
      <w:r w:rsidRPr="000A13CF">
        <w:rPr>
          <w:noProof/>
        </w:rPr>
        <w:t>が動詞名で一つずつ付けられたデータセットであり</w:t>
      </w:r>
      <w:r w:rsidRPr="000A13CF">
        <w:rPr>
          <w:noProof/>
        </w:rPr>
        <w:t xml:space="preserve">, </w:t>
      </w:r>
      <w:r w:rsidRPr="000A13CF">
        <w:rPr>
          <w:noProof/>
        </w:rPr>
        <w:t>同様のものとしては最大規模のデータセットである</w:t>
      </w:r>
      <w:r w:rsidRPr="000A13CF">
        <w:rPr>
          <w:noProof/>
        </w:rPr>
        <w:t>.</w:t>
      </w:r>
    </w:p>
    <w:p w14:paraId="07AF676B" w14:textId="77777777" w:rsidR="001C2FF7" w:rsidRPr="000A13CF" w:rsidRDefault="00624158">
      <w:pPr>
        <w:pStyle w:val="3"/>
        <w:pPrChange w:id="683" w:author="中村 優太" w:date="2019-01-28T20:10:00Z">
          <w:pPr>
            <w:pStyle w:val="FirstParagraph"/>
          </w:pPr>
        </w:pPrChange>
      </w:pPr>
      <w:bookmarkStart w:id="684" w:name="データセットの抽出"/>
      <w:bookmarkStart w:id="685" w:name="_Toc533783291"/>
      <w:bookmarkStart w:id="686" w:name="_Toc533784034"/>
      <w:bookmarkStart w:id="687" w:name="_Toc536302870"/>
      <w:r w:rsidRPr="000A13CF">
        <w:t xml:space="preserve">2.2.2 </w:t>
      </w:r>
      <w:r w:rsidRPr="000A13CF">
        <w:t>データセットの抽出</w:t>
      </w:r>
      <w:bookmarkEnd w:id="684"/>
      <w:bookmarkEnd w:id="685"/>
      <w:bookmarkEnd w:id="686"/>
      <w:bookmarkEnd w:id="687"/>
    </w:p>
    <w:p w14:paraId="6F1F2CBD" w14:textId="5C3C445E" w:rsidR="000A13CF" w:rsidRDefault="00624158">
      <w:pPr>
        <w:pStyle w:val="FirstParagraph"/>
        <w:pPrChange w:id="688" w:author="中村 優太" w:date="2019-01-28T23:44:00Z">
          <w:pPr>
            <w:pStyle w:val="3"/>
          </w:pPr>
        </w:pPrChange>
      </w:pPr>
      <w:r w:rsidRPr="000A13CF">
        <w:rPr>
          <w:noProof/>
        </w:rPr>
        <w:t>本研究では</w:t>
      </w:r>
      <w:r w:rsidRPr="000A13CF">
        <w:rPr>
          <w:noProof/>
        </w:rPr>
        <w:t xml:space="preserve">, </w:t>
      </w:r>
      <w:r w:rsidRPr="000A13CF">
        <w:rPr>
          <w:noProof/>
        </w:rPr>
        <w:t>動詞ラベルではなく動画中の物体</w:t>
      </w:r>
      <w:del w:id="689" w:author="中村 優太" w:date="2019-01-28T18:09:00Z">
        <w:r w:rsidRPr="000A13CF" w:rsidDel="004611A2">
          <w:rPr>
            <w:noProof/>
          </w:rPr>
          <w:delText>カテゴリ</w:delText>
        </w:r>
      </w:del>
      <w:ins w:id="690" w:author="中村 優太" w:date="2019-01-28T18:09:00Z">
        <w:del w:id="691" w:author="堀川友慈" w:date="2019-01-29T04:36:00Z">
          <w:r w:rsidR="004611A2" w:rsidDel="00612BCC">
            <w:rPr>
              <w:noProof/>
            </w:rPr>
            <w:delText>ラベル</w:delText>
          </w:r>
        </w:del>
      </w:ins>
      <w:r w:rsidRPr="000A13CF">
        <w:rPr>
          <w:noProof/>
        </w:rPr>
        <w:t>ラベルを利用するため</w:t>
      </w:r>
      <w:r w:rsidRPr="000A13CF">
        <w:rPr>
          <w:noProof/>
        </w:rPr>
        <w:t>, Moments In Time</w:t>
      </w:r>
      <w:r w:rsidRPr="000A13CF">
        <w:rPr>
          <w:noProof/>
        </w:rPr>
        <w:t>データセットから訓練</w:t>
      </w:r>
      <w:r w:rsidRPr="000A13CF">
        <w:rPr>
          <w:noProof/>
        </w:rPr>
        <w:t xml:space="preserve">, </w:t>
      </w:r>
      <w:ins w:id="692" w:author="中村 優太" w:date="2019-01-28T23:43:00Z">
        <w:r w:rsidR="00F22B7A">
          <w:rPr>
            <w:noProof/>
          </w:rPr>
          <w:t>テスト</w:t>
        </w:r>
      </w:ins>
      <w:del w:id="693" w:author="中村 優太" w:date="2019-01-28T23:43:00Z">
        <w:r w:rsidRPr="000A13CF" w:rsidDel="00F22B7A">
          <w:rPr>
            <w:noProof/>
          </w:rPr>
          <w:delText>バリデ</w:delText>
        </w:r>
      </w:del>
      <w:del w:id="694" w:author="中村 優太" w:date="2019-01-28T23:42:00Z">
        <w:r w:rsidRPr="000A13CF" w:rsidDel="00F22B7A">
          <w:rPr>
            <w:noProof/>
          </w:rPr>
          <w:delText>ーション</w:delText>
        </w:r>
      </w:del>
      <w:r w:rsidRPr="000A13CF">
        <w:rPr>
          <w:noProof/>
        </w:rPr>
        <w:t>用のデータとして</w:t>
      </w:r>
      <w:ins w:id="695" w:author="中村 優太" w:date="2019-01-28T23:44:00Z">
        <w:r w:rsidR="00F22B7A">
          <w:rPr>
            <w:rFonts w:hint="eastAsia"/>
            <w:noProof/>
          </w:rPr>
          <w:t>150</w:t>
        </w:r>
        <w:r w:rsidR="00F22B7A">
          <w:rPr>
            <w:rFonts w:hint="eastAsia"/>
            <w:noProof/>
          </w:rPr>
          <w:t>種類のアクションラベルがついた動画をそれぞれ</w:t>
        </w:r>
        <w:r w:rsidR="00F22B7A">
          <w:rPr>
            <w:rFonts w:hint="eastAsia"/>
            <w:noProof/>
          </w:rPr>
          <w:t>8</w:t>
        </w:r>
        <w:r w:rsidR="00F22B7A">
          <w:rPr>
            <w:rFonts w:hint="eastAsia"/>
            <w:noProof/>
          </w:rPr>
          <w:t>件とした</w:t>
        </w:r>
      </w:ins>
      <w:r w:rsidRPr="000A13CF">
        <w:rPr>
          <w:noProof/>
        </w:rPr>
        <w:t>1200</w:t>
      </w:r>
      <w:r w:rsidRPr="000A13CF">
        <w:rPr>
          <w:noProof/>
        </w:rPr>
        <w:t>件</w:t>
      </w:r>
      <w:del w:id="696" w:author="中村 優太" w:date="2019-01-28T23:43:00Z">
        <w:r w:rsidRPr="000A13CF" w:rsidDel="00F22B7A">
          <w:rPr>
            <w:noProof/>
          </w:rPr>
          <w:delText xml:space="preserve">, </w:delText>
        </w:r>
        <w:r w:rsidRPr="000A13CF" w:rsidDel="00F22B7A">
          <w:rPr>
            <w:noProof/>
          </w:rPr>
          <w:delText>テスト用に</w:delText>
        </w:r>
        <w:r w:rsidRPr="000A13CF" w:rsidDel="00F22B7A">
          <w:rPr>
            <w:noProof/>
          </w:rPr>
          <w:delText>50</w:delText>
        </w:r>
        <w:r w:rsidR="00C248AA" w:rsidDel="00F22B7A">
          <w:rPr>
            <w:noProof/>
          </w:rPr>
          <w:delText>件</w:delText>
        </w:r>
      </w:del>
      <w:r w:rsidR="00C248AA">
        <w:rPr>
          <w:noProof/>
        </w:rPr>
        <w:t>のデータを元としてデータセットを作成</w:t>
      </w:r>
      <w:r w:rsidRPr="000A13CF">
        <w:rPr>
          <w:noProof/>
        </w:rPr>
        <w:t>した</w:t>
      </w:r>
      <w:del w:id="697" w:author="中村 優太" w:date="2019-01-28T23:44:00Z">
        <w:r w:rsidRPr="000A13CF" w:rsidDel="00F22B7A">
          <w:rPr>
            <w:noProof/>
          </w:rPr>
          <w:delText xml:space="preserve">. </w:delText>
        </w:r>
        <w:r w:rsidRPr="000A13CF" w:rsidDel="00F22B7A">
          <w:rPr>
            <w:noProof/>
          </w:rPr>
          <w:delText>訓練</w:delText>
        </w:r>
        <w:r w:rsidRPr="000A13CF" w:rsidDel="00F22B7A">
          <w:rPr>
            <w:noProof/>
          </w:rPr>
          <w:delText xml:space="preserve">, </w:delText>
        </w:r>
        <w:r w:rsidRPr="000A13CF" w:rsidDel="00F22B7A">
          <w:rPr>
            <w:noProof/>
          </w:rPr>
          <w:delText>バリデーション用データは</w:delText>
        </w:r>
        <w:r w:rsidRPr="000A13CF" w:rsidDel="00F22B7A">
          <w:rPr>
            <w:noProof/>
          </w:rPr>
          <w:delText>150</w:delText>
        </w:r>
        <w:r w:rsidRPr="000A13CF" w:rsidDel="00F22B7A">
          <w:rPr>
            <w:noProof/>
          </w:rPr>
          <w:delText>のアクション</w:delText>
        </w:r>
      </w:del>
      <w:del w:id="698" w:author="中村 優太" w:date="2019-01-28T18:09:00Z">
        <w:r w:rsidRPr="000A13CF" w:rsidDel="004611A2">
          <w:rPr>
            <w:noProof/>
          </w:rPr>
          <w:delText>カテゴリ</w:delText>
        </w:r>
      </w:del>
      <w:del w:id="699" w:author="中村 優太" w:date="2019-01-28T23:44:00Z">
        <w:r w:rsidRPr="000A13CF" w:rsidDel="00F22B7A">
          <w:rPr>
            <w:noProof/>
          </w:rPr>
          <w:delText>から</w:delText>
        </w:r>
        <w:r w:rsidRPr="000A13CF" w:rsidDel="00F22B7A">
          <w:rPr>
            <w:noProof/>
          </w:rPr>
          <w:delText>8</w:delText>
        </w:r>
        <w:r w:rsidRPr="000A13CF" w:rsidDel="00F22B7A">
          <w:rPr>
            <w:noProof/>
          </w:rPr>
          <w:delText>件ずつ</w:delText>
        </w:r>
        <w:r w:rsidRPr="000A13CF" w:rsidDel="00F22B7A">
          <w:rPr>
            <w:noProof/>
          </w:rPr>
          <w:delText xml:space="preserve">, </w:delText>
        </w:r>
        <w:r w:rsidRPr="000A13CF" w:rsidDel="00F22B7A">
          <w:rPr>
            <w:noProof/>
          </w:rPr>
          <w:delText>テスト用データはその内</w:delText>
        </w:r>
        <w:r w:rsidRPr="000A13CF" w:rsidDel="00F22B7A">
          <w:rPr>
            <w:noProof/>
          </w:rPr>
          <w:delText>50</w:delText>
        </w:r>
        <w:r w:rsidRPr="000A13CF" w:rsidDel="00F22B7A">
          <w:rPr>
            <w:noProof/>
          </w:rPr>
          <w:delText>の</w:delText>
        </w:r>
      </w:del>
      <w:del w:id="700" w:author="中村 優太" w:date="2019-01-28T18:09:00Z">
        <w:r w:rsidRPr="000A13CF" w:rsidDel="004611A2">
          <w:rPr>
            <w:noProof/>
          </w:rPr>
          <w:delText>カテゴリ</w:delText>
        </w:r>
      </w:del>
      <w:del w:id="701" w:author="中村 優太" w:date="2019-01-28T23:44:00Z">
        <w:r w:rsidRPr="000A13CF" w:rsidDel="00F22B7A">
          <w:rPr>
            <w:noProof/>
          </w:rPr>
          <w:delText>から</w:delText>
        </w:r>
        <w:r w:rsidRPr="000A13CF" w:rsidDel="00F22B7A">
          <w:rPr>
            <w:noProof/>
          </w:rPr>
          <w:delText>1</w:delText>
        </w:r>
        <w:r w:rsidR="00C248AA" w:rsidDel="00F22B7A">
          <w:rPr>
            <w:noProof/>
          </w:rPr>
          <w:delText>件ずつのデータを使用</w:delText>
        </w:r>
        <w:r w:rsidRPr="000A13CF" w:rsidDel="00F22B7A">
          <w:rPr>
            <w:noProof/>
          </w:rPr>
          <w:delText>した</w:delText>
        </w:r>
      </w:del>
      <w:r w:rsidRPr="000A13CF">
        <w:rPr>
          <w:noProof/>
        </w:rPr>
        <w:t>.</w:t>
      </w:r>
      <w:r w:rsidR="00C248AA">
        <w:rPr>
          <w:noProof/>
        </w:rPr>
        <w:t>これらの動画に対する</w:t>
      </w:r>
      <w:del w:id="702" w:author="中村 優太" w:date="2019-01-28T23:45:00Z">
        <w:r w:rsidR="00C248AA" w:rsidDel="00F22B7A">
          <w:rPr>
            <w:noProof/>
          </w:rPr>
          <w:delText>物体</w:delText>
        </w:r>
      </w:del>
      <w:del w:id="703" w:author="中村 優太" w:date="2019-01-28T18:09:00Z">
        <w:r w:rsidR="00C248AA" w:rsidDel="004611A2">
          <w:rPr>
            <w:noProof/>
          </w:rPr>
          <w:delText>カテゴリ</w:delText>
        </w:r>
      </w:del>
      <w:del w:id="704" w:author="中村 優太" w:date="2019-01-28T23:45:00Z">
        <w:r w:rsidR="00C248AA" w:rsidDel="00F22B7A">
          <w:rPr>
            <w:noProof/>
          </w:rPr>
          <w:delText>の</w:delText>
        </w:r>
      </w:del>
      <w:r w:rsidR="00C248AA">
        <w:rPr>
          <w:noProof/>
        </w:rPr>
        <w:t>ラベリングを</w:t>
      </w:r>
      <w:r w:rsidR="00C248AA">
        <w:rPr>
          <w:rFonts w:hint="eastAsia"/>
          <w:noProof/>
        </w:rPr>
        <w:t xml:space="preserve">, </w:t>
      </w:r>
      <w:r w:rsidRPr="000A13CF">
        <w:rPr>
          <w:noProof/>
        </w:rPr>
        <w:t xml:space="preserve"> </w:t>
      </w:r>
      <w:r w:rsidRPr="000A13CF">
        <w:rPr>
          <w:noProof/>
        </w:rPr>
        <w:t>それぞれの動画中に確認できる物体のラベルを複数つける形で行った</w:t>
      </w:r>
      <w:r w:rsidRPr="000A13CF">
        <w:rPr>
          <w:noProof/>
        </w:rPr>
        <w:t xml:space="preserve">. </w:t>
      </w:r>
      <w:r w:rsidRPr="000A13CF">
        <w:rPr>
          <w:noProof/>
        </w:rPr>
        <w:t>ラベリングを行った結果</w:t>
      </w:r>
      <w:r w:rsidRPr="000A13CF">
        <w:rPr>
          <w:noProof/>
        </w:rPr>
        <w:t>, 193</w:t>
      </w:r>
      <w:r w:rsidRPr="000A13CF">
        <w:rPr>
          <w:noProof/>
        </w:rPr>
        <w:t>の物体</w:t>
      </w:r>
      <w:del w:id="705" w:author="中村 優太" w:date="2019-01-28T18:09:00Z">
        <w:r w:rsidRPr="000A13CF" w:rsidDel="004611A2">
          <w:rPr>
            <w:noProof/>
          </w:rPr>
          <w:delText>カテゴリ</w:delText>
        </w:r>
      </w:del>
      <w:ins w:id="706" w:author="中村 優太" w:date="2019-01-28T18:09:00Z">
        <w:r w:rsidR="004611A2">
          <w:rPr>
            <w:noProof/>
          </w:rPr>
          <w:t>ラベル</w:t>
        </w:r>
      </w:ins>
      <w:r w:rsidRPr="000A13CF">
        <w:rPr>
          <w:noProof/>
        </w:rPr>
        <w:t>がラベルとして与えられ</w:t>
      </w:r>
      <w:r w:rsidRPr="000A13CF">
        <w:rPr>
          <w:noProof/>
        </w:rPr>
        <w:t>, 1</w:t>
      </w:r>
      <w:r w:rsidRPr="000A13CF">
        <w:rPr>
          <w:noProof/>
        </w:rPr>
        <w:t>動画あたりの平均ラベル数は</w:t>
      </w:r>
      <w:r w:rsidRPr="000A13CF">
        <w:rPr>
          <w:noProof/>
        </w:rPr>
        <w:t>1.41</w:t>
      </w:r>
      <w:r w:rsidRPr="000A13CF">
        <w:rPr>
          <w:noProof/>
        </w:rPr>
        <w:t>であった</w:t>
      </w:r>
      <w:r w:rsidRPr="000A13CF">
        <w:rPr>
          <w:noProof/>
        </w:rPr>
        <w:t xml:space="preserve">. </w:t>
      </w:r>
      <w:r w:rsidRPr="000A13CF">
        <w:rPr>
          <w:noProof/>
        </w:rPr>
        <w:t>本研究では</w:t>
      </w:r>
      <w:r w:rsidRPr="000A13CF">
        <w:rPr>
          <w:noProof/>
        </w:rPr>
        <w:t xml:space="preserve">, </w:t>
      </w:r>
      <w:r w:rsidRPr="000A13CF">
        <w:rPr>
          <w:noProof/>
        </w:rPr>
        <w:t>この</w:t>
      </w:r>
      <w:del w:id="707" w:author="堀川友慈" w:date="2019-01-17T16:48:00Z">
        <w:r w:rsidRPr="000A13CF" w:rsidDel="00BF3748">
          <w:rPr>
            <w:rFonts w:hint="eastAsia"/>
            <w:noProof/>
          </w:rPr>
          <w:delText>内</w:delText>
        </w:r>
      </w:del>
      <w:ins w:id="708" w:author="堀川友慈" w:date="2019-01-17T16:48:00Z">
        <w:r w:rsidR="00BF3748">
          <w:rPr>
            <w:rFonts w:hint="eastAsia"/>
            <w:noProof/>
          </w:rPr>
          <w:t>うち</w:t>
        </w:r>
      </w:ins>
      <w:r w:rsidRPr="000A13CF">
        <w:rPr>
          <w:noProof/>
        </w:rPr>
        <w:t>出現頻度上位</w:t>
      </w:r>
      <w:r w:rsidRPr="000A13CF">
        <w:rPr>
          <w:noProof/>
        </w:rPr>
        <w:t>20</w:t>
      </w:r>
      <w:r w:rsidRPr="000A13CF">
        <w:rPr>
          <w:noProof/>
        </w:rPr>
        <w:t>ラベルのみを</w:t>
      </w:r>
      <w:r w:rsidR="00C248AA">
        <w:rPr>
          <w:noProof/>
        </w:rPr>
        <w:t>抽出して</w:t>
      </w:r>
      <w:r w:rsidRPr="000A13CF">
        <w:rPr>
          <w:noProof/>
        </w:rPr>
        <w:t>用いた</w:t>
      </w:r>
      <w:r w:rsidRPr="000A13CF">
        <w:rPr>
          <w:noProof/>
        </w:rPr>
        <w:t xml:space="preserve">. </w:t>
      </w:r>
      <w:r w:rsidR="00C248AA">
        <w:rPr>
          <w:noProof/>
        </w:rPr>
        <w:t>抽出され</w:t>
      </w:r>
      <w:r w:rsidR="002F4E43">
        <w:rPr>
          <w:noProof/>
        </w:rPr>
        <w:t>,</w:t>
      </w:r>
      <w:del w:id="709" w:author="中村 優太" w:date="2019-01-28T23:45:00Z">
        <w:r w:rsidR="002F4E43" w:rsidDel="00F22B7A">
          <w:rPr>
            <w:noProof/>
          </w:rPr>
          <w:delText xml:space="preserve"> </w:delText>
        </w:r>
      </w:del>
      <w:r w:rsidR="00C248AA">
        <w:rPr>
          <w:noProof/>
        </w:rPr>
        <w:t>検証に用いられた</w:t>
      </w:r>
      <w:r w:rsidRPr="000A13CF">
        <w:rPr>
          <w:noProof/>
        </w:rPr>
        <w:t>動画は</w:t>
      </w:r>
      <w:r w:rsidRPr="000A13CF">
        <w:rPr>
          <w:noProof/>
        </w:rPr>
        <w:t>937</w:t>
      </w:r>
      <w:r w:rsidRPr="000A13CF">
        <w:rPr>
          <w:noProof/>
        </w:rPr>
        <w:t>件</w:t>
      </w:r>
      <w:r w:rsidRPr="000A13CF">
        <w:rPr>
          <w:noProof/>
        </w:rPr>
        <w:t>, 1</w:t>
      </w:r>
      <w:r w:rsidRPr="000A13CF">
        <w:rPr>
          <w:noProof/>
        </w:rPr>
        <w:t>動画あたりの平均のラベル数は</w:t>
      </w:r>
      <w:r w:rsidRPr="000A13CF">
        <w:rPr>
          <w:noProof/>
        </w:rPr>
        <w:t>1.25</w:t>
      </w:r>
      <w:r w:rsidRPr="000A13CF">
        <w:rPr>
          <w:noProof/>
        </w:rPr>
        <w:t>であった</w:t>
      </w:r>
      <w:r w:rsidRPr="000A13CF">
        <w:rPr>
          <w:noProof/>
        </w:rPr>
        <w:t xml:space="preserve">. </w:t>
      </w:r>
      <w:r w:rsidRPr="000A13CF">
        <w:rPr>
          <w:noProof/>
        </w:rPr>
        <w:t>ラベルが付けられた動画データは</w:t>
      </w:r>
      <w:r w:rsidRPr="000A13CF">
        <w:rPr>
          <w:noProof/>
        </w:rPr>
        <w:t xml:space="preserve">, </w:t>
      </w:r>
      <w:r w:rsidRPr="000A13CF">
        <w:rPr>
          <w:noProof/>
        </w:rPr>
        <w:t>全て時間が</w:t>
      </w:r>
      <w:r w:rsidRPr="000A13CF">
        <w:rPr>
          <w:noProof/>
        </w:rPr>
        <w:t>3</w:t>
      </w:r>
      <w:r w:rsidRPr="000A13CF">
        <w:rPr>
          <w:noProof/>
        </w:rPr>
        <w:t>秒間</w:t>
      </w:r>
      <w:r w:rsidRPr="000A13CF">
        <w:rPr>
          <w:noProof/>
        </w:rPr>
        <w:t xml:space="preserve">, </w:t>
      </w:r>
      <w:r w:rsidRPr="000A13CF">
        <w:rPr>
          <w:noProof/>
        </w:rPr>
        <w:t>フレーム数</w:t>
      </w:r>
      <w:r w:rsidRPr="000A13CF">
        <w:rPr>
          <w:noProof/>
        </w:rPr>
        <w:t>90</w:t>
      </w:r>
      <w:r w:rsidRPr="000A13CF">
        <w:rPr>
          <w:noProof/>
        </w:rPr>
        <w:t>枚</w:t>
      </w:r>
      <w:r w:rsidRPr="000A13CF">
        <w:rPr>
          <w:noProof/>
        </w:rPr>
        <w:t xml:space="preserve">, </w:t>
      </w:r>
      <w:r w:rsidRPr="000A13CF">
        <w:rPr>
          <w:noProof/>
        </w:rPr>
        <w:t>解像度は縦</w:t>
      </w:r>
      <w:r w:rsidRPr="000A13CF">
        <w:rPr>
          <w:noProof/>
        </w:rPr>
        <w:t>256</w:t>
      </w:r>
      <w:r w:rsidRPr="000A13CF">
        <w:rPr>
          <w:noProof/>
        </w:rPr>
        <w:t>画素</w:t>
      </w:r>
      <w:r w:rsidRPr="000A13CF">
        <w:rPr>
          <w:noProof/>
        </w:rPr>
        <w:t xml:space="preserve">, </w:t>
      </w:r>
      <w:r w:rsidRPr="000A13CF">
        <w:rPr>
          <w:noProof/>
        </w:rPr>
        <w:t>横</w:t>
      </w:r>
      <w:r w:rsidRPr="000A13CF">
        <w:rPr>
          <w:noProof/>
        </w:rPr>
        <w:t>256</w:t>
      </w:r>
      <w:r w:rsidRPr="000A13CF">
        <w:rPr>
          <w:noProof/>
        </w:rPr>
        <w:t>画素</w:t>
      </w:r>
      <w:del w:id="710" w:author="堀川友慈" w:date="2019-01-17T16:49:00Z">
        <w:r w:rsidRPr="000A13CF" w:rsidDel="000500B8">
          <w:rPr>
            <w:noProof/>
          </w:rPr>
          <w:delText>のサイズの物</w:delText>
        </w:r>
      </w:del>
      <w:r w:rsidRPr="000A13CF">
        <w:rPr>
          <w:noProof/>
        </w:rPr>
        <w:t>であった</w:t>
      </w:r>
      <w:r w:rsidRPr="000A13CF">
        <w:rPr>
          <w:noProof/>
        </w:rPr>
        <w:t xml:space="preserve">. </w:t>
      </w:r>
      <w:r w:rsidRPr="000A13CF">
        <w:rPr>
          <w:noProof/>
        </w:rPr>
        <w:t>本検証においては</w:t>
      </w:r>
      <w:r w:rsidRPr="000A13CF">
        <w:rPr>
          <w:noProof/>
        </w:rPr>
        <w:t>, 90</w:t>
      </w:r>
      <w:r w:rsidRPr="000A13CF">
        <w:rPr>
          <w:noProof/>
        </w:rPr>
        <w:t>フレーム</w:t>
      </w:r>
      <w:ins w:id="711" w:author="中村 優太" w:date="2019-01-28T23:45:00Z">
        <w:r w:rsidR="00F22B7A">
          <w:rPr>
            <w:noProof/>
          </w:rPr>
          <w:t>の動画から</w:t>
        </w:r>
      </w:ins>
      <w:ins w:id="712" w:author="中村 優太" w:date="2019-01-26T21:55:00Z">
        <w:r w:rsidR="00F50DC1">
          <w:rPr>
            <w:rFonts w:hint="eastAsia"/>
            <w:noProof/>
          </w:rPr>
          <w:t>1</w:t>
        </w:r>
        <w:r w:rsidR="00F50DC1">
          <w:rPr>
            <w:rFonts w:hint="eastAsia"/>
            <w:noProof/>
          </w:rPr>
          <w:t>フレームごとに</w:t>
        </w:r>
      </w:ins>
      <w:ins w:id="713" w:author="中村 優太" w:date="2019-01-28T23:45:00Z">
        <w:r w:rsidR="00F22B7A">
          <w:rPr>
            <w:rFonts w:hint="eastAsia"/>
            <w:noProof/>
          </w:rPr>
          <w:t>フレームを</w:t>
        </w:r>
      </w:ins>
      <w:ins w:id="714" w:author="中村 優太" w:date="2019-01-26T21:56:00Z">
        <w:r w:rsidR="00F50DC1">
          <w:rPr>
            <w:rFonts w:hint="eastAsia"/>
            <w:noProof/>
          </w:rPr>
          <w:t>抽出し</w:t>
        </w:r>
        <w:r w:rsidR="00F50DC1">
          <w:rPr>
            <w:rFonts w:hint="eastAsia"/>
            <w:noProof/>
          </w:rPr>
          <w:t>45</w:t>
        </w:r>
        <w:r w:rsidR="00F50DC1">
          <w:rPr>
            <w:rFonts w:hint="eastAsia"/>
            <w:noProof/>
          </w:rPr>
          <w:t>フレーム</w:t>
        </w:r>
      </w:ins>
      <w:ins w:id="715" w:author="中村 優太" w:date="2019-01-28T23:46:00Z">
        <w:r w:rsidR="00F22B7A">
          <w:rPr>
            <w:rFonts w:hint="eastAsia"/>
            <w:noProof/>
          </w:rPr>
          <w:t>の動画</w:t>
        </w:r>
      </w:ins>
      <w:ins w:id="716" w:author="中村 優太" w:date="2019-01-26T21:56:00Z">
        <w:r w:rsidR="00F50DC1">
          <w:rPr>
            <w:rFonts w:hint="eastAsia"/>
            <w:noProof/>
          </w:rPr>
          <w:t>とし</w:t>
        </w:r>
        <w:r w:rsidR="00F50DC1">
          <w:rPr>
            <w:rFonts w:hint="eastAsia"/>
            <w:noProof/>
          </w:rPr>
          <w:t xml:space="preserve">, </w:t>
        </w:r>
        <w:r w:rsidR="00F50DC1">
          <w:rPr>
            <w:rFonts w:hint="eastAsia"/>
            <w:noProof/>
          </w:rPr>
          <w:t>その中央</w:t>
        </w:r>
      </w:ins>
      <w:del w:id="717" w:author="中村 優太" w:date="2019-01-26T21:55:00Z">
        <w:r w:rsidRPr="000A13CF" w:rsidDel="00F50DC1">
          <w:rPr>
            <w:noProof/>
          </w:rPr>
          <w:delText>から</w:delText>
        </w:r>
        <w:r w:rsidRPr="000A13CF" w:rsidDel="00B6200B">
          <w:rPr>
            <w:noProof/>
          </w:rPr>
          <w:delText>均等</w:delText>
        </w:r>
        <w:r w:rsidRPr="000A13CF" w:rsidDel="00F50DC1">
          <w:rPr>
            <w:noProof/>
          </w:rPr>
          <w:delText>に</w:delText>
        </w:r>
      </w:del>
      <w:r w:rsidRPr="000A13CF">
        <w:rPr>
          <w:noProof/>
        </w:rPr>
        <w:t>32</w:t>
      </w:r>
      <w:r w:rsidRPr="000A13CF">
        <w:rPr>
          <w:noProof/>
        </w:rPr>
        <w:t>フレームを抽出して</w:t>
      </w:r>
      <w:ins w:id="718" w:author="中村 優太" w:date="2019-01-28T23:46:00Z">
        <w:r w:rsidR="00F22B7A">
          <w:rPr>
            <w:noProof/>
          </w:rPr>
          <w:t>作成したデータを学習・検証に</w:t>
        </w:r>
      </w:ins>
      <w:ins w:id="719" w:author="中村 優太" w:date="2019-01-26T21:54:00Z">
        <w:r w:rsidR="00B6200B">
          <w:rPr>
            <w:noProof/>
          </w:rPr>
          <w:t>用いた</w:t>
        </w:r>
        <w:r w:rsidR="00B6200B">
          <w:rPr>
            <w:rFonts w:hint="eastAsia"/>
            <w:noProof/>
          </w:rPr>
          <w:t>.</w:t>
        </w:r>
      </w:ins>
      <w:del w:id="720" w:author="中村 優太" w:date="2019-01-26T21:54:00Z">
        <w:r w:rsidRPr="000A13CF" w:rsidDel="00B6200B">
          <w:rPr>
            <w:noProof/>
          </w:rPr>
          <w:delText>用いた</w:delText>
        </w:r>
        <w:r w:rsidRPr="000A13CF" w:rsidDel="00B6200B">
          <w:rPr>
            <w:noProof/>
          </w:rPr>
          <w:delText>.</w:delText>
        </w:r>
      </w:del>
    </w:p>
    <w:p w14:paraId="1A0449B2" w14:textId="77777777" w:rsidR="001C2FF7" w:rsidRPr="000A13CF" w:rsidRDefault="00624158">
      <w:pPr>
        <w:pStyle w:val="2"/>
        <w:pPrChange w:id="721" w:author="中村 優太" w:date="2019-01-28T20:07:00Z">
          <w:pPr>
            <w:pStyle w:val="FirstParagraph"/>
          </w:pPr>
        </w:pPrChange>
      </w:pPr>
      <w:bookmarkStart w:id="722" w:name="_Toc533783292"/>
      <w:bookmarkStart w:id="723" w:name="_Toc533784035"/>
      <w:bookmarkStart w:id="724" w:name="_Toc536302871"/>
      <w:r w:rsidRPr="000A13CF">
        <w:t xml:space="preserve">2.3 </w:t>
      </w:r>
      <w:r w:rsidRPr="000A13CF">
        <w:t>物体判別学習</w:t>
      </w:r>
      <w:bookmarkEnd w:id="722"/>
      <w:bookmarkEnd w:id="723"/>
      <w:bookmarkEnd w:id="724"/>
    </w:p>
    <w:p w14:paraId="318BEF08" w14:textId="6B8E7EEE" w:rsidR="001C2FF7" w:rsidRPr="000A13CF" w:rsidRDefault="00624158">
      <w:pPr>
        <w:pStyle w:val="3"/>
        <w:pPrChange w:id="725" w:author="中村 優太" w:date="2019-01-28T20:10:00Z">
          <w:pPr>
            <w:pStyle w:val="2"/>
          </w:pPr>
        </w:pPrChange>
      </w:pPr>
      <w:bookmarkStart w:id="726" w:name="二次元畳み込みニューラルネットワーク-1"/>
      <w:bookmarkStart w:id="727" w:name="_Toc533783293"/>
      <w:bookmarkStart w:id="728" w:name="_Toc533784036"/>
      <w:bookmarkStart w:id="729" w:name="_Toc536302872"/>
      <w:r w:rsidRPr="000A13CF">
        <w:t>2.3.1</w:t>
      </w:r>
      <w:del w:id="730" w:author="中村 優太" w:date="2019-01-22T22:35:00Z">
        <w:r w:rsidR="00BC6E8B" w:rsidDel="002833B6">
          <w:delText xml:space="preserve"> </w:delText>
        </w:r>
      </w:del>
      <w:ins w:id="731" w:author="中村 優太" w:date="2019-01-22T22:35:00Z">
        <w:r w:rsidR="002833B6">
          <w:t xml:space="preserve"> </w:t>
        </w:r>
      </w:ins>
      <w:ins w:id="732" w:author="中村 優太" w:date="2019-01-22T22:36:00Z">
        <w:r w:rsidR="002833B6">
          <w:t xml:space="preserve"> 2</w:t>
        </w:r>
      </w:ins>
      <w:del w:id="733" w:author="中村 優太" w:date="2019-01-22T22:35:00Z">
        <w:r w:rsidR="00BC6E8B" w:rsidDel="002833B6">
          <w:delText xml:space="preserve">2 </w:delText>
        </w:r>
      </w:del>
      <w:r w:rsidR="00BC6E8B">
        <w:t>次元</w:t>
      </w:r>
      <w:r w:rsidRPr="000A13CF">
        <w:t>畳み込みニューラルネットワーク</w:t>
      </w:r>
      <w:bookmarkEnd w:id="726"/>
      <w:bookmarkEnd w:id="727"/>
      <w:bookmarkEnd w:id="728"/>
      <w:bookmarkEnd w:id="729"/>
    </w:p>
    <w:p w14:paraId="605DD6AD" w14:textId="229E6DCA" w:rsidR="001C2FF7" w:rsidRPr="000A13CF" w:rsidRDefault="00BC6E8B">
      <w:pPr>
        <w:pStyle w:val="FirstParagraph"/>
        <w:rPr>
          <w:noProof/>
        </w:rPr>
      </w:pPr>
      <w:r>
        <w:rPr>
          <w:noProof/>
        </w:rPr>
        <w:t xml:space="preserve">2 </w:t>
      </w:r>
      <w:r>
        <w:rPr>
          <w:noProof/>
        </w:rPr>
        <w:t>次元</w:t>
      </w:r>
      <w:r w:rsidR="00624158" w:rsidRPr="000A13CF">
        <w:rPr>
          <w:noProof/>
        </w:rPr>
        <w:t>の畳み込みニューラルネットワークは以下の方法で訓練を行った</w:t>
      </w:r>
      <w:r w:rsidR="00624158" w:rsidRPr="000A13CF">
        <w:rPr>
          <w:noProof/>
        </w:rPr>
        <w:t xml:space="preserve">. </w:t>
      </w:r>
      <w:r w:rsidR="00624158" w:rsidRPr="000A13CF">
        <w:rPr>
          <w:noProof/>
        </w:rPr>
        <w:t>ニューラルネットワークへの入力は</w:t>
      </w:r>
      <w:r w:rsidR="00624158" w:rsidRPr="000A13CF">
        <w:rPr>
          <w:noProof/>
        </w:rPr>
        <w:t xml:space="preserve">, </w:t>
      </w:r>
      <w:r w:rsidR="00624158" w:rsidRPr="000A13CF">
        <w:rPr>
          <w:noProof/>
        </w:rPr>
        <w:t>作成したデータセット中の動画データの</w:t>
      </w:r>
      <w:r w:rsidR="00624158" w:rsidRPr="000A13CF">
        <w:rPr>
          <w:noProof/>
        </w:rPr>
        <w:t>32</w:t>
      </w:r>
      <w:r w:rsidR="00624158" w:rsidRPr="000A13CF">
        <w:rPr>
          <w:noProof/>
        </w:rPr>
        <w:t>フレームをそれぞれ一枚の画像とし</w:t>
      </w:r>
      <w:ins w:id="734" w:author="中村 優太" w:date="2019-01-26T21:57:00Z">
        <w:r w:rsidR="00F50DC1">
          <w:rPr>
            <w:rFonts w:hint="eastAsia"/>
            <w:noProof/>
          </w:rPr>
          <w:t xml:space="preserve">, </w:t>
        </w:r>
      </w:ins>
      <w:del w:id="735" w:author="中村 優太" w:date="2019-01-26T21:57:00Z">
        <w:r w:rsidR="00624158" w:rsidRPr="000A13CF" w:rsidDel="00F50DC1">
          <w:rPr>
            <w:noProof/>
          </w:rPr>
          <w:delText>て</w:delText>
        </w:r>
      </w:del>
      <w:del w:id="736" w:author="中村 優太" w:date="2019-01-26T21:56:00Z">
        <w:r w:rsidR="00624158" w:rsidRPr="000A13CF" w:rsidDel="00F50DC1">
          <w:rPr>
            <w:noProof/>
          </w:rPr>
          <w:delText>入力を行った</w:delText>
        </w:r>
      </w:del>
      <w:del w:id="737" w:author="中村 優太" w:date="2019-01-26T21:57:00Z">
        <w:r w:rsidR="00624158" w:rsidRPr="000A13CF" w:rsidDel="00F50DC1">
          <w:rPr>
            <w:noProof/>
          </w:rPr>
          <w:delText xml:space="preserve">. </w:delText>
        </w:r>
        <w:r w:rsidR="00624158" w:rsidRPr="000A13CF" w:rsidDel="00F50DC1">
          <w:rPr>
            <w:noProof/>
          </w:rPr>
          <w:delText>入力は</w:delText>
        </w:r>
      </w:del>
      <w:r w:rsidR="00624158" w:rsidRPr="000A13CF">
        <w:rPr>
          <w:noProof/>
        </w:rPr>
        <w:t>全動画の全フレームをランダムにシャッフルした後</w:t>
      </w:r>
      <w:r w:rsidR="00624158" w:rsidRPr="000A13CF">
        <w:rPr>
          <w:noProof/>
        </w:rPr>
        <w:t>, 16</w:t>
      </w:r>
      <w:r w:rsidR="00624158" w:rsidRPr="000A13CF">
        <w:rPr>
          <w:noProof/>
        </w:rPr>
        <w:t>枚を</w:t>
      </w:r>
      <w:r w:rsidR="00624158" w:rsidRPr="000A13CF">
        <w:rPr>
          <w:noProof/>
        </w:rPr>
        <w:t>1</w:t>
      </w:r>
      <w:r w:rsidR="00624158" w:rsidRPr="000A13CF">
        <w:rPr>
          <w:noProof/>
        </w:rPr>
        <w:t>バッチとして</w:t>
      </w:r>
      <w:del w:id="738" w:author="中村 優太" w:date="2019-01-26T21:57:00Z">
        <w:r w:rsidR="00624158" w:rsidRPr="000A13CF" w:rsidDel="00F31130">
          <w:rPr>
            <w:noProof/>
          </w:rPr>
          <w:delText>入力を</w:delText>
        </w:r>
      </w:del>
      <w:r w:rsidR="00624158" w:rsidRPr="000A13CF">
        <w:rPr>
          <w:noProof/>
        </w:rPr>
        <w:t>行った</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それぞれの入力画像に対して</w:t>
      </w:r>
      <w:r w:rsidR="00624158" w:rsidRPr="000A13CF">
        <w:rPr>
          <w:noProof/>
        </w:rPr>
        <w:t xml:space="preserve">, </w:t>
      </w:r>
      <w:r w:rsidR="00624158" w:rsidRPr="000A13CF">
        <w:rPr>
          <w:noProof/>
        </w:rPr>
        <w:t>左右</w:t>
      </w:r>
      <w:r w:rsidR="00624158" w:rsidRPr="000A13CF">
        <w:rPr>
          <w:noProof/>
        </w:rPr>
        <w:t xml:space="preserve">, </w:t>
      </w:r>
      <w:r w:rsidR="00624158" w:rsidRPr="000A13CF">
        <w:rPr>
          <w:noProof/>
        </w:rPr>
        <w:t>上下の反転をおこなった後</w:t>
      </w:r>
      <w:r w:rsidR="00624158" w:rsidRPr="000A13CF">
        <w:rPr>
          <w:noProof/>
        </w:rPr>
        <w:t xml:space="preserve">, 256 </w:t>
      </w:r>
      <w:del w:id="739" w:author="堀川友慈" w:date="2019-01-17T16:49:00Z">
        <w:r w:rsidR="00624158" w:rsidRPr="00C92FDB" w:rsidDel="00C92FDB">
          <w:rPr>
            <w:rFonts w:ascii="Times New Roman" w:hAnsi="Times New Roman" w:cs="Times New Roman"/>
            <w:noProof/>
            <w:rPrChange w:id="740" w:author="堀川友慈" w:date="2019-01-17T16:51:00Z">
              <w:rPr>
                <w:noProof/>
              </w:rPr>
            </w:rPrChange>
          </w:rPr>
          <w:delText>x</w:delText>
        </w:r>
      </w:del>
      <w:ins w:id="741" w:author="堀川友慈" w:date="2019-01-17T16:51:00Z">
        <w:r w:rsidR="00C92FDB" w:rsidRPr="00C92FDB">
          <w:rPr>
            <w:rFonts w:ascii="Times New Roman" w:hAnsi="Times New Roman" w:cs="Times New Roman"/>
            <w:color w:val="000000" w:themeColor="text1"/>
            <w:rPrChange w:id="742" w:author="堀川友慈" w:date="2019-01-17T16:51:00Z">
              <w:rPr>
                <w:rFonts w:ascii="Times" w:hAnsi="Times"/>
                <w:color w:val="000000" w:themeColor="text1"/>
              </w:rPr>
            </w:rPrChange>
          </w:rPr>
          <w:t>×</w:t>
        </w:r>
      </w:ins>
      <w:r w:rsidR="00624158" w:rsidRPr="000A13CF">
        <w:rPr>
          <w:noProof/>
        </w:rPr>
        <w:t xml:space="preserve"> 256</w:t>
      </w:r>
      <w:r w:rsidR="00624158" w:rsidRPr="000A13CF">
        <w:rPr>
          <w:noProof/>
        </w:rPr>
        <w:t>の解像度の画像から</w:t>
      </w:r>
      <w:r w:rsidR="00624158" w:rsidRPr="000A13CF">
        <w:rPr>
          <w:noProof/>
        </w:rPr>
        <w:t xml:space="preserve">224 </w:t>
      </w:r>
      <w:ins w:id="743" w:author="堀川友慈" w:date="2019-01-17T16:51:00Z">
        <w:r w:rsidR="00C92FDB" w:rsidRPr="0041760E">
          <w:rPr>
            <w:rFonts w:ascii="Times New Roman" w:hAnsi="Times New Roman" w:cs="Times New Roman"/>
            <w:color w:val="000000" w:themeColor="text1"/>
          </w:rPr>
          <w:t>×</w:t>
        </w:r>
      </w:ins>
      <w:del w:id="744" w:author="堀川友慈" w:date="2019-01-17T16:51:00Z">
        <w:r w:rsidR="00624158" w:rsidRPr="000A13CF" w:rsidDel="00C92FDB">
          <w:rPr>
            <w:noProof/>
          </w:rPr>
          <w:delText>x</w:delText>
        </w:r>
      </w:del>
      <w:r w:rsidR="00624158" w:rsidRPr="000A13CF">
        <w:rPr>
          <w:noProof/>
        </w:rPr>
        <w:t xml:space="preserve"> 224</w:t>
      </w:r>
      <w:r w:rsidR="00624158" w:rsidRPr="000A13CF">
        <w:rPr>
          <w:noProof/>
        </w:rPr>
        <w:t>の解像度の画像をランダムな位置で切り抜く前処理を行った</w:t>
      </w:r>
      <w:r w:rsidR="00624158" w:rsidRPr="000A13CF">
        <w:rPr>
          <w:noProof/>
        </w:rPr>
        <w:t>.</w:t>
      </w:r>
    </w:p>
    <w:p w14:paraId="0B01A3B6" w14:textId="20AB49B4" w:rsidR="001C2FF7" w:rsidRPr="000A13CF" w:rsidRDefault="00624158">
      <w:pPr>
        <w:pStyle w:val="a0"/>
        <w:rPr>
          <w:noProof/>
        </w:rPr>
      </w:pPr>
      <w:r w:rsidRPr="000A13CF">
        <w:rPr>
          <w:noProof/>
        </w:rPr>
        <w:t>また</w:t>
      </w:r>
      <w:r w:rsidRPr="000A13CF">
        <w:rPr>
          <w:noProof/>
        </w:rPr>
        <w:t xml:space="preserve">, </w:t>
      </w:r>
      <w:r w:rsidRPr="000A13CF">
        <w:rPr>
          <w:noProof/>
        </w:rPr>
        <w:t>学習時の条件は以下のものを用いた</w:t>
      </w:r>
      <w:r w:rsidRPr="000A13CF">
        <w:rPr>
          <w:noProof/>
        </w:rPr>
        <w:t xml:space="preserve">. </w:t>
      </w:r>
      <w:r w:rsidRPr="000A13CF">
        <w:rPr>
          <w:noProof/>
        </w:rPr>
        <w:t>損失関数には最終層の出力にシグモイド関数を適用した各ラベルの予測値と</w:t>
      </w:r>
      <w:r w:rsidRPr="000A13CF">
        <w:rPr>
          <w:noProof/>
        </w:rPr>
        <w:t xml:space="preserve">, </w:t>
      </w:r>
      <w:r w:rsidRPr="000A13CF">
        <w:rPr>
          <w:noProof/>
        </w:rPr>
        <w:t>真のラベルとのクロスエントロピーの全ラベル間での平均を用いた</w:t>
      </w:r>
      <w:r w:rsidRPr="000A13CF">
        <w:rPr>
          <w:noProof/>
        </w:rPr>
        <w:t xml:space="preserve">. </w:t>
      </w:r>
      <w:r w:rsidRPr="000A13CF">
        <w:rPr>
          <w:noProof/>
        </w:rPr>
        <w:t>最適化手法としては</w:t>
      </w:r>
      <w:r w:rsidR="002B0B30">
        <w:rPr>
          <w:noProof/>
        </w:rPr>
        <w:t xml:space="preserve">, Momentum </w:t>
      </w:r>
      <w:ins w:id="745" w:author="中村 優太" w:date="2019-01-19T19:38:00Z">
        <w:r w:rsidR="009B307E" w:rsidRPr="00ED25C7">
          <w:rPr>
            <w:noProof/>
            <w:rPrChange w:id="746" w:author="中村 優太" w:date="2019-01-22T22:06:00Z">
              <w:rPr>
                <w:rFonts w:ascii="Arial" w:hAnsi="Arial" w:cs="Arial"/>
                <w:color w:val="545454"/>
                <w:shd w:val="clear" w:color="auto" w:fill="FFFFFF"/>
              </w:rPr>
            </w:rPrChange>
          </w:rPr>
          <w:t xml:space="preserve">stochastic gradient descent </w:t>
        </w:r>
      </w:ins>
      <w:ins w:id="747" w:author="中村 優太" w:date="2019-01-22T22:36:00Z">
        <w:r w:rsidR="002833B6">
          <w:rPr>
            <w:noProof/>
          </w:rPr>
          <w:t>法</w:t>
        </w:r>
        <w:r w:rsidR="002833B6">
          <w:rPr>
            <w:rFonts w:hint="eastAsia"/>
            <w:noProof/>
          </w:rPr>
          <w:t xml:space="preserve"> </w:t>
        </w:r>
      </w:ins>
      <w:ins w:id="748" w:author="中村 優太" w:date="2019-01-19T19:38:00Z">
        <w:r w:rsidR="009B307E" w:rsidRPr="00ED25C7">
          <w:rPr>
            <w:noProof/>
            <w:rPrChange w:id="749" w:author="中村 優太" w:date="2019-01-22T22:06:00Z">
              <w:rPr>
                <w:rFonts w:ascii="Arial" w:hAnsi="Arial" w:cs="Arial"/>
                <w:color w:val="545454"/>
                <w:shd w:val="clear" w:color="auto" w:fill="FFFFFF"/>
              </w:rPr>
            </w:rPrChange>
          </w:rPr>
          <w:t>(Momentum SGD)</w:t>
        </w:r>
      </w:ins>
      <w:ins w:id="750" w:author="中村 優太" w:date="2019-01-19T19:39:00Z">
        <w:r w:rsidR="009B307E" w:rsidRPr="00ED25C7">
          <w:rPr>
            <w:noProof/>
            <w:rPrChange w:id="751" w:author="中村 優太" w:date="2019-01-22T22:06:00Z">
              <w:rPr>
                <w:rFonts w:ascii="Arial" w:hAnsi="Arial" w:cs="Arial"/>
                <w:color w:val="545454"/>
                <w:shd w:val="clear" w:color="auto" w:fill="FFFFFF"/>
              </w:rPr>
            </w:rPrChange>
          </w:rPr>
          <w:t xml:space="preserve"> </w:t>
        </w:r>
      </w:ins>
      <w:ins w:id="752" w:author="中村 優太" w:date="2019-01-22T22:06:00Z">
        <w:r w:rsidR="00ED25C7">
          <w:rPr>
            <w:noProof/>
          </w:rPr>
          <w:t>を</w:t>
        </w:r>
      </w:ins>
      <w:del w:id="753" w:author="中村 優太" w:date="2019-01-19T19:38:00Z">
        <w:r w:rsidR="002B0B30" w:rsidDel="009B307E">
          <w:rPr>
            <w:noProof/>
          </w:rPr>
          <w:delText xml:space="preserve">SGD </w:delText>
        </w:r>
        <w:r w:rsidRPr="000A13CF" w:rsidDel="009B307E">
          <w:rPr>
            <w:noProof/>
          </w:rPr>
          <w:delText>を</w:delText>
        </w:r>
      </w:del>
      <w:r w:rsidRPr="000A13CF">
        <w:rPr>
          <w:noProof/>
        </w:rPr>
        <w:t>, Momentum</w:t>
      </w:r>
      <w:r w:rsidRPr="000A13CF">
        <w:rPr>
          <w:noProof/>
        </w:rPr>
        <w:t>の値を</w:t>
      </w:r>
      <w:r w:rsidRPr="000A13CF">
        <w:rPr>
          <w:noProof/>
        </w:rPr>
        <w:t>0.9</w:t>
      </w:r>
      <w:r w:rsidRPr="000A13CF">
        <w:rPr>
          <w:noProof/>
        </w:rPr>
        <w:t>として使用した</w:t>
      </w:r>
      <w:r w:rsidRPr="000A13CF">
        <w:rPr>
          <w:noProof/>
        </w:rPr>
        <w:t>. 4</w:t>
      </w:r>
      <w:r w:rsidRPr="000A13CF">
        <w:rPr>
          <w:noProof/>
        </w:rPr>
        <w:t>バッチ毎に勾配を蓄積し</w:t>
      </w:r>
      <w:r w:rsidRPr="000A13CF">
        <w:rPr>
          <w:noProof/>
        </w:rPr>
        <w:t xml:space="preserve">, </w:t>
      </w:r>
      <w:r w:rsidRPr="000A13CF">
        <w:rPr>
          <w:noProof/>
        </w:rPr>
        <w:t>その勾配を用いて</w:t>
      </w:r>
      <w:r w:rsidR="0013409F">
        <w:rPr>
          <w:noProof/>
        </w:rPr>
        <w:t>重みを</w:t>
      </w:r>
      <w:r w:rsidRPr="000A13CF">
        <w:rPr>
          <w:noProof/>
        </w:rPr>
        <w:t>更新した</w:t>
      </w:r>
      <w:r w:rsidRPr="000A13CF">
        <w:rPr>
          <w:noProof/>
        </w:rPr>
        <w:t xml:space="preserve">. </w:t>
      </w:r>
      <w:r w:rsidRPr="000A13CF">
        <w:rPr>
          <w:noProof/>
        </w:rPr>
        <w:t>本研究においては</w:t>
      </w:r>
      <w:r w:rsidRPr="000A13CF">
        <w:rPr>
          <w:noProof/>
        </w:rPr>
        <w:t xml:space="preserve">, </w:t>
      </w:r>
      <w:r w:rsidRPr="000A13CF">
        <w:rPr>
          <w:noProof/>
        </w:rPr>
        <w:t>一回の重みの更新を</w:t>
      </w:r>
      <w:r w:rsidRPr="000A13CF">
        <w:rPr>
          <w:noProof/>
        </w:rPr>
        <w:t>1</w:t>
      </w:r>
      <w:r w:rsidRPr="000A13CF">
        <w:rPr>
          <w:noProof/>
        </w:rPr>
        <w:t>ステップと呼ぶ</w:t>
      </w:r>
      <w:r w:rsidRPr="000A13CF">
        <w:rPr>
          <w:noProof/>
        </w:rPr>
        <w:t xml:space="preserve">. </w:t>
      </w:r>
      <w:r w:rsidRPr="000A13CF">
        <w:rPr>
          <w:noProof/>
        </w:rPr>
        <w:t>学習率は初期値として</w:t>
      </w:r>
      <w:r w:rsidRPr="000A13CF">
        <w:rPr>
          <w:noProof/>
        </w:rPr>
        <w:t>0.01</w:t>
      </w:r>
      <w:r w:rsidRPr="000A13CF">
        <w:rPr>
          <w:noProof/>
        </w:rPr>
        <w:t>を用い</w:t>
      </w:r>
      <w:r w:rsidRPr="000A13CF">
        <w:rPr>
          <w:noProof/>
        </w:rPr>
        <w:t xml:space="preserve">, </w:t>
      </w:r>
      <w:r w:rsidRPr="000A13CF">
        <w:rPr>
          <w:noProof/>
        </w:rPr>
        <w:t>それぞれ</w:t>
      </w:r>
      <w:r w:rsidRPr="000A13CF">
        <w:rPr>
          <w:noProof/>
        </w:rPr>
        <w:t>300</w:t>
      </w:r>
      <w:r w:rsidRPr="000A13CF">
        <w:rPr>
          <w:noProof/>
        </w:rPr>
        <w:t>ステッ</w:t>
      </w:r>
      <w:r w:rsidRPr="000A13CF">
        <w:rPr>
          <w:noProof/>
        </w:rPr>
        <w:lastRenderedPageBreak/>
        <w:t>プ</w:t>
      </w:r>
      <w:r w:rsidRPr="000A13CF">
        <w:rPr>
          <w:noProof/>
        </w:rPr>
        <w:t>, 1000</w:t>
      </w:r>
      <w:r w:rsidRPr="000A13CF">
        <w:rPr>
          <w:noProof/>
        </w:rPr>
        <w:t>ステップの学習後に</w:t>
      </w:r>
      <w:r w:rsidRPr="000A13CF">
        <w:rPr>
          <w:noProof/>
        </w:rPr>
        <w:t>0.1</w:t>
      </w:r>
      <w:r w:rsidRPr="000A13CF">
        <w:rPr>
          <w:noProof/>
        </w:rPr>
        <w:t>倍した</w:t>
      </w:r>
      <w:r w:rsidRPr="000A13CF">
        <w:rPr>
          <w:noProof/>
        </w:rPr>
        <w:t xml:space="preserve">. </w:t>
      </w:r>
      <w:r w:rsidRPr="000A13CF">
        <w:rPr>
          <w:noProof/>
        </w:rPr>
        <w:t>また</w:t>
      </w:r>
      <w:r w:rsidRPr="000A13CF">
        <w:rPr>
          <w:noProof/>
        </w:rPr>
        <w:t xml:space="preserve">, </w:t>
      </w:r>
      <w:r w:rsidRPr="000A13CF">
        <w:rPr>
          <w:noProof/>
        </w:rPr>
        <w:t>学習の際は</w:t>
      </w:r>
      <w:r w:rsidR="00F52410">
        <w:rPr>
          <w:noProof/>
        </w:rPr>
        <w:t xml:space="preserve">Weight Decay </w:t>
      </w:r>
      <w:r w:rsidRPr="000A13CF">
        <w:rPr>
          <w:noProof/>
        </w:rPr>
        <w:t>を用いた</w:t>
      </w:r>
      <w:ins w:id="754" w:author="中村 優太" w:date="2019-01-22T22:37:00Z">
        <w:r w:rsidR="00AD0398">
          <w:rPr>
            <w:noProof/>
          </w:rPr>
          <w:t>重みの</w:t>
        </w:r>
      </w:ins>
      <w:r w:rsidRPr="000A13CF">
        <w:rPr>
          <w:noProof/>
        </w:rPr>
        <w:t>正則化を行った</w:t>
      </w:r>
      <w:r w:rsidRPr="000A13CF">
        <w:rPr>
          <w:noProof/>
        </w:rPr>
        <w:t>.</w:t>
      </w:r>
    </w:p>
    <w:p w14:paraId="58F23011" w14:textId="12184135" w:rsidR="001C2FF7" w:rsidRPr="000A13CF" w:rsidRDefault="00624158">
      <w:pPr>
        <w:pStyle w:val="3"/>
        <w:pPrChange w:id="755" w:author="中村 優太" w:date="2019-01-28T20:10:00Z">
          <w:pPr>
            <w:pStyle w:val="a0"/>
          </w:pPr>
        </w:pPrChange>
      </w:pPr>
      <w:bookmarkStart w:id="756" w:name="時空間畳み込みニューラルネットワーク"/>
      <w:bookmarkStart w:id="757" w:name="_Toc533783294"/>
      <w:bookmarkStart w:id="758" w:name="_Toc533784037"/>
      <w:bookmarkStart w:id="759" w:name="_Toc536302873"/>
      <w:r w:rsidRPr="000A13CF">
        <w:t xml:space="preserve">2.3.2 </w:t>
      </w:r>
      <w:del w:id="760" w:author="中村 優太" w:date="2019-01-28T18:52:00Z">
        <w:r w:rsidRPr="000A13CF" w:rsidDel="00F9746E">
          <w:delText>時空間畳み込み</w:delText>
        </w:r>
      </w:del>
      <w:ins w:id="761" w:author="中村 優太" w:date="2019-01-28T18:52:00Z">
        <w:r w:rsidR="00F9746E">
          <w:t>3</w:t>
        </w:r>
        <w:r w:rsidR="00F9746E">
          <w:t>次元畳み込み</w:t>
        </w:r>
      </w:ins>
      <w:r w:rsidRPr="000A13CF">
        <w:t>ニューラルネットワーク</w:t>
      </w:r>
      <w:bookmarkEnd w:id="756"/>
      <w:bookmarkEnd w:id="757"/>
      <w:bookmarkEnd w:id="758"/>
      <w:bookmarkEnd w:id="759"/>
    </w:p>
    <w:p w14:paraId="5E2AE9CB" w14:textId="746724BB" w:rsidR="001C2FF7" w:rsidRPr="000A13CF" w:rsidDel="00FD552E" w:rsidRDefault="00FD552E">
      <w:pPr>
        <w:pStyle w:val="FirstParagraph"/>
        <w:rPr>
          <w:del w:id="762" w:author="中村 優太" w:date="2019-01-28T19:09:00Z"/>
        </w:rPr>
        <w:pPrChange w:id="763" w:author="中村 優太" w:date="2019-01-28T20:10:00Z">
          <w:pPr>
            <w:pStyle w:val="3"/>
          </w:pPr>
        </w:pPrChange>
      </w:pPr>
      <w:ins w:id="764" w:author="中村 優太" w:date="2019-01-28T19:10:00Z">
        <w:r>
          <w:rPr>
            <w:noProof/>
          </w:rPr>
          <w:t>3</w:t>
        </w:r>
      </w:ins>
      <w:del w:id="765" w:author="中村 優太" w:date="2019-01-28T19:10:00Z">
        <w:r w:rsidR="00BC6E8B" w:rsidDel="00FD552E">
          <w:rPr>
            <w:noProof/>
          </w:rPr>
          <w:delText xml:space="preserve">2 </w:delText>
        </w:r>
      </w:del>
      <w:r w:rsidR="00BC6E8B">
        <w:rPr>
          <w:noProof/>
        </w:rPr>
        <w:t>次元</w:t>
      </w:r>
      <w:r w:rsidR="00624158" w:rsidRPr="000A13CF">
        <w:rPr>
          <w:noProof/>
        </w:rPr>
        <w:t>の畳み込みニューラルネットワークは以下の方法で訓練を行った</w:t>
      </w:r>
      <w:r w:rsidR="00624158" w:rsidRPr="000A13CF">
        <w:rPr>
          <w:noProof/>
        </w:rPr>
        <w:t xml:space="preserve">. </w:t>
      </w:r>
      <w:r w:rsidR="00624158" w:rsidRPr="000A13CF">
        <w:rPr>
          <w:noProof/>
        </w:rPr>
        <w:t>ニューラルネットワークへの入力は</w:t>
      </w:r>
      <w:r w:rsidR="00624158" w:rsidRPr="000A13CF">
        <w:rPr>
          <w:noProof/>
        </w:rPr>
        <w:t xml:space="preserve">, </w:t>
      </w:r>
      <w:ins w:id="766" w:author="中村 優太" w:date="2019-01-26T21:58:00Z">
        <w:r w:rsidR="0004131F">
          <w:rPr>
            <w:noProof/>
          </w:rPr>
          <w:t>抽出した</w:t>
        </w:r>
        <w:r w:rsidR="0004131F">
          <w:rPr>
            <w:rFonts w:hint="eastAsia"/>
            <w:noProof/>
          </w:rPr>
          <w:t>32</w:t>
        </w:r>
        <w:r w:rsidR="0004131F">
          <w:rPr>
            <w:rFonts w:hint="eastAsia"/>
            <w:noProof/>
          </w:rPr>
          <w:t>フレームの動画</w:t>
        </w:r>
        <w:r w:rsidR="0004131F">
          <w:rPr>
            <w:noProof/>
          </w:rPr>
          <w:t>1</w:t>
        </w:r>
        <w:r w:rsidR="0004131F">
          <w:rPr>
            <w:noProof/>
          </w:rPr>
          <w:t>つ</w:t>
        </w:r>
      </w:ins>
      <w:del w:id="767" w:author="中村 優太" w:date="2019-01-26T21:58:00Z">
        <w:r w:rsidR="00624158" w:rsidRPr="000A13CF" w:rsidDel="0004131F">
          <w:rPr>
            <w:noProof/>
          </w:rPr>
          <w:delText>1</w:delText>
        </w:r>
        <w:r w:rsidR="00624158" w:rsidRPr="000A13CF" w:rsidDel="0004131F">
          <w:rPr>
            <w:noProof/>
          </w:rPr>
          <w:delText>動画</w:delText>
        </w:r>
      </w:del>
      <w:r w:rsidR="00624158" w:rsidRPr="000A13CF">
        <w:rPr>
          <w:noProof/>
        </w:rPr>
        <w:t>を</w:t>
      </w:r>
      <w:r w:rsidR="00624158" w:rsidRPr="000A13CF">
        <w:rPr>
          <w:noProof/>
        </w:rPr>
        <w:t>1</w:t>
      </w:r>
      <w:r w:rsidR="00624158" w:rsidRPr="000A13CF">
        <w:rPr>
          <w:noProof/>
        </w:rPr>
        <w:t>バッチとして入力を行った</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それぞれの入力動画に対して</w:t>
      </w:r>
      <w:r w:rsidR="00624158" w:rsidRPr="000A13CF">
        <w:rPr>
          <w:noProof/>
        </w:rPr>
        <w:t xml:space="preserve">, </w:t>
      </w:r>
      <w:r w:rsidR="00624158" w:rsidRPr="000A13CF">
        <w:rPr>
          <w:noProof/>
        </w:rPr>
        <w:t>左右</w:t>
      </w:r>
      <w:r w:rsidR="00624158" w:rsidRPr="000A13CF">
        <w:rPr>
          <w:noProof/>
        </w:rPr>
        <w:t xml:space="preserve">, </w:t>
      </w:r>
      <w:r w:rsidR="00624158" w:rsidRPr="000A13CF">
        <w:rPr>
          <w:noProof/>
        </w:rPr>
        <w:t>上下の反転をおこなった後</w:t>
      </w:r>
      <w:r w:rsidR="00624158" w:rsidRPr="000A13CF">
        <w:rPr>
          <w:noProof/>
        </w:rPr>
        <w:t xml:space="preserve">, 256 </w:t>
      </w:r>
      <w:ins w:id="768" w:author="中村 優太" w:date="2019-01-26T21:26:00Z">
        <w:r w:rsidR="00A21FB3">
          <w:rPr>
            <w:noProof/>
          </w:rPr>
          <w:t>×</w:t>
        </w:r>
      </w:ins>
      <w:del w:id="769" w:author="中村 優太" w:date="2019-01-26T21:26:00Z">
        <w:r w:rsidR="00624158" w:rsidRPr="000A13CF" w:rsidDel="00A21FB3">
          <w:rPr>
            <w:noProof/>
          </w:rPr>
          <w:delText>x</w:delText>
        </w:r>
      </w:del>
      <w:r w:rsidR="00624158" w:rsidRPr="000A13CF">
        <w:rPr>
          <w:noProof/>
        </w:rPr>
        <w:t xml:space="preserve"> 256</w:t>
      </w:r>
      <w:r w:rsidR="00624158" w:rsidRPr="000A13CF">
        <w:rPr>
          <w:noProof/>
        </w:rPr>
        <w:t>の解像度の動画から</w:t>
      </w:r>
      <w:r w:rsidR="00624158" w:rsidRPr="000A13CF">
        <w:rPr>
          <w:noProof/>
        </w:rPr>
        <w:t xml:space="preserve">224 </w:t>
      </w:r>
      <w:ins w:id="770" w:author="中村 優太" w:date="2019-01-26T21:26:00Z">
        <w:r w:rsidR="00A21FB3">
          <w:rPr>
            <w:noProof/>
          </w:rPr>
          <w:t>×</w:t>
        </w:r>
      </w:ins>
      <w:del w:id="771" w:author="中村 優太" w:date="2019-01-26T21:26:00Z">
        <w:r w:rsidR="00624158" w:rsidRPr="000A13CF" w:rsidDel="00A21FB3">
          <w:rPr>
            <w:noProof/>
          </w:rPr>
          <w:delText>x</w:delText>
        </w:r>
      </w:del>
      <w:r w:rsidR="00624158" w:rsidRPr="000A13CF">
        <w:rPr>
          <w:noProof/>
        </w:rPr>
        <w:t xml:space="preserve"> 224</w:t>
      </w:r>
      <w:r w:rsidR="00624158" w:rsidRPr="000A13CF">
        <w:rPr>
          <w:noProof/>
        </w:rPr>
        <w:t>の解像度の動画をランダムな位置で切り抜く前処理を行った</w:t>
      </w:r>
      <w:r w:rsidR="00624158" w:rsidRPr="000A13CF">
        <w:rPr>
          <w:noProof/>
        </w:rPr>
        <w:t>.</w:t>
      </w:r>
      <w:ins w:id="772" w:author="中村 優太" w:date="2019-01-28T19:09:00Z">
        <w:r>
          <w:rPr>
            <w:noProof/>
          </w:rPr>
          <w:t xml:space="preserve"> </w:t>
        </w:r>
      </w:ins>
    </w:p>
    <w:p w14:paraId="2F5806FC" w14:textId="77777777" w:rsidR="001C2FF7" w:rsidRPr="000A13CF" w:rsidRDefault="00624158">
      <w:pPr>
        <w:pStyle w:val="FirstParagraph"/>
        <w:rPr>
          <w:noProof/>
        </w:rPr>
      </w:pPr>
      <w:r w:rsidRPr="000A13CF">
        <w:rPr>
          <w:noProof/>
        </w:rPr>
        <w:t>また</w:t>
      </w:r>
      <w:r w:rsidRPr="000A13CF">
        <w:rPr>
          <w:noProof/>
        </w:rPr>
        <w:t xml:space="preserve">, </w:t>
      </w:r>
      <w:r w:rsidR="0013409F">
        <w:rPr>
          <w:rFonts w:hint="eastAsia"/>
          <w:noProof/>
        </w:rPr>
        <w:t>学習</w:t>
      </w:r>
      <w:r w:rsidRPr="000A13CF">
        <w:rPr>
          <w:noProof/>
        </w:rPr>
        <w:t>時の条件は</w:t>
      </w:r>
      <w:del w:id="773" w:author="中村 優太" w:date="2019-01-28T19:09:00Z">
        <w:r w:rsidRPr="000A13CF" w:rsidDel="00FD552E">
          <w:rPr>
            <w:noProof/>
          </w:rPr>
          <w:delText xml:space="preserve">, </w:delText>
        </w:r>
      </w:del>
      <w:r w:rsidRPr="000A13CF">
        <w:rPr>
          <w:noProof/>
        </w:rPr>
        <w:t>上述の</w:t>
      </w:r>
      <w:r w:rsidR="00BC6E8B">
        <w:rPr>
          <w:noProof/>
        </w:rPr>
        <w:t xml:space="preserve">2 </w:t>
      </w:r>
      <w:r w:rsidR="00BC6E8B">
        <w:rPr>
          <w:noProof/>
        </w:rPr>
        <w:t>次元</w:t>
      </w:r>
      <w:r w:rsidRPr="000A13CF">
        <w:rPr>
          <w:noProof/>
        </w:rPr>
        <w:t>畳み込みニューラルネットワークと同様のものを用いた</w:t>
      </w:r>
      <w:r w:rsidRPr="000A13CF">
        <w:rPr>
          <w:noProof/>
        </w:rPr>
        <w:t>.</w:t>
      </w:r>
    </w:p>
    <w:p w14:paraId="5F10BD26" w14:textId="77777777" w:rsidR="001C2FF7" w:rsidRPr="000A13CF" w:rsidDel="004611A2" w:rsidRDefault="00624158">
      <w:pPr>
        <w:pStyle w:val="2"/>
        <w:rPr>
          <w:del w:id="774" w:author="中村 優太" w:date="2019-01-28T18:08:00Z"/>
        </w:rPr>
        <w:pPrChange w:id="775" w:author="中村 優太" w:date="2019-01-28T20:07:00Z">
          <w:pPr>
            <w:pStyle w:val="FirstParagraph"/>
          </w:pPr>
        </w:pPrChange>
      </w:pPr>
      <w:bookmarkStart w:id="776" w:name="検証"/>
      <w:bookmarkStart w:id="777" w:name="_Toc533783295"/>
      <w:bookmarkStart w:id="778" w:name="_Toc533784038"/>
      <w:bookmarkStart w:id="779" w:name="_Toc536302874"/>
      <w:r w:rsidRPr="000A13CF">
        <w:t xml:space="preserve">2.3 </w:t>
      </w:r>
      <w:r w:rsidRPr="000A13CF">
        <w:t>検証</w:t>
      </w:r>
      <w:bookmarkEnd w:id="776"/>
      <w:bookmarkEnd w:id="777"/>
      <w:bookmarkEnd w:id="778"/>
      <w:bookmarkEnd w:id="779"/>
    </w:p>
    <w:p w14:paraId="20353F36" w14:textId="77777777" w:rsidR="001C2FF7" w:rsidRPr="000A13CF" w:rsidRDefault="00624158">
      <w:pPr>
        <w:pStyle w:val="2"/>
      </w:pPr>
      <w:del w:id="780" w:author="中村 優太" w:date="2019-01-28T18:08:00Z">
        <w:r w:rsidRPr="000A13CF" w:rsidDel="004611A2">
          <w:delText>物体判別タスクの成績は以下の方法で検証した</w:delText>
        </w:r>
        <w:r w:rsidRPr="000A13CF" w:rsidDel="004611A2">
          <w:delText>.</w:delText>
        </w:r>
      </w:del>
    </w:p>
    <w:p w14:paraId="35C6BD61" w14:textId="77777777" w:rsidR="001C2FF7" w:rsidRPr="000A13CF" w:rsidRDefault="00624158">
      <w:pPr>
        <w:pStyle w:val="3"/>
        <w:pPrChange w:id="781" w:author="中村 優太" w:date="2019-01-28T20:10:00Z">
          <w:pPr>
            <w:pStyle w:val="2"/>
          </w:pPr>
        </w:pPrChange>
      </w:pPr>
      <w:bookmarkStart w:id="782" w:name="評価方法"/>
      <w:bookmarkStart w:id="783" w:name="_Toc533783296"/>
      <w:bookmarkStart w:id="784" w:name="_Toc533784039"/>
      <w:bookmarkStart w:id="785" w:name="_Toc536302875"/>
      <w:r w:rsidRPr="000A13CF">
        <w:t xml:space="preserve">2.3.1 </w:t>
      </w:r>
      <w:r w:rsidRPr="000A13CF">
        <w:t>評価方法</w:t>
      </w:r>
      <w:bookmarkEnd w:id="782"/>
      <w:bookmarkEnd w:id="783"/>
      <w:bookmarkEnd w:id="784"/>
      <w:bookmarkEnd w:id="785"/>
    </w:p>
    <w:p w14:paraId="245C0603" w14:textId="4A800AA3" w:rsidR="001C2FF7" w:rsidRPr="000A13CF" w:rsidRDefault="00624158">
      <w:pPr>
        <w:pStyle w:val="FirstParagraph"/>
        <w:pPrChange w:id="786" w:author="中村 優太" w:date="2019-01-28T20:10:00Z">
          <w:pPr>
            <w:pStyle w:val="3"/>
          </w:pPr>
        </w:pPrChange>
      </w:pPr>
      <w:r w:rsidRPr="000A13CF">
        <w:rPr>
          <w:noProof/>
        </w:rPr>
        <w:t>畳み込みニューラルネットワークの比較は</w:t>
      </w:r>
      <w:r w:rsidRPr="000A13CF">
        <w:rPr>
          <w:noProof/>
        </w:rPr>
        <w:t>,</w:t>
      </w:r>
      <w:ins w:id="787" w:author="中村 優太" w:date="2019-01-28T18:12:00Z">
        <w:r w:rsidR="00DE0FDF">
          <w:rPr>
            <w:noProof/>
          </w:rPr>
          <w:t xml:space="preserve"> fine-tuning</w:t>
        </w:r>
        <w:r w:rsidR="00DE0FDF">
          <w:rPr>
            <w:noProof/>
          </w:rPr>
          <w:t>を行ったモデルによる動画中の物体判別タスクによって行った</w:t>
        </w:r>
      </w:ins>
      <w:ins w:id="788" w:author="中村 優太" w:date="2019-01-28T19:18:00Z">
        <w:r w:rsidR="00FD552E">
          <w:rPr>
            <w:noProof/>
          </w:rPr>
          <w:t xml:space="preserve">. </w:t>
        </w:r>
      </w:ins>
      <w:ins w:id="789" w:author="中村 優太" w:date="2019-01-28T18:13:00Z">
        <w:r w:rsidR="005C6A19">
          <w:rPr>
            <w:noProof/>
          </w:rPr>
          <w:t>物体判別タスクを行う際には</w:t>
        </w:r>
        <w:r w:rsidR="005C6A19">
          <w:rPr>
            <w:rFonts w:hint="eastAsia"/>
            <w:noProof/>
          </w:rPr>
          <w:t>作成した</w:t>
        </w:r>
      </w:ins>
      <w:del w:id="790" w:author="中村 優太" w:date="2019-01-28T18:13:00Z">
        <w:r w:rsidRPr="000A13CF" w:rsidDel="005C6A19">
          <w:rPr>
            <w:noProof/>
          </w:rPr>
          <w:delText xml:space="preserve"> </w:delText>
        </w:r>
      </w:del>
      <w:r w:rsidRPr="000A13CF">
        <w:rPr>
          <w:noProof/>
        </w:rPr>
        <w:t>データセットのテストデータを用いて行った</w:t>
      </w:r>
      <w:r w:rsidRPr="000A13CF">
        <w:rPr>
          <w:noProof/>
        </w:rPr>
        <w:t xml:space="preserve">. </w:t>
      </w:r>
      <w:r w:rsidRPr="000A13CF">
        <w:rPr>
          <w:noProof/>
        </w:rPr>
        <w:t>畳み込みニューラルネットワークへの入力は</w:t>
      </w:r>
      <w:r w:rsidRPr="000A13CF">
        <w:rPr>
          <w:noProof/>
        </w:rPr>
        <w:t xml:space="preserve">256 </w:t>
      </w:r>
      <w:ins w:id="791" w:author="中村 優太" w:date="2019-01-26T21:26:00Z">
        <w:r w:rsidR="00A21FB3">
          <w:rPr>
            <w:noProof/>
          </w:rPr>
          <w:t>×</w:t>
        </w:r>
      </w:ins>
      <w:del w:id="792" w:author="中村 優太" w:date="2019-01-26T21:26:00Z">
        <w:r w:rsidRPr="000A13CF" w:rsidDel="00A21FB3">
          <w:rPr>
            <w:noProof/>
          </w:rPr>
          <w:delText>x</w:delText>
        </w:r>
      </w:del>
      <w:r w:rsidRPr="000A13CF">
        <w:rPr>
          <w:noProof/>
        </w:rPr>
        <w:t xml:space="preserve"> 256 </w:t>
      </w:r>
      <w:r w:rsidRPr="000A13CF">
        <w:rPr>
          <w:noProof/>
        </w:rPr>
        <w:t>の解像度の画像及び動画から中央の</w:t>
      </w:r>
      <w:r w:rsidRPr="000A13CF">
        <w:rPr>
          <w:noProof/>
        </w:rPr>
        <w:t xml:space="preserve">224 </w:t>
      </w:r>
      <w:ins w:id="793" w:author="中村 優太" w:date="2019-01-26T21:27:00Z">
        <w:r w:rsidR="00A21FB3">
          <w:rPr>
            <w:noProof/>
          </w:rPr>
          <w:t>×</w:t>
        </w:r>
      </w:ins>
      <w:del w:id="794" w:author="中村 優太" w:date="2019-01-26T21:27:00Z">
        <w:r w:rsidRPr="000A13CF" w:rsidDel="00A21FB3">
          <w:rPr>
            <w:noProof/>
          </w:rPr>
          <w:delText>x</w:delText>
        </w:r>
      </w:del>
      <w:r w:rsidRPr="000A13CF">
        <w:rPr>
          <w:noProof/>
        </w:rPr>
        <w:t xml:space="preserve"> 224</w:t>
      </w:r>
      <w:r w:rsidRPr="000A13CF">
        <w:rPr>
          <w:noProof/>
        </w:rPr>
        <w:t>を切り抜いたものを使用した</w:t>
      </w:r>
      <w:r w:rsidRPr="000A13CF">
        <w:rPr>
          <w:noProof/>
        </w:rPr>
        <w:t xml:space="preserve">. </w:t>
      </w:r>
      <w:r w:rsidRPr="000A13CF">
        <w:rPr>
          <w:noProof/>
        </w:rPr>
        <w:t>畳み込みニューラルネットワークの最終層の値を</w:t>
      </w:r>
      <w:r w:rsidRPr="000A13CF">
        <w:rPr>
          <w:noProof/>
        </w:rPr>
        <w:t xml:space="preserve">, </w:t>
      </w:r>
      <w:r w:rsidRPr="000A13CF">
        <w:rPr>
          <w:noProof/>
        </w:rPr>
        <w:t>それぞれの対応するラベルの予測値として評価を行った</w:t>
      </w:r>
      <w:r w:rsidRPr="000A13CF">
        <w:rPr>
          <w:noProof/>
        </w:rPr>
        <w:t>.</w:t>
      </w:r>
    </w:p>
    <w:p w14:paraId="795F5769" w14:textId="77777777" w:rsidR="001C2FF7" w:rsidRPr="000A13CF" w:rsidRDefault="00624158">
      <w:pPr>
        <w:pStyle w:val="3"/>
        <w:pPrChange w:id="795" w:author="中村 優太" w:date="2019-01-28T20:10:00Z">
          <w:pPr>
            <w:pStyle w:val="FirstParagraph"/>
          </w:pPr>
        </w:pPrChange>
      </w:pPr>
      <w:bookmarkStart w:id="796" w:name="評価指標"/>
      <w:bookmarkStart w:id="797" w:name="_Toc533783297"/>
      <w:bookmarkStart w:id="798" w:name="_Toc533784040"/>
      <w:bookmarkStart w:id="799" w:name="_Toc536302876"/>
      <w:r w:rsidRPr="000A13CF">
        <w:t xml:space="preserve">2.3.2 </w:t>
      </w:r>
      <w:r w:rsidRPr="000A13CF">
        <w:t>評価指標</w:t>
      </w:r>
      <w:bookmarkEnd w:id="796"/>
      <w:bookmarkEnd w:id="797"/>
      <w:bookmarkEnd w:id="798"/>
      <w:bookmarkEnd w:id="799"/>
    </w:p>
    <w:p w14:paraId="59A94B6F" w14:textId="171A1555" w:rsidR="001C2FF7" w:rsidRDefault="00624158">
      <w:pPr>
        <w:pStyle w:val="FirstParagraph"/>
        <w:pPrChange w:id="800" w:author="中村 優太" w:date="2019-01-28T20:10:00Z">
          <w:pPr>
            <w:pStyle w:val="3"/>
          </w:pPr>
        </w:pPrChange>
      </w:pPr>
      <w:r w:rsidRPr="000A13CF">
        <w:rPr>
          <w:noProof/>
        </w:rPr>
        <w:t>ニューラルネットワークによる予測の評価は</w:t>
      </w:r>
      <w:r w:rsidRPr="000A13CF">
        <w:rPr>
          <w:noProof/>
        </w:rPr>
        <w:t xml:space="preserve">, </w:t>
      </w:r>
      <w:del w:id="801" w:author="中村 優太" w:date="2019-01-28T18:14:00Z">
        <w:r w:rsidRPr="000A13CF" w:rsidDel="005C6A19">
          <w:rPr>
            <w:noProof/>
          </w:rPr>
          <w:delText>20</w:delText>
        </w:r>
      </w:del>
      <w:r w:rsidRPr="000A13CF">
        <w:rPr>
          <w:noProof/>
        </w:rPr>
        <w:t>それぞれのラベルの物体が予測画像に含まれているかの二値判別として</w:t>
      </w:r>
      <w:del w:id="802" w:author="中村 優太" w:date="2019-01-26T21:27:00Z">
        <w:r w:rsidRPr="000A13CF" w:rsidDel="00A21FB3">
          <w:rPr>
            <w:noProof/>
          </w:rPr>
          <w:delText>AUC (</w:delText>
        </w:r>
      </w:del>
      <w:r w:rsidRPr="000A13CF">
        <w:rPr>
          <w:noProof/>
        </w:rPr>
        <w:t xml:space="preserve">Area Under </w:t>
      </w:r>
      <w:ins w:id="803" w:author="堀川友慈" w:date="2019-01-17T16:54:00Z">
        <w:r w:rsidR="00C33C6A">
          <w:rPr>
            <w:noProof/>
          </w:rPr>
          <w:t xml:space="preserve">the </w:t>
        </w:r>
      </w:ins>
      <w:r w:rsidRPr="000A13CF">
        <w:rPr>
          <w:noProof/>
        </w:rPr>
        <w:t>Curve</w:t>
      </w:r>
      <w:ins w:id="804" w:author="中村 優太" w:date="2019-01-26T21:27:00Z">
        <w:r w:rsidR="00A21FB3">
          <w:rPr>
            <w:noProof/>
          </w:rPr>
          <w:t xml:space="preserve"> (AUC)</w:t>
        </w:r>
      </w:ins>
      <w:del w:id="805" w:author="中村 優太" w:date="2019-01-26T21:27:00Z">
        <w:r w:rsidRPr="000A13CF" w:rsidDel="00A21FB3">
          <w:rPr>
            <w:noProof/>
          </w:rPr>
          <w:delText>)</w:delText>
        </w:r>
      </w:del>
      <w:r w:rsidRPr="000A13CF">
        <w:rPr>
          <w:noProof/>
        </w:rPr>
        <w:t xml:space="preserve"> </w:t>
      </w:r>
      <w:r w:rsidRPr="000A13CF">
        <w:rPr>
          <w:noProof/>
        </w:rPr>
        <w:t>を用いて行った</w:t>
      </w:r>
      <w:r w:rsidRPr="000A13CF">
        <w:rPr>
          <w:noProof/>
        </w:rPr>
        <w:t>. 20</w:t>
      </w:r>
      <w:r w:rsidRPr="000A13CF">
        <w:rPr>
          <w:noProof/>
        </w:rPr>
        <w:t>ラベルそれぞれについて</w:t>
      </w:r>
      <w:r w:rsidRPr="000A13CF">
        <w:rPr>
          <w:noProof/>
        </w:rPr>
        <w:t xml:space="preserve">, </w:t>
      </w:r>
      <w:r w:rsidRPr="000A13CF">
        <w:rPr>
          <w:noProof/>
        </w:rPr>
        <w:t>テストセット</w:t>
      </w:r>
      <w:ins w:id="806" w:author="中村 優太" w:date="2019-01-28T18:14:00Z">
        <w:r w:rsidR="005C6A19">
          <w:rPr>
            <w:noProof/>
          </w:rPr>
          <w:t>に対するモデル</w:t>
        </w:r>
      </w:ins>
      <w:del w:id="807" w:author="中村 優太" w:date="2019-01-28T18:14:00Z">
        <w:r w:rsidRPr="000A13CF" w:rsidDel="005C6A19">
          <w:rPr>
            <w:noProof/>
          </w:rPr>
          <w:delText>全体</w:delText>
        </w:r>
      </w:del>
      <w:r w:rsidRPr="000A13CF">
        <w:rPr>
          <w:noProof/>
        </w:rPr>
        <w:t>の予測値と真のラベルを用</w:t>
      </w:r>
      <w:ins w:id="808" w:author="中村 優太" w:date="2019-01-28T18:14:00Z">
        <w:r w:rsidR="005C6A19">
          <w:rPr>
            <w:noProof/>
          </w:rPr>
          <w:t>いて</w:t>
        </w:r>
      </w:ins>
      <w:del w:id="809" w:author="中村 優太" w:date="2019-01-28T18:14:00Z">
        <w:r w:rsidRPr="000A13CF" w:rsidDel="005C6A19">
          <w:rPr>
            <w:noProof/>
          </w:rPr>
          <w:delText>いてラベル毎の</w:delText>
        </w:r>
      </w:del>
      <w:r w:rsidRPr="000A13CF">
        <w:rPr>
          <w:noProof/>
        </w:rPr>
        <w:t>AUC</w:t>
      </w:r>
      <w:r w:rsidRPr="000A13CF">
        <w:rPr>
          <w:noProof/>
        </w:rPr>
        <w:t>を算出した</w:t>
      </w:r>
      <w:r w:rsidRPr="000A13CF">
        <w:rPr>
          <w:noProof/>
        </w:rPr>
        <w:t>.</w:t>
      </w:r>
    </w:p>
    <w:p w14:paraId="4EBFB791" w14:textId="77777777" w:rsidR="000462A9" w:rsidRDefault="000462A9">
      <w:pPr>
        <w:ind w:firstLine="600"/>
        <w:rPr>
          <w:lang w:eastAsia="ja-JP"/>
        </w:rPr>
      </w:pPr>
      <w:r>
        <w:rPr>
          <w:lang w:eastAsia="ja-JP"/>
        </w:rPr>
        <w:br w:type="page"/>
      </w:r>
    </w:p>
    <w:p w14:paraId="2BF21224" w14:textId="77777777" w:rsidR="001C2FF7" w:rsidRPr="000A13CF" w:rsidRDefault="00624158">
      <w:pPr>
        <w:pStyle w:val="1"/>
        <w:pPrChange w:id="810" w:author="中村 優太" w:date="2019-01-28T20:07:00Z">
          <w:pPr>
            <w:pStyle w:val="FirstParagraph"/>
          </w:pPr>
        </w:pPrChange>
      </w:pPr>
      <w:bookmarkStart w:id="811" w:name="章-結果"/>
      <w:bookmarkStart w:id="812" w:name="_Toc533783298"/>
      <w:bookmarkStart w:id="813" w:name="_Toc533784041"/>
      <w:bookmarkStart w:id="814" w:name="_Toc536302877"/>
      <w:r w:rsidRPr="000A13CF">
        <w:lastRenderedPageBreak/>
        <w:t>3</w:t>
      </w:r>
      <w:r w:rsidRPr="000A13CF">
        <w:t>章</w:t>
      </w:r>
      <w:r w:rsidRPr="000A13CF">
        <w:t xml:space="preserve"> </w:t>
      </w:r>
      <w:r w:rsidRPr="000A13CF">
        <w:t>結果</w:t>
      </w:r>
      <w:bookmarkEnd w:id="811"/>
      <w:bookmarkEnd w:id="812"/>
      <w:bookmarkEnd w:id="813"/>
      <w:bookmarkEnd w:id="814"/>
    </w:p>
    <w:p w14:paraId="00AEA81A" w14:textId="4F2EA8AE" w:rsidR="001C2FF7" w:rsidRPr="000A13CF" w:rsidRDefault="00624158">
      <w:pPr>
        <w:pStyle w:val="FirstParagraph"/>
        <w:pPrChange w:id="815" w:author="中村 優太" w:date="2019-01-28T20:10:00Z">
          <w:pPr>
            <w:pStyle w:val="1"/>
          </w:pPr>
        </w:pPrChange>
      </w:pPr>
      <w:r w:rsidRPr="000A13CF">
        <w:rPr>
          <w:noProof/>
        </w:rPr>
        <w:t>Moments In Time</w:t>
      </w:r>
      <w:r w:rsidRPr="000A13CF">
        <w:rPr>
          <w:noProof/>
        </w:rPr>
        <w:t>データセットを用いて</w:t>
      </w:r>
      <w:r w:rsidRPr="000A13CF">
        <w:rPr>
          <w:noProof/>
        </w:rPr>
        <w:t xml:space="preserve">, </w:t>
      </w:r>
      <w:ins w:id="816" w:author="中村 優太" w:date="2019-01-28T18:14:00Z">
        <w:r w:rsidR="005C6A19">
          <w:rPr>
            <w:noProof/>
          </w:rPr>
          <w:t>動画中の</w:t>
        </w:r>
      </w:ins>
      <w:ins w:id="817" w:author="中村 優太" w:date="2019-01-28T18:15:00Z">
        <w:r w:rsidR="005C6A19">
          <w:rPr>
            <w:noProof/>
          </w:rPr>
          <w:t>物体</w:t>
        </w:r>
      </w:ins>
      <w:del w:id="818" w:author="中村 優太" w:date="2019-01-28T18:14:00Z">
        <w:r w:rsidRPr="000A13CF" w:rsidDel="005C6A19">
          <w:rPr>
            <w:noProof/>
          </w:rPr>
          <w:delText>マルチラベル</w:delText>
        </w:r>
      </w:del>
      <w:r w:rsidRPr="000A13CF">
        <w:rPr>
          <w:noProof/>
        </w:rPr>
        <w:t>判別問題における</w:t>
      </w:r>
      <w:r w:rsidR="00BC6E8B">
        <w:rPr>
          <w:noProof/>
        </w:rPr>
        <w:t xml:space="preserve">2 </w:t>
      </w:r>
      <w:r w:rsidR="00BC6E8B">
        <w:rPr>
          <w:noProof/>
        </w:rPr>
        <w:t>次元</w:t>
      </w:r>
      <w:r w:rsidRPr="000A13CF">
        <w:rPr>
          <w:noProof/>
        </w:rPr>
        <w:t>畳み込みニューラルネットワークと</w:t>
      </w:r>
      <w:del w:id="819" w:author="中村 優太" w:date="2019-01-28T18:52:00Z">
        <w:r w:rsidRPr="000A13CF" w:rsidDel="00F9746E">
          <w:rPr>
            <w:noProof/>
          </w:rPr>
          <w:delText>時空間畳み込み</w:delText>
        </w:r>
      </w:del>
      <w:ins w:id="820" w:author="中村 優太" w:date="2019-01-28T18:52:00Z">
        <w:r w:rsidR="00F9746E">
          <w:rPr>
            <w:noProof/>
          </w:rPr>
          <w:t>3</w:t>
        </w:r>
        <w:r w:rsidR="00F9746E">
          <w:rPr>
            <w:noProof/>
          </w:rPr>
          <w:t>次元畳み込み</w:t>
        </w:r>
      </w:ins>
      <w:r w:rsidRPr="000A13CF">
        <w:rPr>
          <w:noProof/>
        </w:rPr>
        <w:t>ニューラルネットワークの動画中の物体</w:t>
      </w:r>
      <w:ins w:id="821" w:author="中村 優太" w:date="2019-01-28T23:47:00Z">
        <w:r w:rsidR="00E34034">
          <w:rPr>
            <w:noProof/>
          </w:rPr>
          <w:t>判別</w:t>
        </w:r>
      </w:ins>
      <w:del w:id="822" w:author="中村 優太" w:date="2019-01-28T23:47:00Z">
        <w:r w:rsidRPr="000A13CF" w:rsidDel="00E34034">
          <w:rPr>
            <w:noProof/>
          </w:rPr>
          <w:delText>識別</w:delText>
        </w:r>
      </w:del>
      <w:r w:rsidRPr="000A13CF">
        <w:rPr>
          <w:noProof/>
        </w:rPr>
        <w:t>タスクにおける成績の評価を行った</w:t>
      </w:r>
      <w:r w:rsidRPr="000A13CF">
        <w:rPr>
          <w:noProof/>
        </w:rPr>
        <w:t>.</w:t>
      </w:r>
    </w:p>
    <w:p w14:paraId="4773A9B0" w14:textId="77777777" w:rsidR="001C2FF7" w:rsidDel="005C6A19" w:rsidRDefault="00A603C4">
      <w:pPr>
        <w:pStyle w:val="2"/>
        <w:rPr>
          <w:del w:id="823" w:author="中村 優太" w:date="2019-01-28T18:15:00Z"/>
        </w:rPr>
        <w:pPrChange w:id="824" w:author="中村 優太" w:date="2019-01-28T20:07:00Z">
          <w:pPr>
            <w:pStyle w:val="FirstParagraph"/>
          </w:pPr>
        </w:pPrChange>
      </w:pPr>
      <w:bookmarkStart w:id="825" w:name="学習曲線"/>
      <w:bookmarkStart w:id="826" w:name="_Toc533783299"/>
      <w:bookmarkStart w:id="827" w:name="_Toc533784042"/>
      <w:bookmarkStart w:id="828" w:name="_Toc536302878"/>
      <w:r>
        <w:t xml:space="preserve">3.1 </w:t>
      </w:r>
      <w:r w:rsidR="00624158" w:rsidRPr="000A13CF">
        <w:t>学習曲線</w:t>
      </w:r>
      <w:bookmarkEnd w:id="825"/>
      <w:bookmarkEnd w:id="826"/>
      <w:bookmarkEnd w:id="827"/>
      <w:bookmarkEnd w:id="828"/>
    </w:p>
    <w:p w14:paraId="7FE1A7A6" w14:textId="77777777" w:rsidR="005C6A19" w:rsidRPr="005C6A19" w:rsidRDefault="005C6A19">
      <w:pPr>
        <w:pStyle w:val="2"/>
        <w:rPr>
          <w:ins w:id="829" w:author="中村 優太" w:date="2019-01-28T18:15:00Z"/>
        </w:rPr>
      </w:pPr>
    </w:p>
    <w:p w14:paraId="3B41A047" w14:textId="7412350E" w:rsidR="001C2FF7" w:rsidRPr="000A13CF" w:rsidDel="005C6A19" w:rsidRDefault="005C6A19">
      <w:pPr>
        <w:pStyle w:val="a0"/>
        <w:rPr>
          <w:del w:id="830" w:author="中村 優太" w:date="2019-01-28T18:15:00Z"/>
        </w:rPr>
        <w:pPrChange w:id="831" w:author="中村 優太" w:date="2019-01-28T20:10:00Z">
          <w:pPr>
            <w:pStyle w:val="2"/>
          </w:pPr>
        </w:pPrChange>
      </w:pPr>
      <w:ins w:id="832" w:author="中村 優太" w:date="2019-01-28T18:16:00Z">
        <w:r>
          <w:rPr>
            <w:rFonts w:hint="eastAsia"/>
            <w:noProof/>
          </w:rPr>
          <w:t>Fine-tuning</w:t>
        </w:r>
        <w:r>
          <w:rPr>
            <w:rFonts w:hint="eastAsia"/>
            <w:noProof/>
          </w:rPr>
          <w:t>をする際の学習曲線の比較を行った</w:t>
        </w:r>
        <w:r>
          <w:rPr>
            <w:rFonts w:hint="eastAsia"/>
            <w:noProof/>
          </w:rPr>
          <w:t>.</w:t>
        </w:r>
      </w:ins>
      <w:ins w:id="833" w:author="中村 優太" w:date="2019-01-28T18:17:00Z">
        <w:r>
          <w:rPr>
            <w:rFonts w:hint="eastAsia"/>
            <w:noProof/>
          </w:rPr>
          <w:t xml:space="preserve"> </w:t>
        </w:r>
      </w:ins>
      <w:ins w:id="834" w:author="中村 優太" w:date="2019-01-28T18:16:00Z">
        <w:r w:rsidRPr="000A13CF">
          <w:rPr>
            <w:noProof/>
          </w:rPr>
          <w:t>損失は最終層の各</w:t>
        </w:r>
        <w:r>
          <w:rPr>
            <w:noProof/>
          </w:rPr>
          <w:t>ラベル</w:t>
        </w:r>
        <w:r w:rsidRPr="000A13CF">
          <w:rPr>
            <w:noProof/>
          </w:rPr>
          <w:t>毎の予測における交差エントロピー誤差を各</w:t>
        </w:r>
        <w:r>
          <w:rPr>
            <w:noProof/>
          </w:rPr>
          <w:t>ラベル</w:t>
        </w:r>
        <w:r w:rsidRPr="000A13CF">
          <w:rPr>
            <w:noProof/>
          </w:rPr>
          <w:t>において平均することで求めた</w:t>
        </w:r>
        <w:r w:rsidRPr="000A13CF">
          <w:rPr>
            <w:noProof/>
          </w:rPr>
          <w:t xml:space="preserve">. </w:t>
        </w:r>
        <w:r w:rsidRPr="000A13CF">
          <w:rPr>
            <w:noProof/>
          </w:rPr>
          <w:t>全ての畳み込みニューラルネットワークにおいて学習初期に急激に損失が減少した後に学習が収束した</w:t>
        </w:r>
        <w:r w:rsidRPr="000A13CF">
          <w:rPr>
            <w:noProof/>
          </w:rPr>
          <w:t xml:space="preserve">. </w:t>
        </w:r>
        <w:r>
          <w:rPr>
            <w:noProof/>
          </w:rPr>
          <w:t xml:space="preserve">2 </w:t>
        </w:r>
        <w:r>
          <w:rPr>
            <w:noProof/>
          </w:rPr>
          <w:t>次元</w:t>
        </w:r>
        <w:r w:rsidRPr="000A13CF">
          <w:rPr>
            <w:noProof/>
          </w:rPr>
          <w:t>畳み込みニューラルネットワークにおいてのみ</w:t>
        </w:r>
        <w:r w:rsidRPr="000A13CF">
          <w:rPr>
            <w:noProof/>
          </w:rPr>
          <w:t xml:space="preserve">, </w:t>
        </w:r>
        <w:r w:rsidRPr="000A13CF">
          <w:rPr>
            <w:noProof/>
          </w:rPr>
          <w:t>訓練データでの損失とテストデータでの損失に大きな差が見られ</w:t>
        </w:r>
        <w:r w:rsidRPr="000A13CF">
          <w:rPr>
            <w:noProof/>
          </w:rPr>
          <w:t xml:space="preserve">, </w:t>
        </w:r>
        <w:r w:rsidRPr="000A13CF">
          <w:rPr>
            <w:noProof/>
          </w:rPr>
          <w:t>それ以外の畳み込みニューラルネットワークにおいては</w:t>
        </w:r>
        <w:r w:rsidRPr="000A13CF">
          <w:rPr>
            <w:noProof/>
          </w:rPr>
          <w:t xml:space="preserve">, </w:t>
        </w:r>
        <w:r w:rsidRPr="000A13CF">
          <w:rPr>
            <w:noProof/>
          </w:rPr>
          <w:t>訓練データとテストデータにおいて損失の値は大きな差は見られなかった</w:t>
        </w:r>
        <w:r>
          <w:rPr>
            <w:rFonts w:hint="eastAsia"/>
            <w:noProof/>
          </w:rPr>
          <w:t>.</w:t>
        </w:r>
      </w:ins>
      <w:del w:id="835" w:author="中村 優太" w:date="2019-01-28T18:15:00Z">
        <w:r w:rsidR="00624158" w:rsidRPr="000A13CF" w:rsidDel="005C6A19">
          <w:rPr>
            <w:noProof/>
          </w:rPr>
          <w:delText>畳み込みニューラルネットワークの学習時の損失の比較を行った</w:delText>
        </w:r>
        <w:r w:rsidR="00624158" w:rsidRPr="000A13CF" w:rsidDel="005C6A19">
          <w:rPr>
            <w:noProof/>
          </w:rPr>
          <w:delText>.</w:delText>
        </w:r>
      </w:del>
    </w:p>
    <w:p w14:paraId="5FAE92D7" w14:textId="0F6A2D11" w:rsidR="000021E5" w:rsidRDefault="000021E5">
      <w:pPr>
        <w:pStyle w:val="a0"/>
        <w:rPr>
          <w:ins w:id="836" w:author="中村 優太" w:date="2019-01-22T18:24:00Z"/>
          <w:noProof/>
        </w:rPr>
      </w:pPr>
    </w:p>
    <w:p w14:paraId="5BED6145" w14:textId="77777777" w:rsidR="00F047B5" w:rsidRDefault="00F047B5">
      <w:pPr>
        <w:pStyle w:val="a0"/>
        <w:rPr>
          <w:ins w:id="837" w:author="中村 優太" w:date="2019-01-22T18:28:00Z"/>
        </w:rPr>
      </w:pPr>
      <w:ins w:id="838" w:author="中村 優太" w:date="2019-01-22T18:25:00Z">
        <w:r>
          <w:rPr>
            <w:rFonts w:hint="eastAsia"/>
            <w:noProof/>
          </w:rPr>
          <w:drawing>
            <wp:inline distT="0" distB="0" distL="0" distR="0" wp14:anchorId="4FBDB97B" wp14:editId="0F1778F1">
              <wp:extent cx="5612130" cy="4209415"/>
              <wp:effectExtent l="0" t="0" r="762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_cur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ins>
    </w:p>
    <w:p w14:paraId="27E616EC" w14:textId="0421E804" w:rsidR="00F047B5" w:rsidRPr="00F047B5" w:rsidRDefault="00F047B5">
      <w:pPr>
        <w:pStyle w:val="aa"/>
        <w:ind w:firstLineChars="0" w:firstLine="0"/>
        <w:rPr>
          <w:lang w:eastAsia="ja-JP"/>
          <w:rPrChange w:id="839" w:author="中村 優太" w:date="2019-01-22T18:29:00Z">
            <w:rPr>
              <w:noProof/>
              <w:lang w:eastAsia="ja-JP"/>
            </w:rPr>
          </w:rPrChange>
        </w:rPr>
        <w:pPrChange w:id="840" w:author="中村 優太" w:date="2019-01-28T23:49:00Z">
          <w:pPr>
            <w:pStyle w:val="aa"/>
            <w:ind w:firstLine="600"/>
          </w:pPr>
        </w:pPrChange>
      </w:pPr>
      <w:ins w:id="841" w:author="中村 優太" w:date="2019-01-22T18:28:00Z">
        <w:r w:rsidRPr="00F047B5">
          <w:rPr>
            <w:rFonts w:hint="eastAsia"/>
            <w:b/>
            <w:i w:val="0"/>
            <w:lang w:eastAsia="ja-JP"/>
            <w:rPrChange w:id="842" w:author="中村 優太" w:date="2019-01-22T18:29:00Z">
              <w:rPr>
                <w:rFonts w:hint="eastAsia"/>
              </w:rPr>
            </w:rPrChange>
          </w:rPr>
          <w:lastRenderedPageBreak/>
          <w:t>図</w:t>
        </w:r>
        <w:r w:rsidRPr="00F047B5">
          <w:rPr>
            <w:b/>
            <w:i w:val="0"/>
            <w:noProof/>
            <w:lang w:eastAsia="ja-JP"/>
            <w:rPrChange w:id="843" w:author="中村 優太" w:date="2019-01-22T18:29:00Z">
              <w:rPr/>
            </w:rPrChange>
          </w:rPr>
          <w:t xml:space="preserve"> </w:t>
        </w:r>
        <w:r w:rsidRPr="00F047B5">
          <w:rPr>
            <w:b/>
            <w:i w:val="0"/>
            <w:noProof/>
            <w:lang w:eastAsia="ja-JP"/>
            <w:rPrChange w:id="844" w:author="中村 優太" w:date="2019-01-22T18:29:00Z">
              <w:rPr/>
            </w:rPrChange>
          </w:rPr>
          <w:fldChar w:fldCharType="begin"/>
        </w:r>
        <w:r w:rsidRPr="00F047B5">
          <w:rPr>
            <w:b/>
            <w:i w:val="0"/>
            <w:noProof/>
            <w:lang w:eastAsia="ja-JP"/>
            <w:rPrChange w:id="845" w:author="中村 優太" w:date="2019-01-22T18:29:00Z">
              <w:rPr/>
            </w:rPrChange>
          </w:rPr>
          <w:instrText xml:space="preserve"> SEQ </w:instrText>
        </w:r>
        <w:r w:rsidRPr="00F047B5">
          <w:rPr>
            <w:rFonts w:hint="eastAsia"/>
            <w:b/>
            <w:i w:val="0"/>
            <w:noProof/>
            <w:lang w:eastAsia="ja-JP"/>
            <w:rPrChange w:id="846" w:author="中村 優太" w:date="2019-01-22T18:29:00Z">
              <w:rPr>
                <w:rFonts w:hint="eastAsia"/>
              </w:rPr>
            </w:rPrChange>
          </w:rPr>
          <w:instrText>図</w:instrText>
        </w:r>
        <w:r w:rsidRPr="00F047B5">
          <w:rPr>
            <w:b/>
            <w:i w:val="0"/>
            <w:noProof/>
            <w:lang w:eastAsia="ja-JP"/>
            <w:rPrChange w:id="847" w:author="中村 優太" w:date="2019-01-22T18:29:00Z">
              <w:rPr/>
            </w:rPrChange>
          </w:rPr>
          <w:instrText xml:space="preserve"> \* ARABIC </w:instrText>
        </w:r>
      </w:ins>
      <w:r w:rsidRPr="00F047B5">
        <w:rPr>
          <w:b/>
          <w:i w:val="0"/>
          <w:noProof/>
          <w:lang w:eastAsia="ja-JP"/>
          <w:rPrChange w:id="848" w:author="中村 優太" w:date="2019-01-22T18:29:00Z">
            <w:rPr/>
          </w:rPrChange>
        </w:rPr>
        <w:fldChar w:fldCharType="separate"/>
      </w:r>
      <w:ins w:id="849" w:author="中村 優太" w:date="2019-01-22T18:28:00Z">
        <w:r w:rsidRPr="00F047B5">
          <w:rPr>
            <w:b/>
            <w:i w:val="0"/>
            <w:noProof/>
            <w:lang w:eastAsia="ja-JP"/>
            <w:rPrChange w:id="850" w:author="中村 優太" w:date="2019-01-22T18:29:00Z">
              <w:rPr>
                <w:noProof/>
              </w:rPr>
            </w:rPrChange>
          </w:rPr>
          <w:t>2</w:t>
        </w:r>
        <w:r w:rsidRPr="00F047B5">
          <w:rPr>
            <w:b/>
            <w:i w:val="0"/>
            <w:noProof/>
            <w:lang w:eastAsia="ja-JP"/>
            <w:rPrChange w:id="851" w:author="中村 優太" w:date="2019-01-22T18:29:00Z">
              <w:rPr/>
            </w:rPrChange>
          </w:rPr>
          <w:fldChar w:fldCharType="end"/>
        </w:r>
        <w:r w:rsidRPr="00F047B5">
          <w:rPr>
            <w:b/>
            <w:i w:val="0"/>
            <w:noProof/>
            <w:lang w:eastAsia="ja-JP"/>
            <w:rPrChange w:id="852" w:author="中村 優太" w:date="2019-01-22T18:29:00Z">
              <w:rPr/>
            </w:rPrChange>
          </w:rPr>
          <w:t xml:space="preserve"> </w:t>
        </w:r>
        <w:r w:rsidRPr="00F047B5">
          <w:rPr>
            <w:rFonts w:hint="eastAsia"/>
            <w:b/>
            <w:i w:val="0"/>
            <w:noProof/>
            <w:lang w:eastAsia="ja-JP"/>
            <w:rPrChange w:id="853" w:author="中村 優太" w:date="2019-01-22T18:29:00Z">
              <w:rPr>
                <w:rFonts w:hint="eastAsia"/>
              </w:rPr>
            </w:rPrChange>
          </w:rPr>
          <w:t>畳み込みニューラルネットワークの</w:t>
        </w:r>
      </w:ins>
      <w:ins w:id="854" w:author="中村 優太" w:date="2019-01-22T18:29:00Z">
        <w:r w:rsidRPr="00F047B5">
          <w:rPr>
            <w:rFonts w:hint="eastAsia"/>
            <w:b/>
            <w:i w:val="0"/>
            <w:noProof/>
            <w:lang w:eastAsia="ja-JP"/>
            <w:rPrChange w:id="855" w:author="中村 優太" w:date="2019-01-22T18:29:00Z">
              <w:rPr>
                <w:rFonts w:hint="eastAsia"/>
              </w:rPr>
            </w:rPrChange>
          </w:rPr>
          <w:t>学習曲線</w:t>
        </w:r>
        <w:r w:rsidRPr="00F047B5">
          <w:rPr>
            <w:i w:val="0"/>
            <w:lang w:eastAsia="ja-JP"/>
          </w:rPr>
          <w:t xml:space="preserve">  </w:t>
        </w:r>
      </w:ins>
      <w:ins w:id="856" w:author="中村 優太" w:date="2019-01-22T18:50:00Z">
        <w:r w:rsidR="00534841" w:rsidRPr="002726ED">
          <w:rPr>
            <w:rFonts w:hint="eastAsia"/>
            <w:i w:val="0"/>
            <w:noProof/>
            <w:sz w:val="22"/>
            <w:lang w:eastAsia="ja-JP"/>
            <w:rPrChange w:id="857" w:author="中村 優太" w:date="2019-01-22T18:50:00Z">
              <w:rPr>
                <w:rFonts w:hint="eastAsia"/>
              </w:rPr>
            </w:rPrChange>
          </w:rPr>
          <w:t>それぞれの</w:t>
        </w:r>
      </w:ins>
      <w:ins w:id="858" w:author="中村 優太" w:date="2019-01-22T18:47:00Z">
        <w:r w:rsidR="001A521A" w:rsidRPr="002726ED">
          <w:rPr>
            <w:rFonts w:hint="eastAsia"/>
            <w:i w:val="0"/>
            <w:noProof/>
            <w:sz w:val="22"/>
            <w:lang w:eastAsia="ja-JP"/>
            <w:rPrChange w:id="859" w:author="中村 優太" w:date="2019-01-22T18:50:00Z">
              <w:rPr>
                <w:rFonts w:hint="eastAsia"/>
              </w:rPr>
            </w:rPrChange>
          </w:rPr>
          <w:t>畳込みニューラルネットワークの訓練時の</w:t>
        </w:r>
      </w:ins>
      <w:ins w:id="860" w:author="中村 優太" w:date="2019-01-22T18:48:00Z">
        <w:r w:rsidR="001A521A" w:rsidRPr="002726ED">
          <w:rPr>
            <w:rFonts w:hint="eastAsia"/>
            <w:i w:val="0"/>
            <w:noProof/>
            <w:sz w:val="22"/>
            <w:lang w:eastAsia="ja-JP"/>
            <w:rPrChange w:id="861" w:author="中村 優太" w:date="2019-01-22T18:50:00Z">
              <w:rPr>
                <w:rFonts w:hint="eastAsia"/>
              </w:rPr>
            </w:rPrChange>
          </w:rPr>
          <w:t>学習時ロスの比較</w:t>
        </w:r>
      </w:ins>
      <w:ins w:id="862" w:author="中村 優太" w:date="2019-01-22T18:54:00Z">
        <w:r w:rsidR="000529FC">
          <w:rPr>
            <w:i w:val="0"/>
            <w:noProof/>
            <w:sz w:val="22"/>
            <w:lang w:eastAsia="ja-JP"/>
          </w:rPr>
          <w:t xml:space="preserve">. </w:t>
        </w:r>
      </w:ins>
      <w:ins w:id="863" w:author="中村 優太" w:date="2019-01-22T18:48:00Z">
        <w:r w:rsidR="001A521A" w:rsidRPr="002726ED">
          <w:rPr>
            <w:rFonts w:hint="eastAsia"/>
            <w:i w:val="0"/>
            <w:noProof/>
            <w:sz w:val="22"/>
            <w:lang w:eastAsia="ja-JP"/>
            <w:rPrChange w:id="864" w:author="中村 優太" w:date="2019-01-22T18:50:00Z">
              <w:rPr>
                <w:rFonts w:hint="eastAsia"/>
              </w:rPr>
            </w:rPrChange>
          </w:rPr>
          <w:t>左上が</w:t>
        </w:r>
        <w:r w:rsidR="001A521A" w:rsidRPr="002726ED">
          <w:rPr>
            <w:i w:val="0"/>
            <w:noProof/>
            <w:sz w:val="22"/>
            <w:lang w:eastAsia="ja-JP"/>
            <w:rPrChange w:id="865" w:author="中村 優太" w:date="2019-01-22T18:50:00Z">
              <w:rPr/>
            </w:rPrChange>
          </w:rPr>
          <w:t>2</w:t>
        </w:r>
        <w:r w:rsidR="001A521A" w:rsidRPr="002726ED">
          <w:rPr>
            <w:rFonts w:hint="eastAsia"/>
            <w:i w:val="0"/>
            <w:noProof/>
            <w:sz w:val="22"/>
            <w:lang w:eastAsia="ja-JP"/>
            <w:rPrChange w:id="866" w:author="中村 優太" w:date="2019-01-22T18:50:00Z">
              <w:rPr>
                <w:rFonts w:hint="eastAsia"/>
              </w:rPr>
            </w:rPrChange>
          </w:rPr>
          <w:t>次元畳み込みニューラルネットワーク</w:t>
        </w:r>
      </w:ins>
      <w:ins w:id="867" w:author="中村 優太" w:date="2019-01-26T21:51:00Z">
        <w:r w:rsidR="00874421">
          <w:rPr>
            <w:rFonts w:hint="eastAsia"/>
            <w:i w:val="0"/>
            <w:noProof/>
            <w:sz w:val="22"/>
            <w:lang w:eastAsia="ja-JP"/>
          </w:rPr>
          <w:t xml:space="preserve">, </w:t>
        </w:r>
      </w:ins>
      <w:ins w:id="868" w:author="中村 優太" w:date="2019-01-22T18:48:00Z">
        <w:r w:rsidR="001A521A" w:rsidRPr="002726ED">
          <w:rPr>
            <w:rFonts w:hint="eastAsia"/>
            <w:i w:val="0"/>
            <w:noProof/>
            <w:sz w:val="22"/>
            <w:lang w:eastAsia="ja-JP"/>
            <w:rPrChange w:id="869" w:author="中村 優太" w:date="2019-01-22T18:50:00Z">
              <w:rPr>
                <w:rFonts w:hint="eastAsia"/>
              </w:rPr>
            </w:rPrChange>
          </w:rPr>
          <w:t>右上が中心化拡張ニューラルネットワーク</w:t>
        </w:r>
      </w:ins>
      <w:ins w:id="870" w:author="中村 優太" w:date="2019-01-26T21:51:00Z">
        <w:r w:rsidR="00874421">
          <w:rPr>
            <w:rFonts w:hint="eastAsia"/>
            <w:i w:val="0"/>
            <w:noProof/>
            <w:sz w:val="22"/>
            <w:lang w:eastAsia="ja-JP"/>
          </w:rPr>
          <w:t xml:space="preserve">, </w:t>
        </w:r>
      </w:ins>
      <w:ins w:id="871" w:author="中村 優太" w:date="2019-01-22T18:48:00Z">
        <w:r w:rsidR="001A521A" w:rsidRPr="002726ED">
          <w:rPr>
            <w:rFonts w:hint="eastAsia"/>
            <w:i w:val="0"/>
            <w:noProof/>
            <w:sz w:val="22"/>
            <w:lang w:eastAsia="ja-JP"/>
            <w:rPrChange w:id="872" w:author="中村 優太" w:date="2019-01-22T18:50:00Z">
              <w:rPr>
                <w:rFonts w:hint="eastAsia"/>
              </w:rPr>
            </w:rPrChange>
          </w:rPr>
          <w:t>左下が平均化拡張ニューラルネットワーク</w:t>
        </w:r>
      </w:ins>
      <w:ins w:id="873" w:author="中村 優太" w:date="2019-01-26T21:51:00Z">
        <w:r w:rsidR="00874421">
          <w:rPr>
            <w:rFonts w:hint="eastAsia"/>
            <w:i w:val="0"/>
            <w:noProof/>
            <w:sz w:val="22"/>
            <w:lang w:eastAsia="ja-JP"/>
          </w:rPr>
          <w:t xml:space="preserve">, </w:t>
        </w:r>
      </w:ins>
      <w:ins w:id="874" w:author="中村 優太" w:date="2019-01-22T18:48:00Z">
        <w:r w:rsidR="001A521A" w:rsidRPr="002726ED">
          <w:rPr>
            <w:rFonts w:hint="eastAsia"/>
            <w:i w:val="0"/>
            <w:noProof/>
            <w:sz w:val="22"/>
            <w:lang w:eastAsia="ja-JP"/>
            <w:rPrChange w:id="875" w:author="中村 優太" w:date="2019-01-22T18:50:00Z">
              <w:rPr>
                <w:rFonts w:hint="eastAsia"/>
              </w:rPr>
            </w:rPrChange>
          </w:rPr>
          <w:t>右下が動詞判別畳み込みニューラルネットワークをそれぞれ</w:t>
        </w:r>
      </w:ins>
      <w:ins w:id="876" w:author="中村 優太" w:date="2019-01-22T18:49:00Z">
        <w:r w:rsidR="001A521A" w:rsidRPr="002726ED">
          <w:rPr>
            <w:rFonts w:hint="eastAsia"/>
            <w:i w:val="0"/>
            <w:noProof/>
            <w:sz w:val="22"/>
            <w:lang w:eastAsia="ja-JP"/>
            <w:rPrChange w:id="877" w:author="中村 優太" w:date="2019-01-22T18:50:00Z">
              <w:rPr>
                <w:rFonts w:hint="eastAsia"/>
              </w:rPr>
            </w:rPrChange>
          </w:rPr>
          <w:t>表している</w:t>
        </w:r>
      </w:ins>
      <w:ins w:id="878" w:author="中村 優太" w:date="2019-01-22T18:54:00Z">
        <w:r w:rsidR="000529FC">
          <w:rPr>
            <w:i w:val="0"/>
            <w:noProof/>
            <w:sz w:val="22"/>
            <w:lang w:eastAsia="ja-JP"/>
          </w:rPr>
          <w:t xml:space="preserve">. </w:t>
        </w:r>
      </w:ins>
      <w:ins w:id="879" w:author="中村 優太" w:date="2019-01-22T18:49:00Z">
        <w:r w:rsidR="001A521A" w:rsidRPr="002726ED">
          <w:rPr>
            <w:rFonts w:hint="eastAsia"/>
            <w:i w:val="0"/>
            <w:noProof/>
            <w:sz w:val="22"/>
            <w:lang w:eastAsia="ja-JP"/>
            <w:rPrChange w:id="880" w:author="中村 優太" w:date="2019-01-22T18:50:00Z">
              <w:rPr>
                <w:rFonts w:hint="eastAsia"/>
              </w:rPr>
            </w:rPrChange>
          </w:rPr>
          <w:t>それぞれに対して</w:t>
        </w:r>
      </w:ins>
      <w:ins w:id="881" w:author="中村 優太" w:date="2019-01-26T21:51:00Z">
        <w:r w:rsidR="00874421">
          <w:rPr>
            <w:rFonts w:hint="eastAsia"/>
            <w:i w:val="0"/>
            <w:noProof/>
            <w:sz w:val="22"/>
            <w:lang w:eastAsia="ja-JP"/>
          </w:rPr>
          <w:t xml:space="preserve">, </w:t>
        </w:r>
      </w:ins>
      <w:ins w:id="882" w:author="中村 優太" w:date="2019-01-22T18:49:00Z">
        <w:r w:rsidR="001A521A" w:rsidRPr="002726ED">
          <w:rPr>
            <w:rFonts w:hint="eastAsia"/>
            <w:i w:val="0"/>
            <w:noProof/>
            <w:sz w:val="22"/>
            <w:lang w:eastAsia="ja-JP"/>
            <w:rPrChange w:id="883" w:author="中村 優太" w:date="2019-01-22T18:50:00Z">
              <w:rPr>
                <w:rFonts w:hint="eastAsia"/>
              </w:rPr>
            </w:rPrChange>
          </w:rPr>
          <w:t>訓練データに対する損失とテストデータに対する損失を</w:t>
        </w:r>
      </w:ins>
      <w:ins w:id="884" w:author="中村 優太" w:date="2019-01-22T18:50:00Z">
        <w:r w:rsidR="001A521A" w:rsidRPr="002726ED">
          <w:rPr>
            <w:rFonts w:hint="eastAsia"/>
            <w:i w:val="0"/>
            <w:noProof/>
            <w:sz w:val="22"/>
            <w:lang w:eastAsia="ja-JP"/>
            <w:rPrChange w:id="885" w:author="中村 優太" w:date="2019-01-22T18:50:00Z">
              <w:rPr>
                <w:rFonts w:hint="eastAsia"/>
              </w:rPr>
            </w:rPrChange>
          </w:rPr>
          <w:t>図示している</w:t>
        </w:r>
      </w:ins>
      <w:ins w:id="886" w:author="中村 優太" w:date="2019-01-22T18:54:00Z">
        <w:r w:rsidR="000529FC">
          <w:rPr>
            <w:i w:val="0"/>
            <w:noProof/>
            <w:sz w:val="22"/>
            <w:lang w:eastAsia="ja-JP"/>
          </w:rPr>
          <w:t xml:space="preserve">. </w:t>
        </w:r>
      </w:ins>
    </w:p>
    <w:p w14:paraId="47443425" w14:textId="6149B4D5" w:rsidR="000021E5" w:rsidRPr="000A13CF" w:rsidRDefault="00624158">
      <w:pPr>
        <w:pStyle w:val="a0"/>
        <w:rPr>
          <w:noProof/>
        </w:rPr>
        <w:pPrChange w:id="887" w:author="中村 優太" w:date="2019-01-28T20:10:00Z">
          <w:pPr>
            <w:pStyle w:val="aa"/>
            <w:ind w:firstLine="600"/>
          </w:pPr>
        </w:pPrChange>
      </w:pPr>
      <w:del w:id="888" w:author="中村 優太" w:date="2019-01-28T18:15:00Z">
        <w:r w:rsidRPr="000A13CF" w:rsidDel="005C6A19">
          <w:rPr>
            <w:noProof/>
          </w:rPr>
          <w:delText>図</w:delText>
        </w:r>
      </w:del>
      <w:del w:id="889" w:author="中村 優太" w:date="2019-01-28T18:10:00Z">
        <w:r w:rsidRPr="000A13CF" w:rsidDel="00060D70">
          <w:rPr>
            <w:noProof/>
          </w:rPr>
          <w:delText>x</w:delText>
        </w:r>
      </w:del>
      <w:del w:id="890" w:author="中村 優太" w:date="2019-01-28T18:15:00Z">
        <w:r w:rsidRPr="000A13CF" w:rsidDel="005C6A19">
          <w:rPr>
            <w:noProof/>
          </w:rPr>
          <w:delText>は</w:delText>
        </w:r>
        <w:r w:rsidRPr="000A13CF" w:rsidDel="005C6A19">
          <w:rPr>
            <w:noProof/>
          </w:rPr>
          <w:delText xml:space="preserve">, </w:delText>
        </w:r>
        <w:r w:rsidRPr="000A13CF" w:rsidDel="005C6A19">
          <w:rPr>
            <w:noProof/>
          </w:rPr>
          <w:delText>ニューラルネットワークの学習中の損失の比較である</w:delText>
        </w:r>
        <w:r w:rsidRPr="000A13CF" w:rsidDel="005C6A19">
          <w:rPr>
            <w:noProof/>
          </w:rPr>
          <w:delText xml:space="preserve">. </w:delText>
        </w:r>
        <w:r w:rsidRPr="000A13CF" w:rsidDel="005C6A19">
          <w:rPr>
            <w:noProof/>
          </w:rPr>
          <w:delText>損失は最終層の各</w:delText>
        </w:r>
      </w:del>
      <w:del w:id="891" w:author="中村 優太" w:date="2019-01-28T18:09:00Z">
        <w:r w:rsidRPr="000A13CF" w:rsidDel="004611A2">
          <w:rPr>
            <w:noProof/>
          </w:rPr>
          <w:delText>カテゴリ</w:delText>
        </w:r>
      </w:del>
      <w:del w:id="892" w:author="中村 優太" w:date="2019-01-28T18:15:00Z">
        <w:r w:rsidRPr="000A13CF" w:rsidDel="005C6A19">
          <w:rPr>
            <w:noProof/>
          </w:rPr>
          <w:delText>毎の予測における交差エントロピー誤差を各</w:delText>
        </w:r>
      </w:del>
      <w:del w:id="893" w:author="中村 優太" w:date="2019-01-28T18:09:00Z">
        <w:r w:rsidRPr="000A13CF" w:rsidDel="004611A2">
          <w:rPr>
            <w:noProof/>
          </w:rPr>
          <w:delText>カテゴリ</w:delText>
        </w:r>
      </w:del>
      <w:del w:id="894" w:author="中村 優太" w:date="2019-01-28T18:15:00Z">
        <w:r w:rsidRPr="000A13CF" w:rsidDel="005C6A19">
          <w:rPr>
            <w:noProof/>
          </w:rPr>
          <w:delText>において平均することで求めた</w:delText>
        </w:r>
        <w:r w:rsidRPr="000A13CF" w:rsidDel="005C6A19">
          <w:rPr>
            <w:noProof/>
          </w:rPr>
          <w:delText xml:space="preserve">. </w:delText>
        </w:r>
        <w:r w:rsidRPr="000A13CF" w:rsidDel="005C6A19">
          <w:rPr>
            <w:noProof/>
          </w:rPr>
          <w:delText>全ての畳み込みニューラルネットワークにおいて学習初期に急激に損失が減少した後に学習が収束した</w:delText>
        </w:r>
        <w:r w:rsidRPr="000A13CF" w:rsidDel="005C6A19">
          <w:rPr>
            <w:noProof/>
          </w:rPr>
          <w:delText xml:space="preserve">. </w:delText>
        </w:r>
        <w:r w:rsidR="00BC6E8B" w:rsidDel="005C6A19">
          <w:rPr>
            <w:noProof/>
          </w:rPr>
          <w:delText xml:space="preserve">2 </w:delText>
        </w:r>
        <w:r w:rsidR="00BC6E8B" w:rsidDel="005C6A19">
          <w:rPr>
            <w:noProof/>
          </w:rPr>
          <w:delText>次元</w:delText>
        </w:r>
        <w:r w:rsidRPr="000A13CF" w:rsidDel="005C6A19">
          <w:rPr>
            <w:noProof/>
          </w:rPr>
          <w:delText>畳み込みニューラルネットワークにおいてのみ</w:delText>
        </w:r>
        <w:r w:rsidRPr="000A13CF" w:rsidDel="005C6A19">
          <w:rPr>
            <w:noProof/>
          </w:rPr>
          <w:delText xml:space="preserve">, </w:delText>
        </w:r>
        <w:r w:rsidRPr="000A13CF" w:rsidDel="005C6A19">
          <w:rPr>
            <w:noProof/>
          </w:rPr>
          <w:delText>訓練データでの損失とテストデータでの損失に大きな差が見られ</w:delText>
        </w:r>
        <w:r w:rsidRPr="000A13CF" w:rsidDel="005C6A19">
          <w:rPr>
            <w:noProof/>
          </w:rPr>
          <w:delText xml:space="preserve">, </w:delText>
        </w:r>
        <w:r w:rsidRPr="000A13CF" w:rsidDel="005C6A19">
          <w:rPr>
            <w:noProof/>
          </w:rPr>
          <w:delText>それ以外の畳み込みニューラルネットワークにおいては</w:delText>
        </w:r>
        <w:r w:rsidRPr="000A13CF" w:rsidDel="005C6A19">
          <w:rPr>
            <w:noProof/>
          </w:rPr>
          <w:delText xml:space="preserve">, </w:delText>
        </w:r>
        <w:r w:rsidRPr="000A13CF" w:rsidDel="005C6A19">
          <w:rPr>
            <w:noProof/>
          </w:rPr>
          <w:delText>訓練データとテストデータにおいて損失の値は大きな差は見られなかった</w:delText>
        </w:r>
      </w:del>
      <w:r w:rsidRPr="000A13CF">
        <w:rPr>
          <w:noProof/>
        </w:rPr>
        <w:t>.</w:t>
      </w:r>
    </w:p>
    <w:p w14:paraId="1E915AD1" w14:textId="77777777" w:rsidR="000021E5" w:rsidRPr="000A13CF" w:rsidRDefault="000021E5">
      <w:pPr>
        <w:pStyle w:val="a0"/>
        <w:rPr>
          <w:noProof/>
        </w:rPr>
      </w:pPr>
      <w:r w:rsidRPr="000A13CF">
        <w:rPr>
          <w:noProof/>
        </w:rPr>
        <w:br w:type="page"/>
      </w:r>
    </w:p>
    <w:p w14:paraId="4955C291" w14:textId="77777777" w:rsidR="001C2FF7" w:rsidRPr="000A13CF" w:rsidRDefault="001C2FF7">
      <w:pPr>
        <w:pStyle w:val="a0"/>
        <w:rPr>
          <w:noProof/>
        </w:rPr>
      </w:pPr>
    </w:p>
    <w:p w14:paraId="7A1608D1" w14:textId="77777777" w:rsidR="001C2FF7" w:rsidRPr="000A13CF" w:rsidRDefault="00A603C4">
      <w:pPr>
        <w:pStyle w:val="3"/>
        <w:pPrChange w:id="895" w:author="中村 優太" w:date="2019-01-28T20:10:00Z">
          <w:pPr>
            <w:pStyle w:val="a0"/>
          </w:pPr>
        </w:pPrChange>
      </w:pPr>
      <w:bookmarkStart w:id="896" w:name="判別結果"/>
      <w:bookmarkStart w:id="897" w:name="_Toc533783300"/>
      <w:bookmarkStart w:id="898" w:name="_Toc533784043"/>
      <w:bookmarkStart w:id="899" w:name="_Toc536302879"/>
      <w:r>
        <w:t>3.2</w:t>
      </w:r>
      <w:r w:rsidR="00624158" w:rsidRPr="000A13CF">
        <w:t>判別結果</w:t>
      </w:r>
      <w:bookmarkEnd w:id="896"/>
      <w:bookmarkEnd w:id="897"/>
      <w:bookmarkEnd w:id="898"/>
      <w:bookmarkEnd w:id="899"/>
    </w:p>
    <w:p w14:paraId="16AA34C6" w14:textId="44F9539E" w:rsidR="005C6A19" w:rsidRPr="000A13CF" w:rsidRDefault="005C6A19">
      <w:pPr>
        <w:pStyle w:val="a0"/>
        <w:rPr>
          <w:ins w:id="900" w:author="中村 優太" w:date="2019-01-28T18:17:00Z"/>
        </w:rPr>
        <w:pPrChange w:id="901" w:author="中村 優太" w:date="2019-01-28T20:10:00Z">
          <w:pPr>
            <w:pStyle w:val="3"/>
          </w:pPr>
        </w:pPrChange>
      </w:pPr>
      <w:ins w:id="902" w:author="中村 優太" w:date="2019-01-28T18:17:00Z">
        <w:r>
          <w:rPr>
            <w:noProof/>
          </w:rPr>
          <w:t>動画中の物体</w:t>
        </w:r>
      </w:ins>
      <w:del w:id="903" w:author="中村 優太" w:date="2019-01-28T18:17:00Z">
        <w:r w:rsidR="00624158" w:rsidRPr="000A13CF" w:rsidDel="005C6A19">
          <w:rPr>
            <w:noProof/>
          </w:rPr>
          <w:delText>マルチラベル</w:delText>
        </w:r>
      </w:del>
      <w:r w:rsidR="00624158" w:rsidRPr="000A13CF">
        <w:rPr>
          <w:noProof/>
        </w:rPr>
        <w:t>判別問題の結果の比較を行った</w:t>
      </w:r>
      <w:r w:rsidR="00624158" w:rsidRPr="000A13CF">
        <w:rPr>
          <w:noProof/>
        </w:rPr>
        <w:t>.</w:t>
      </w:r>
      <w:ins w:id="904" w:author="中村 優太" w:date="2019-01-28T18:17:00Z">
        <w:r>
          <w:rPr>
            <w:noProof/>
          </w:rPr>
          <w:t xml:space="preserve"> </w:t>
        </w:r>
        <w:r w:rsidRPr="000A13CF">
          <w:rPr>
            <w:noProof/>
          </w:rPr>
          <w:t>図</w:t>
        </w:r>
        <w:r>
          <w:rPr>
            <w:noProof/>
          </w:rPr>
          <w:t>3</w:t>
        </w:r>
        <w:r w:rsidRPr="000A13CF">
          <w:rPr>
            <w:noProof/>
          </w:rPr>
          <w:t>は</w:t>
        </w:r>
        <w:r w:rsidRPr="000A13CF">
          <w:rPr>
            <w:noProof/>
          </w:rPr>
          <w:t xml:space="preserve">, </w:t>
        </w:r>
        <w:commentRangeStart w:id="905"/>
        <w:r w:rsidRPr="000A13CF">
          <w:rPr>
            <w:noProof/>
          </w:rPr>
          <w:t>いくつか</w:t>
        </w:r>
      </w:ins>
      <w:commentRangeEnd w:id="905"/>
      <w:r w:rsidR="00612BCC">
        <w:rPr>
          <w:rStyle w:val="af"/>
          <w:lang w:eastAsia="en-US"/>
        </w:rPr>
        <w:commentReference w:id="905"/>
      </w:r>
      <w:ins w:id="906" w:author="中村 優太" w:date="2019-01-28T18:17:00Z">
        <w:r w:rsidRPr="000A13CF">
          <w:rPr>
            <w:noProof/>
          </w:rPr>
          <w:t>の</w:t>
        </w:r>
        <w:r>
          <w:rPr>
            <w:noProof/>
          </w:rPr>
          <w:t>ラベル</w:t>
        </w:r>
        <w:r w:rsidRPr="000A13CF">
          <w:rPr>
            <w:noProof/>
          </w:rPr>
          <w:t>に対する予測の</w:t>
        </w:r>
        <w:r w:rsidRPr="000A13CF">
          <w:rPr>
            <w:noProof/>
          </w:rPr>
          <w:t>ROC</w:t>
        </w:r>
        <w:r w:rsidRPr="000A13CF">
          <w:rPr>
            <w:noProof/>
          </w:rPr>
          <w:t>曲線を比較したものである</w:t>
        </w:r>
        <w:r w:rsidRPr="000A13CF">
          <w:rPr>
            <w:noProof/>
          </w:rPr>
          <w:t xml:space="preserve">. </w:t>
        </w:r>
        <w:r w:rsidRPr="000A13CF">
          <w:rPr>
            <w:noProof/>
          </w:rPr>
          <w:t>中心化拡張によって拡張された</w:t>
        </w:r>
      </w:ins>
      <w:ins w:id="907" w:author="中村 優太" w:date="2019-01-28T18:52:00Z">
        <w:r w:rsidR="00F9746E">
          <w:rPr>
            <w:noProof/>
          </w:rPr>
          <w:t>3</w:t>
        </w:r>
        <w:r w:rsidR="00F9746E">
          <w:rPr>
            <w:noProof/>
          </w:rPr>
          <w:t>次元畳み込み</w:t>
        </w:r>
      </w:ins>
      <w:ins w:id="908" w:author="中村 優太" w:date="2019-01-28T18:17:00Z">
        <w:r w:rsidRPr="000A13CF">
          <w:rPr>
            <w:noProof/>
          </w:rPr>
          <w:t>ニューラルネットワーク</w:t>
        </w:r>
        <w:r w:rsidRPr="000A13CF">
          <w:rPr>
            <w:noProof/>
          </w:rPr>
          <w:t xml:space="preserve">, </w:t>
        </w:r>
        <w:r w:rsidRPr="000A13CF">
          <w:rPr>
            <w:noProof/>
          </w:rPr>
          <w:t>動詞判別</w:t>
        </w:r>
      </w:ins>
      <w:ins w:id="909" w:author="中村 優太" w:date="2019-01-28T18:52:00Z">
        <w:r w:rsidR="00F9746E">
          <w:rPr>
            <w:noProof/>
          </w:rPr>
          <w:t>3</w:t>
        </w:r>
        <w:r w:rsidR="00F9746E">
          <w:rPr>
            <w:noProof/>
          </w:rPr>
          <w:t>次元畳み込み</w:t>
        </w:r>
      </w:ins>
      <w:ins w:id="910" w:author="中村 優太" w:date="2019-01-28T18:17:00Z">
        <w:r w:rsidRPr="000A13CF">
          <w:rPr>
            <w:noProof/>
          </w:rPr>
          <w:t>ニューラルネットワーク</w:t>
        </w:r>
        <w:r w:rsidRPr="000A13CF">
          <w:rPr>
            <w:noProof/>
          </w:rPr>
          <w:t xml:space="preserve">, </w:t>
        </w:r>
        <w:r>
          <w:rPr>
            <w:noProof/>
          </w:rPr>
          <w:t xml:space="preserve">2 </w:t>
        </w:r>
        <w:r>
          <w:rPr>
            <w:noProof/>
          </w:rPr>
          <w:t>次元</w:t>
        </w:r>
        <w:r w:rsidRPr="000A13CF">
          <w:rPr>
            <w:noProof/>
          </w:rPr>
          <w:t>畳み込みニューラルネットワークにおいては</w:t>
        </w:r>
        <w:r w:rsidRPr="000A13CF">
          <w:rPr>
            <w:noProof/>
          </w:rPr>
          <w:t>ROC</w:t>
        </w:r>
        <w:r w:rsidRPr="000A13CF">
          <w:rPr>
            <w:noProof/>
          </w:rPr>
          <w:t>曲線はチャンスレベルのものと同等の結果を示した</w:t>
        </w:r>
        <w:r w:rsidRPr="000A13CF">
          <w:rPr>
            <w:noProof/>
          </w:rPr>
          <w:t xml:space="preserve">. </w:t>
        </w:r>
        <w:r w:rsidRPr="000A13CF">
          <w:rPr>
            <w:noProof/>
          </w:rPr>
          <w:t>一方で</w:t>
        </w:r>
        <w:r w:rsidRPr="000A13CF">
          <w:rPr>
            <w:noProof/>
          </w:rPr>
          <w:t xml:space="preserve">, </w:t>
        </w:r>
        <w:r w:rsidRPr="000A13CF">
          <w:rPr>
            <w:noProof/>
          </w:rPr>
          <w:t>平均化拡張によって拡張された</w:t>
        </w:r>
      </w:ins>
      <w:ins w:id="911" w:author="中村 優太" w:date="2019-01-28T18:52:00Z">
        <w:r w:rsidR="00F9746E">
          <w:rPr>
            <w:noProof/>
          </w:rPr>
          <w:t>3</w:t>
        </w:r>
        <w:r w:rsidR="00F9746E">
          <w:rPr>
            <w:noProof/>
          </w:rPr>
          <w:t>次元畳み込み</w:t>
        </w:r>
      </w:ins>
      <w:ins w:id="912" w:author="中村 優太" w:date="2019-01-28T18:17:00Z">
        <w:r w:rsidRPr="000A13CF">
          <w:rPr>
            <w:noProof/>
          </w:rPr>
          <w:t>ニューラルネットワークは</w:t>
        </w:r>
        <w:r w:rsidRPr="000A13CF">
          <w:rPr>
            <w:noProof/>
          </w:rPr>
          <w:t xml:space="preserve">, </w:t>
        </w:r>
        <w:r w:rsidRPr="000A13CF">
          <w:rPr>
            <w:noProof/>
          </w:rPr>
          <w:t>他の畳み込みニューラルネットワークよりも判別成績がよいことが分かる</w:t>
        </w:r>
        <w:r w:rsidRPr="000A13CF">
          <w:rPr>
            <w:noProof/>
          </w:rPr>
          <w:t>.</w:t>
        </w:r>
      </w:ins>
    </w:p>
    <w:p w14:paraId="3A5D3974" w14:textId="032D3CDD" w:rsidR="001C2FF7" w:rsidRPr="000A13CF" w:rsidDel="0020069D" w:rsidRDefault="001C2FF7">
      <w:pPr>
        <w:pStyle w:val="a0"/>
        <w:rPr>
          <w:del w:id="913" w:author="中村 優太" w:date="2019-01-28T18:19:00Z"/>
          <w:noProof/>
        </w:rPr>
      </w:pPr>
      <w:commentRangeStart w:id="914"/>
    </w:p>
    <w:p w14:paraId="2571F6FA" w14:textId="115CD0BE" w:rsidR="000021E5" w:rsidRPr="000A13CF" w:rsidRDefault="00ED25C7">
      <w:pPr>
        <w:pStyle w:val="a0"/>
        <w:rPr>
          <w:noProof/>
        </w:rPr>
      </w:pPr>
      <w:ins w:id="915" w:author="中村 優太" w:date="2019-01-22T22:07:00Z">
        <w:r>
          <w:rPr>
            <w:noProof/>
          </w:rPr>
          <w:drawing>
            <wp:inline distT="0" distB="0" distL="0" distR="0" wp14:anchorId="30C0C98A" wp14:editId="4ADAF559">
              <wp:extent cx="5612130" cy="5612130"/>
              <wp:effectExtent l="0" t="0" r="7620" b="762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21_roc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ins>
      <w:del w:id="916" w:author="中村 優太" w:date="2019-01-22T22:07:00Z">
        <w:r w:rsidR="000021E5" w:rsidRPr="000A13CF" w:rsidDel="00ED25C7">
          <w:rPr>
            <w:noProof/>
          </w:rPr>
          <w:drawing>
            <wp:inline distT="0" distB="0" distL="0" distR="0" wp14:anchorId="32C09B39" wp14:editId="495A9C68">
              <wp:extent cx="4240170" cy="415599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3523" cy="4159284"/>
                      </a:xfrm>
                      <a:prstGeom prst="rect">
                        <a:avLst/>
                      </a:prstGeom>
                      <a:noFill/>
                      <a:ln>
                        <a:noFill/>
                      </a:ln>
                    </pic:spPr>
                  </pic:pic>
                </a:graphicData>
              </a:graphic>
            </wp:inline>
          </w:drawing>
        </w:r>
      </w:del>
      <w:commentRangeEnd w:id="914"/>
      <w:r w:rsidR="000E138A">
        <w:rPr>
          <w:rStyle w:val="af"/>
          <w:lang w:eastAsia="en-US"/>
        </w:rPr>
        <w:commentReference w:id="914"/>
      </w:r>
    </w:p>
    <w:p w14:paraId="201C9483" w14:textId="0D871699" w:rsidR="000021E5" w:rsidRPr="000A13CF" w:rsidRDefault="000021E5">
      <w:pPr>
        <w:pStyle w:val="aa"/>
        <w:ind w:firstLineChars="0" w:firstLine="0"/>
        <w:rPr>
          <w:i w:val="0"/>
          <w:noProof/>
          <w:lang w:eastAsia="ja-JP"/>
        </w:rPr>
        <w:pPrChange w:id="917" w:author="中村 優太" w:date="2019-01-28T23:49:00Z">
          <w:pPr>
            <w:pStyle w:val="aa"/>
            <w:ind w:firstLine="600"/>
          </w:pPr>
        </w:pPrChange>
      </w:pPr>
      <w:r w:rsidRPr="000A13CF">
        <w:rPr>
          <w:b/>
          <w:i w:val="0"/>
          <w:noProof/>
          <w:lang w:eastAsia="ja-JP"/>
        </w:rPr>
        <w:t>図</w:t>
      </w:r>
      <w:r w:rsidRPr="000A13CF">
        <w:rPr>
          <w:b/>
          <w:i w:val="0"/>
          <w:noProof/>
          <w:lang w:eastAsia="ja-JP"/>
        </w:rPr>
        <w:t xml:space="preserve"> </w:t>
      </w:r>
      <w:r w:rsidRPr="000A13CF">
        <w:rPr>
          <w:b/>
          <w:i w:val="0"/>
          <w:noProof/>
        </w:rPr>
        <w:fldChar w:fldCharType="begin"/>
      </w:r>
      <w:r w:rsidRPr="000A13CF">
        <w:rPr>
          <w:b/>
          <w:i w:val="0"/>
          <w:noProof/>
          <w:lang w:eastAsia="ja-JP"/>
        </w:rPr>
        <w:instrText xml:space="preserve"> SEQ </w:instrText>
      </w:r>
      <w:r w:rsidRPr="000A13CF">
        <w:rPr>
          <w:b/>
          <w:i w:val="0"/>
          <w:noProof/>
          <w:lang w:eastAsia="ja-JP"/>
        </w:rPr>
        <w:instrText>図</w:instrText>
      </w:r>
      <w:r w:rsidRPr="000A13CF">
        <w:rPr>
          <w:b/>
          <w:i w:val="0"/>
          <w:noProof/>
          <w:lang w:eastAsia="ja-JP"/>
        </w:rPr>
        <w:instrText xml:space="preserve"> \* ARABIC </w:instrText>
      </w:r>
      <w:r w:rsidRPr="000A13CF">
        <w:rPr>
          <w:b/>
          <w:i w:val="0"/>
          <w:noProof/>
        </w:rPr>
        <w:fldChar w:fldCharType="separate"/>
      </w:r>
      <w:ins w:id="918" w:author="中村 優太" w:date="2019-01-22T18:28:00Z">
        <w:r w:rsidR="00F047B5">
          <w:rPr>
            <w:b/>
            <w:i w:val="0"/>
            <w:noProof/>
            <w:lang w:eastAsia="ja-JP"/>
          </w:rPr>
          <w:t>3</w:t>
        </w:r>
      </w:ins>
      <w:del w:id="919" w:author="中村 優太" w:date="2019-01-22T18:28:00Z">
        <w:r w:rsidR="00565D7E" w:rsidDel="00F047B5">
          <w:rPr>
            <w:b/>
            <w:i w:val="0"/>
            <w:noProof/>
            <w:lang w:eastAsia="ja-JP"/>
          </w:rPr>
          <w:delText>2</w:delText>
        </w:r>
      </w:del>
      <w:r w:rsidRPr="000A13CF">
        <w:rPr>
          <w:b/>
          <w:i w:val="0"/>
          <w:noProof/>
        </w:rPr>
        <w:fldChar w:fldCharType="end"/>
      </w:r>
      <w:r w:rsidR="00790FDE" w:rsidRPr="000A13CF">
        <w:rPr>
          <w:b/>
          <w:i w:val="0"/>
          <w:noProof/>
          <w:lang w:eastAsia="ja-JP"/>
        </w:rPr>
        <w:t xml:space="preserve">  </w:t>
      </w:r>
      <w:del w:id="920" w:author="中村 優太" w:date="2019-01-28T18:09:00Z">
        <w:r w:rsidR="00790FDE" w:rsidRPr="000A13CF" w:rsidDel="004611A2">
          <w:rPr>
            <w:b/>
            <w:i w:val="0"/>
            <w:noProof/>
            <w:lang w:eastAsia="ja-JP"/>
          </w:rPr>
          <w:delText>カテゴリ</w:delText>
        </w:r>
      </w:del>
      <w:ins w:id="921" w:author="中村 優太" w:date="2019-01-28T18:09:00Z">
        <w:r w:rsidR="004611A2">
          <w:rPr>
            <w:b/>
            <w:i w:val="0"/>
            <w:noProof/>
            <w:lang w:eastAsia="ja-JP"/>
          </w:rPr>
          <w:t>ラベル</w:t>
        </w:r>
      </w:ins>
      <w:r w:rsidR="00790FDE" w:rsidRPr="000A13CF">
        <w:rPr>
          <w:b/>
          <w:i w:val="0"/>
          <w:noProof/>
          <w:lang w:eastAsia="ja-JP"/>
        </w:rPr>
        <w:t>判別の</w:t>
      </w:r>
      <w:r w:rsidR="00790FDE" w:rsidRPr="000A13CF">
        <w:rPr>
          <w:b/>
          <w:i w:val="0"/>
          <w:noProof/>
          <w:lang w:eastAsia="ja-JP"/>
        </w:rPr>
        <w:t>ROC</w:t>
      </w:r>
      <w:r w:rsidR="00790FDE" w:rsidRPr="000A13CF">
        <w:rPr>
          <w:b/>
          <w:i w:val="0"/>
          <w:noProof/>
          <w:lang w:eastAsia="ja-JP"/>
        </w:rPr>
        <w:t>曲線</w:t>
      </w:r>
      <w:r w:rsidR="00790FDE" w:rsidRPr="000A13CF">
        <w:rPr>
          <w:b/>
          <w:i w:val="0"/>
          <w:noProof/>
          <w:lang w:eastAsia="ja-JP"/>
        </w:rPr>
        <w:t xml:space="preserve">. </w:t>
      </w:r>
      <w:r w:rsidR="00790FDE" w:rsidRPr="000A13CF">
        <w:rPr>
          <w:i w:val="0"/>
          <w:noProof/>
          <w:sz w:val="22"/>
          <w:lang w:eastAsia="ja-JP"/>
        </w:rPr>
        <w:t>各畳み込みニューラルネットワークを元に</w:t>
      </w:r>
      <w:r w:rsidR="00790FDE" w:rsidRPr="000A13CF">
        <w:rPr>
          <w:i w:val="0"/>
          <w:noProof/>
          <w:sz w:val="22"/>
          <w:lang w:eastAsia="ja-JP"/>
        </w:rPr>
        <w:t>fine-tuning</w:t>
      </w:r>
      <w:r w:rsidR="00790FDE" w:rsidRPr="000A13CF">
        <w:rPr>
          <w:i w:val="0"/>
          <w:noProof/>
          <w:sz w:val="22"/>
          <w:lang w:eastAsia="ja-JP"/>
        </w:rPr>
        <w:t>したネットワークによる</w:t>
      </w:r>
      <w:r w:rsidR="00790FDE" w:rsidRPr="000A13CF">
        <w:rPr>
          <w:i w:val="0"/>
          <w:noProof/>
          <w:sz w:val="22"/>
          <w:lang w:eastAsia="ja-JP"/>
        </w:rPr>
        <w:t xml:space="preserve"> “man” </w:t>
      </w:r>
      <w:commentRangeStart w:id="922"/>
      <w:r w:rsidR="00790FDE" w:rsidRPr="000A13CF">
        <w:rPr>
          <w:i w:val="0"/>
          <w:noProof/>
          <w:sz w:val="22"/>
          <w:lang w:eastAsia="ja-JP"/>
        </w:rPr>
        <w:t>ラベル</w:t>
      </w:r>
      <w:commentRangeEnd w:id="922"/>
      <w:r w:rsidR="00181E2F">
        <w:rPr>
          <w:rStyle w:val="af"/>
          <w:i w:val="0"/>
        </w:rPr>
        <w:commentReference w:id="922"/>
      </w:r>
      <w:r w:rsidR="00790FDE" w:rsidRPr="000A13CF">
        <w:rPr>
          <w:i w:val="0"/>
          <w:noProof/>
          <w:sz w:val="22"/>
          <w:lang w:eastAsia="ja-JP"/>
        </w:rPr>
        <w:t>の二値予測に対する</w:t>
      </w:r>
      <w:r w:rsidR="00790FDE" w:rsidRPr="000A13CF">
        <w:rPr>
          <w:i w:val="0"/>
          <w:noProof/>
          <w:sz w:val="22"/>
          <w:lang w:eastAsia="ja-JP"/>
        </w:rPr>
        <w:t>ROC</w:t>
      </w:r>
      <w:r w:rsidR="00790FDE" w:rsidRPr="000A13CF">
        <w:rPr>
          <w:i w:val="0"/>
          <w:noProof/>
          <w:sz w:val="22"/>
          <w:lang w:eastAsia="ja-JP"/>
        </w:rPr>
        <w:t>曲線</w:t>
      </w:r>
      <w:commentRangeStart w:id="923"/>
      <w:r w:rsidR="00790FDE" w:rsidRPr="000A13CF">
        <w:rPr>
          <w:i w:val="0"/>
          <w:noProof/>
          <w:sz w:val="22"/>
          <w:lang w:eastAsia="ja-JP"/>
        </w:rPr>
        <w:t>.</w:t>
      </w:r>
      <w:commentRangeEnd w:id="923"/>
      <w:r w:rsidR="00181E2F">
        <w:rPr>
          <w:rStyle w:val="af"/>
          <w:i w:val="0"/>
        </w:rPr>
        <w:commentReference w:id="923"/>
      </w:r>
      <w:r w:rsidR="00790FDE" w:rsidRPr="000A13CF">
        <w:rPr>
          <w:i w:val="0"/>
          <w:noProof/>
          <w:sz w:val="22"/>
          <w:lang w:eastAsia="ja-JP"/>
        </w:rPr>
        <w:t xml:space="preserve"> </w:t>
      </w:r>
      <w:del w:id="924" w:author="中村 優太" w:date="2019-01-22T18:47:00Z">
        <w:r w:rsidR="00790FDE" w:rsidRPr="000A13CF" w:rsidDel="001A521A">
          <w:rPr>
            <w:i w:val="0"/>
            <w:noProof/>
            <w:sz w:val="22"/>
            <w:lang w:eastAsia="ja-JP"/>
          </w:rPr>
          <w:delText>横軸が偽陽性率</w:delText>
        </w:r>
        <w:r w:rsidR="00790FDE" w:rsidRPr="000A13CF" w:rsidDel="001A521A">
          <w:rPr>
            <w:i w:val="0"/>
            <w:noProof/>
            <w:sz w:val="22"/>
            <w:lang w:eastAsia="ja-JP"/>
          </w:rPr>
          <w:delText xml:space="preserve">, </w:delText>
        </w:r>
        <w:r w:rsidR="00790FDE" w:rsidRPr="000A13CF" w:rsidDel="001A521A">
          <w:rPr>
            <w:i w:val="0"/>
            <w:noProof/>
            <w:sz w:val="22"/>
            <w:lang w:eastAsia="ja-JP"/>
          </w:rPr>
          <w:delText>縦軸が陽性率を表す</w:delText>
        </w:r>
        <w:r w:rsidR="00790FDE" w:rsidRPr="000A13CF" w:rsidDel="001A521A">
          <w:rPr>
            <w:i w:val="0"/>
            <w:noProof/>
            <w:sz w:val="22"/>
            <w:lang w:eastAsia="ja-JP"/>
          </w:rPr>
          <w:delText xml:space="preserve">. </w:delText>
        </w:r>
      </w:del>
    </w:p>
    <w:p w14:paraId="05304774" w14:textId="77777777" w:rsidR="0020069D" w:rsidRDefault="0020069D">
      <w:pPr>
        <w:pStyle w:val="a0"/>
        <w:rPr>
          <w:ins w:id="925" w:author="中村 優太" w:date="2019-01-28T18:19:00Z"/>
          <w:noProof/>
        </w:rPr>
      </w:pPr>
    </w:p>
    <w:p w14:paraId="037A2835" w14:textId="43F7004D" w:rsidR="000021E5" w:rsidRPr="000A13CF" w:rsidDel="005C6A19" w:rsidRDefault="0020069D">
      <w:pPr>
        <w:pStyle w:val="a0"/>
        <w:rPr>
          <w:del w:id="926" w:author="中村 優太" w:date="2019-01-28T18:17:00Z"/>
          <w:noProof/>
        </w:rPr>
      </w:pPr>
      <w:ins w:id="927" w:author="中村 優太" w:date="2019-01-28T18:19:00Z">
        <w:r w:rsidRPr="000A13CF">
          <w:rPr>
            <w:noProof/>
          </w:rPr>
          <w:t>また</w:t>
        </w:r>
        <w:r w:rsidRPr="000A13CF">
          <w:rPr>
            <w:noProof/>
          </w:rPr>
          <w:t xml:space="preserve">, </w:t>
        </w:r>
        <w:r w:rsidRPr="000A13CF">
          <w:rPr>
            <w:noProof/>
          </w:rPr>
          <w:t>図</w:t>
        </w:r>
        <w:r>
          <w:rPr>
            <w:noProof/>
          </w:rPr>
          <w:t>4</w:t>
        </w:r>
        <w:r w:rsidRPr="000A13CF">
          <w:rPr>
            <w:noProof/>
          </w:rPr>
          <w:t>は畳み込みニューラルネットワークの予測値から算出した</w:t>
        </w:r>
        <w:r w:rsidRPr="000A13CF">
          <w:rPr>
            <w:noProof/>
          </w:rPr>
          <w:t xml:space="preserve">, </w:t>
        </w:r>
        <w:r w:rsidRPr="000A13CF">
          <w:rPr>
            <w:noProof/>
          </w:rPr>
          <w:t>ラベルごとの</w:t>
        </w:r>
        <w:r w:rsidRPr="000A13CF">
          <w:rPr>
            <w:noProof/>
          </w:rPr>
          <w:t>AUC</w:t>
        </w:r>
        <w:r w:rsidRPr="000A13CF">
          <w:rPr>
            <w:noProof/>
          </w:rPr>
          <w:t>である</w:t>
        </w:r>
        <w:r w:rsidRPr="000A13CF">
          <w:rPr>
            <w:noProof/>
          </w:rPr>
          <w:t>.</w:t>
        </w:r>
      </w:ins>
      <w:ins w:id="928" w:author="中村 優太" w:date="2019-01-28T19:18:00Z">
        <w:r w:rsidR="00FD552E">
          <w:rPr>
            <w:noProof/>
          </w:rPr>
          <w:t xml:space="preserve"> </w:t>
        </w:r>
      </w:ins>
      <w:ins w:id="929" w:author="中村 優太" w:date="2019-01-28T18:19:00Z">
        <w:r w:rsidRPr="000A13CF">
          <w:rPr>
            <w:noProof/>
          </w:rPr>
          <w:t>画像識別ニューラルネットワークによ</w:t>
        </w:r>
        <w:r>
          <w:rPr>
            <w:noProof/>
          </w:rPr>
          <w:t>る</w:t>
        </w:r>
        <w:r w:rsidRPr="000A13CF">
          <w:rPr>
            <w:noProof/>
          </w:rPr>
          <w:t>判別結果では</w:t>
        </w:r>
        <w:r w:rsidRPr="000A13CF">
          <w:rPr>
            <w:noProof/>
          </w:rPr>
          <w:t xml:space="preserve">, </w:t>
        </w:r>
        <w:r w:rsidRPr="000A13CF">
          <w:rPr>
            <w:noProof/>
          </w:rPr>
          <w:t>各</w:t>
        </w:r>
        <w:r>
          <w:rPr>
            <w:noProof/>
          </w:rPr>
          <w:t>ラベル</w:t>
        </w:r>
        <w:r w:rsidRPr="000A13CF">
          <w:rPr>
            <w:noProof/>
          </w:rPr>
          <w:t>の</w:t>
        </w:r>
        <w:r w:rsidRPr="000A13CF">
          <w:rPr>
            <w:noProof/>
          </w:rPr>
          <w:t>AUC</w:t>
        </w:r>
        <w:r w:rsidRPr="000A13CF">
          <w:rPr>
            <w:noProof/>
          </w:rPr>
          <w:t>はおおよそ</w:t>
        </w:r>
        <w:r w:rsidRPr="000A13CF">
          <w:rPr>
            <w:noProof/>
          </w:rPr>
          <w:t>0.5</w:t>
        </w:r>
      </w:ins>
      <w:ins w:id="930" w:author="中村 優太" w:date="2019-01-28T23:50:00Z">
        <w:r w:rsidR="001D25DF">
          <w:rPr>
            <w:noProof/>
          </w:rPr>
          <w:t>と</w:t>
        </w:r>
      </w:ins>
      <w:ins w:id="931" w:author="中村 優太" w:date="2019-01-28T18:19:00Z">
        <w:r>
          <w:rPr>
            <w:noProof/>
          </w:rPr>
          <w:t>チャンスレベルと同等</w:t>
        </w:r>
        <w:r w:rsidRPr="000A13CF">
          <w:rPr>
            <w:noProof/>
          </w:rPr>
          <w:t>となっており</w:t>
        </w:r>
        <w:r w:rsidRPr="000A13CF">
          <w:rPr>
            <w:noProof/>
          </w:rPr>
          <w:t xml:space="preserve">, </w:t>
        </w:r>
        <w:r w:rsidRPr="000A13CF">
          <w:rPr>
            <w:noProof/>
          </w:rPr>
          <w:t>学習に失敗していることが分かる</w:t>
        </w:r>
        <w:r w:rsidRPr="000A13CF">
          <w:rPr>
            <w:noProof/>
          </w:rPr>
          <w:t xml:space="preserve">. </w:t>
        </w:r>
        <w:r w:rsidRPr="000A13CF">
          <w:rPr>
            <w:noProof/>
          </w:rPr>
          <w:t>また</w:t>
        </w:r>
        <w:r w:rsidRPr="000A13CF">
          <w:rPr>
            <w:noProof/>
          </w:rPr>
          <w:t xml:space="preserve">, </w:t>
        </w:r>
        <w:r w:rsidRPr="000A13CF">
          <w:rPr>
            <w:noProof/>
          </w:rPr>
          <w:t>中心化拡張によって拡張された</w:t>
        </w:r>
      </w:ins>
      <w:ins w:id="932" w:author="中村 優太" w:date="2019-01-28T18:52:00Z">
        <w:r w:rsidR="00F9746E">
          <w:rPr>
            <w:noProof/>
          </w:rPr>
          <w:t>3</w:t>
        </w:r>
        <w:r w:rsidR="00F9746E">
          <w:rPr>
            <w:noProof/>
          </w:rPr>
          <w:t>次元畳み込み</w:t>
        </w:r>
      </w:ins>
      <w:ins w:id="933" w:author="中村 優太" w:date="2019-01-28T18:19:00Z">
        <w:r w:rsidRPr="000A13CF">
          <w:rPr>
            <w:noProof/>
          </w:rPr>
          <w:t>ニューラルネットワークにおいては</w:t>
        </w:r>
        <w:r w:rsidRPr="000A13CF">
          <w:rPr>
            <w:noProof/>
          </w:rPr>
          <w:t xml:space="preserve">, </w:t>
        </w:r>
        <w:r w:rsidRPr="000A13CF">
          <w:rPr>
            <w:noProof/>
          </w:rPr>
          <w:t>画像識別ニューラルネットワークよりも値の変動が大き</w:t>
        </w:r>
        <w:r w:rsidRPr="000A13CF">
          <w:rPr>
            <w:noProof/>
          </w:rPr>
          <w:lastRenderedPageBreak/>
          <w:t>いものの</w:t>
        </w:r>
        <w:r w:rsidRPr="000A13CF">
          <w:rPr>
            <w:noProof/>
          </w:rPr>
          <w:t xml:space="preserve">, </w:t>
        </w:r>
        <w:r w:rsidRPr="000A13CF">
          <w:rPr>
            <w:noProof/>
          </w:rPr>
          <w:t>おおよそ</w:t>
        </w:r>
        <w:r w:rsidRPr="000A13CF">
          <w:rPr>
            <w:noProof/>
          </w:rPr>
          <w:t>AUC</w:t>
        </w:r>
        <w:r w:rsidRPr="000A13CF">
          <w:rPr>
            <w:noProof/>
          </w:rPr>
          <w:t>は</w:t>
        </w:r>
        <w:r w:rsidRPr="000A13CF">
          <w:rPr>
            <w:noProof/>
          </w:rPr>
          <w:t>0.5</w:t>
        </w:r>
        <w:r w:rsidRPr="000A13CF">
          <w:rPr>
            <w:noProof/>
          </w:rPr>
          <w:t>付近の値を取っており</w:t>
        </w:r>
        <w:r w:rsidRPr="000A13CF">
          <w:rPr>
            <w:noProof/>
          </w:rPr>
          <w:t xml:space="preserve">, </w:t>
        </w:r>
        <w:r w:rsidRPr="000A13CF">
          <w:rPr>
            <w:noProof/>
          </w:rPr>
          <w:t>学習は成功していないことが分かる</w:t>
        </w:r>
        <w:r w:rsidRPr="000A13CF">
          <w:rPr>
            <w:noProof/>
          </w:rPr>
          <w:t xml:space="preserve">. </w:t>
        </w:r>
        <w:r w:rsidRPr="000A13CF">
          <w:rPr>
            <w:noProof/>
          </w:rPr>
          <w:t>平均化拡張によって拡張された</w:t>
        </w:r>
      </w:ins>
      <w:ins w:id="934" w:author="中村 優太" w:date="2019-01-28T18:52:00Z">
        <w:r w:rsidR="00F9746E">
          <w:rPr>
            <w:noProof/>
          </w:rPr>
          <w:t>3</w:t>
        </w:r>
        <w:r w:rsidR="00F9746E">
          <w:rPr>
            <w:noProof/>
          </w:rPr>
          <w:t>次元畳み込み</w:t>
        </w:r>
      </w:ins>
      <w:ins w:id="935" w:author="中村 優太" w:date="2019-01-28T18:19:00Z">
        <w:r w:rsidRPr="000A13CF">
          <w:rPr>
            <w:noProof/>
          </w:rPr>
          <w:t>ニューラルネットワークにおいては</w:t>
        </w:r>
        <w:r w:rsidRPr="000A13CF">
          <w:rPr>
            <w:noProof/>
          </w:rPr>
          <w:t xml:space="preserve">, </w:t>
        </w:r>
        <w:r w:rsidRPr="000A13CF">
          <w:rPr>
            <w:noProof/>
          </w:rPr>
          <w:t>前述の</w:t>
        </w:r>
        <w:r w:rsidRPr="000A13CF">
          <w:rPr>
            <w:noProof/>
          </w:rPr>
          <w:t>2</w:t>
        </w:r>
        <w:r w:rsidRPr="000A13CF">
          <w:rPr>
            <w:noProof/>
          </w:rPr>
          <w:t>つのネットワークよりも高い</w:t>
        </w:r>
        <w:r w:rsidRPr="000A13CF">
          <w:rPr>
            <w:noProof/>
          </w:rPr>
          <w:t>AUC</w:t>
        </w:r>
        <w:r w:rsidRPr="000A13CF">
          <w:rPr>
            <w:noProof/>
          </w:rPr>
          <w:t>を示しており</w:t>
        </w:r>
        <w:r w:rsidRPr="000A13CF">
          <w:rPr>
            <w:noProof/>
          </w:rPr>
          <w:t xml:space="preserve">, </w:t>
        </w:r>
        <w:r w:rsidRPr="000A13CF">
          <w:rPr>
            <w:noProof/>
          </w:rPr>
          <w:t>学習が一定成功していることがわかる</w:t>
        </w:r>
        <w:r w:rsidRPr="000A13CF">
          <w:rPr>
            <w:noProof/>
          </w:rPr>
          <w:t xml:space="preserve">. </w:t>
        </w:r>
        <w:r w:rsidRPr="000A13CF">
          <w:rPr>
            <w:noProof/>
          </w:rPr>
          <w:t>動詞判別</w:t>
        </w:r>
      </w:ins>
      <w:ins w:id="936" w:author="中村 優太" w:date="2019-01-28T18:52:00Z">
        <w:r w:rsidR="00F9746E">
          <w:rPr>
            <w:noProof/>
          </w:rPr>
          <w:t>3</w:t>
        </w:r>
        <w:r w:rsidR="00F9746E">
          <w:rPr>
            <w:noProof/>
          </w:rPr>
          <w:t>次元畳み込み</w:t>
        </w:r>
      </w:ins>
      <w:ins w:id="937" w:author="中村 優太" w:date="2019-01-28T18:19:00Z">
        <w:r w:rsidRPr="000A13CF">
          <w:rPr>
            <w:noProof/>
          </w:rPr>
          <w:t>ニューラルネットワークに関しては他のものよりも総合的に</w:t>
        </w:r>
        <w:r w:rsidRPr="000A13CF">
          <w:rPr>
            <w:noProof/>
          </w:rPr>
          <w:t>AUC</w:t>
        </w:r>
        <w:r w:rsidRPr="000A13CF">
          <w:rPr>
            <w:noProof/>
          </w:rPr>
          <w:t>が低い結果となった</w:t>
        </w:r>
        <w:r w:rsidRPr="000A13CF">
          <w:rPr>
            <w:noProof/>
          </w:rPr>
          <w:t>.</w:t>
        </w:r>
      </w:ins>
      <w:del w:id="938" w:author="中村 優太" w:date="2019-01-28T18:17:00Z">
        <w:r w:rsidR="00624158" w:rsidRPr="000A13CF" w:rsidDel="005C6A19">
          <w:rPr>
            <w:noProof/>
          </w:rPr>
          <w:delText>図</w:delText>
        </w:r>
        <w:r w:rsidR="00624158" w:rsidRPr="000A13CF" w:rsidDel="005C6A19">
          <w:rPr>
            <w:noProof/>
          </w:rPr>
          <w:delText>x</w:delText>
        </w:r>
        <w:r w:rsidR="00624158" w:rsidRPr="000A13CF" w:rsidDel="005C6A19">
          <w:rPr>
            <w:noProof/>
          </w:rPr>
          <w:delText>は</w:delText>
        </w:r>
        <w:r w:rsidR="00624158" w:rsidRPr="000A13CF" w:rsidDel="005C6A19">
          <w:rPr>
            <w:noProof/>
          </w:rPr>
          <w:delText xml:space="preserve">, </w:delText>
        </w:r>
        <w:r w:rsidR="00624158" w:rsidRPr="000A13CF" w:rsidDel="005C6A19">
          <w:rPr>
            <w:noProof/>
          </w:rPr>
          <w:delText>いくつかの</w:delText>
        </w:r>
      </w:del>
      <w:del w:id="939" w:author="中村 優太" w:date="2019-01-28T18:09:00Z">
        <w:r w:rsidR="00624158" w:rsidRPr="000A13CF" w:rsidDel="004611A2">
          <w:rPr>
            <w:noProof/>
          </w:rPr>
          <w:delText>カテゴリ</w:delText>
        </w:r>
      </w:del>
      <w:del w:id="940" w:author="中村 優太" w:date="2019-01-28T18:17:00Z">
        <w:r w:rsidR="00624158" w:rsidRPr="000A13CF" w:rsidDel="005C6A19">
          <w:rPr>
            <w:noProof/>
          </w:rPr>
          <w:delText>に対する予測の</w:delText>
        </w:r>
        <w:r w:rsidR="00624158" w:rsidRPr="000A13CF" w:rsidDel="005C6A19">
          <w:rPr>
            <w:noProof/>
          </w:rPr>
          <w:delText>ROC</w:delText>
        </w:r>
        <w:r w:rsidR="00624158" w:rsidRPr="000A13CF" w:rsidDel="005C6A19">
          <w:rPr>
            <w:noProof/>
          </w:rPr>
          <w:delText>曲線を比較したものである</w:delText>
        </w:r>
        <w:r w:rsidR="00624158" w:rsidRPr="000A13CF" w:rsidDel="005C6A19">
          <w:rPr>
            <w:noProof/>
          </w:rPr>
          <w:delText xml:space="preserve">. </w:delText>
        </w:r>
        <w:r w:rsidR="00624158" w:rsidRPr="000A13CF" w:rsidDel="005C6A19">
          <w:rPr>
            <w:noProof/>
          </w:rPr>
          <w:delText>中心化拡張によって拡張された時空間畳み込みニューラルネットワーク</w:delText>
        </w:r>
        <w:r w:rsidR="00624158" w:rsidRPr="000A13CF" w:rsidDel="005C6A19">
          <w:rPr>
            <w:noProof/>
          </w:rPr>
          <w:delText xml:space="preserve">, </w:delText>
        </w:r>
        <w:r w:rsidR="00624158" w:rsidRPr="000A13CF" w:rsidDel="005C6A19">
          <w:rPr>
            <w:noProof/>
          </w:rPr>
          <w:delText>動詞判別時空間畳み込みニューラルネットワーク</w:delText>
        </w:r>
        <w:r w:rsidR="00624158" w:rsidRPr="000A13CF" w:rsidDel="005C6A19">
          <w:rPr>
            <w:noProof/>
          </w:rPr>
          <w:delText xml:space="preserve">, </w:delText>
        </w:r>
        <w:r w:rsidR="00BC6E8B" w:rsidDel="005C6A19">
          <w:rPr>
            <w:noProof/>
          </w:rPr>
          <w:delText xml:space="preserve">2 </w:delText>
        </w:r>
        <w:r w:rsidR="00BC6E8B" w:rsidDel="005C6A19">
          <w:rPr>
            <w:noProof/>
          </w:rPr>
          <w:delText>次元</w:delText>
        </w:r>
        <w:r w:rsidR="00624158" w:rsidRPr="000A13CF" w:rsidDel="005C6A19">
          <w:rPr>
            <w:noProof/>
          </w:rPr>
          <w:delText>畳み込みニューラルネットワークにおいては</w:delText>
        </w:r>
        <w:r w:rsidR="00624158" w:rsidRPr="000A13CF" w:rsidDel="005C6A19">
          <w:rPr>
            <w:noProof/>
          </w:rPr>
          <w:delText>, ROC</w:delText>
        </w:r>
        <w:r w:rsidR="00624158" w:rsidRPr="000A13CF" w:rsidDel="005C6A19">
          <w:rPr>
            <w:noProof/>
          </w:rPr>
          <w:delText>曲線はチャンスレベルのものと同等の結果を示した</w:delText>
        </w:r>
        <w:r w:rsidR="00624158" w:rsidRPr="000A13CF" w:rsidDel="005C6A19">
          <w:rPr>
            <w:noProof/>
          </w:rPr>
          <w:delText xml:space="preserve">. </w:delText>
        </w:r>
        <w:r w:rsidR="00624158" w:rsidRPr="000A13CF" w:rsidDel="005C6A19">
          <w:rPr>
            <w:noProof/>
          </w:rPr>
          <w:delText>一方で</w:delText>
        </w:r>
        <w:r w:rsidR="00624158" w:rsidRPr="000A13CF" w:rsidDel="005C6A19">
          <w:rPr>
            <w:noProof/>
          </w:rPr>
          <w:delText xml:space="preserve">, </w:delText>
        </w:r>
        <w:r w:rsidR="00624158" w:rsidRPr="000A13CF" w:rsidDel="005C6A19">
          <w:rPr>
            <w:noProof/>
          </w:rPr>
          <w:delText>平均化拡張によって拡張された時空間畳み込みニューラルネットワークは</w:delText>
        </w:r>
        <w:r w:rsidR="00624158" w:rsidRPr="000A13CF" w:rsidDel="005C6A19">
          <w:rPr>
            <w:noProof/>
          </w:rPr>
          <w:delText xml:space="preserve">, </w:delText>
        </w:r>
        <w:r w:rsidR="00624158" w:rsidRPr="000A13CF" w:rsidDel="005C6A19">
          <w:rPr>
            <w:noProof/>
          </w:rPr>
          <w:delText>他の畳み込みニューラルネットワークよりも判別成績がよいことが分かる</w:delText>
        </w:r>
        <w:r w:rsidR="00624158" w:rsidRPr="000A13CF" w:rsidDel="005C6A19">
          <w:rPr>
            <w:noProof/>
          </w:rPr>
          <w:delText>.</w:delText>
        </w:r>
      </w:del>
    </w:p>
    <w:p w14:paraId="006518BA" w14:textId="77777777" w:rsidR="000021E5" w:rsidRPr="000A13CF" w:rsidRDefault="000021E5">
      <w:pPr>
        <w:pStyle w:val="a0"/>
        <w:rPr>
          <w:noProof/>
        </w:rPr>
      </w:pPr>
      <w:del w:id="941" w:author="中村 優太" w:date="2019-01-22T18:51:00Z">
        <w:r w:rsidRPr="000A13CF" w:rsidDel="002726ED">
          <w:rPr>
            <w:noProof/>
          </w:rPr>
          <w:br w:type="page"/>
        </w:r>
      </w:del>
    </w:p>
    <w:p w14:paraId="41725623" w14:textId="7960A78A" w:rsidR="000021E5" w:rsidRPr="000A13CF" w:rsidRDefault="00DE305C">
      <w:pPr>
        <w:pStyle w:val="a0"/>
        <w:ind w:leftChars="-177" w:left="-283" w:hangingChars="59" w:hanging="142"/>
        <w:rPr>
          <w:b/>
          <w:noProof/>
        </w:rPr>
        <w:pPrChange w:id="942" w:author="中村 優太" w:date="2019-01-28T23:12:00Z">
          <w:pPr>
            <w:pStyle w:val="a0"/>
          </w:pPr>
        </w:pPrChange>
      </w:pPr>
      <w:commentRangeStart w:id="943"/>
      <w:ins w:id="944" w:author="中村 優太" w:date="2019-01-28T23:12:00Z">
        <w:r>
          <w:rPr>
            <w:noProof/>
          </w:rPr>
          <w:drawing>
            <wp:inline distT="0" distB="0" distL="0" distR="0" wp14:anchorId="0C084B54" wp14:editId="14A2303A">
              <wp:extent cx="6225540" cy="3891139"/>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28_AUC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33704" cy="3896242"/>
                      </a:xfrm>
                      <a:prstGeom prst="rect">
                        <a:avLst/>
                      </a:prstGeom>
                    </pic:spPr>
                  </pic:pic>
                </a:graphicData>
              </a:graphic>
            </wp:inline>
          </w:drawing>
        </w:r>
      </w:ins>
      <w:commentRangeEnd w:id="943"/>
      <w:r w:rsidR="000E138A">
        <w:rPr>
          <w:rStyle w:val="af"/>
          <w:lang w:eastAsia="en-US"/>
        </w:rPr>
        <w:commentReference w:id="943"/>
      </w:r>
      <w:del w:id="945" w:author="中村 優太" w:date="2019-01-22T18:51:00Z">
        <w:r w:rsidR="000021E5" w:rsidRPr="000A13CF" w:rsidDel="00A70354">
          <w:rPr>
            <w:noProof/>
          </w:rPr>
          <w:drawing>
            <wp:inline distT="0" distB="0" distL="0" distR="0" wp14:anchorId="505948AB" wp14:editId="0BBA900C">
              <wp:extent cx="5612130" cy="298206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982067"/>
                      </a:xfrm>
                      <a:prstGeom prst="rect">
                        <a:avLst/>
                      </a:prstGeom>
                      <a:noFill/>
                      <a:ln>
                        <a:noFill/>
                      </a:ln>
                    </pic:spPr>
                  </pic:pic>
                </a:graphicData>
              </a:graphic>
            </wp:inline>
          </w:drawing>
        </w:r>
      </w:del>
    </w:p>
    <w:p w14:paraId="5A5F49E4" w14:textId="0FF5A448" w:rsidR="000021E5" w:rsidRPr="000A13CF" w:rsidRDefault="000021E5">
      <w:pPr>
        <w:pStyle w:val="aa"/>
        <w:ind w:firstLineChars="0" w:firstLine="0"/>
        <w:rPr>
          <w:noProof/>
          <w:sz w:val="22"/>
          <w:lang w:eastAsia="ja-JP"/>
        </w:rPr>
        <w:pPrChange w:id="946" w:author="中村 優太" w:date="2019-01-28T23:51:00Z">
          <w:pPr>
            <w:pStyle w:val="aa"/>
            <w:ind w:firstLine="600"/>
          </w:pPr>
        </w:pPrChange>
      </w:pPr>
      <w:r w:rsidRPr="000A13CF">
        <w:rPr>
          <w:b/>
          <w:i w:val="0"/>
          <w:noProof/>
          <w:lang w:eastAsia="ja-JP"/>
        </w:rPr>
        <w:t>図</w:t>
      </w:r>
      <w:r w:rsidRPr="000A13CF">
        <w:rPr>
          <w:b/>
          <w:i w:val="0"/>
          <w:noProof/>
          <w:lang w:eastAsia="ja-JP"/>
        </w:rPr>
        <w:t xml:space="preserve"> </w:t>
      </w:r>
      <w:r w:rsidRPr="000A13CF">
        <w:rPr>
          <w:b/>
          <w:i w:val="0"/>
          <w:noProof/>
        </w:rPr>
        <w:fldChar w:fldCharType="begin"/>
      </w:r>
      <w:r w:rsidRPr="000A13CF">
        <w:rPr>
          <w:b/>
          <w:i w:val="0"/>
          <w:noProof/>
          <w:lang w:eastAsia="ja-JP"/>
        </w:rPr>
        <w:instrText xml:space="preserve"> SEQ </w:instrText>
      </w:r>
      <w:r w:rsidRPr="000A13CF">
        <w:rPr>
          <w:b/>
          <w:i w:val="0"/>
          <w:noProof/>
          <w:lang w:eastAsia="ja-JP"/>
        </w:rPr>
        <w:instrText>図</w:instrText>
      </w:r>
      <w:r w:rsidRPr="000A13CF">
        <w:rPr>
          <w:b/>
          <w:i w:val="0"/>
          <w:noProof/>
          <w:lang w:eastAsia="ja-JP"/>
        </w:rPr>
        <w:instrText xml:space="preserve"> \* ARABIC </w:instrText>
      </w:r>
      <w:r w:rsidRPr="000A13CF">
        <w:rPr>
          <w:b/>
          <w:i w:val="0"/>
          <w:noProof/>
        </w:rPr>
        <w:fldChar w:fldCharType="separate"/>
      </w:r>
      <w:ins w:id="947" w:author="中村 優太" w:date="2019-01-22T18:28:00Z">
        <w:r w:rsidR="00F047B5">
          <w:rPr>
            <w:b/>
            <w:i w:val="0"/>
            <w:noProof/>
            <w:lang w:eastAsia="ja-JP"/>
          </w:rPr>
          <w:t>4</w:t>
        </w:r>
      </w:ins>
      <w:del w:id="948" w:author="中村 優太" w:date="2019-01-22T18:28:00Z">
        <w:r w:rsidR="00565D7E" w:rsidDel="00F047B5">
          <w:rPr>
            <w:b/>
            <w:i w:val="0"/>
            <w:noProof/>
            <w:lang w:eastAsia="ja-JP"/>
          </w:rPr>
          <w:delText>3</w:delText>
        </w:r>
      </w:del>
      <w:r w:rsidRPr="000A13CF">
        <w:rPr>
          <w:b/>
          <w:i w:val="0"/>
          <w:noProof/>
        </w:rPr>
        <w:fldChar w:fldCharType="end"/>
      </w:r>
      <w:r w:rsidR="00790FDE" w:rsidRPr="000A13CF">
        <w:rPr>
          <w:b/>
          <w:i w:val="0"/>
          <w:noProof/>
          <w:lang w:eastAsia="ja-JP"/>
        </w:rPr>
        <w:t xml:space="preserve"> </w:t>
      </w:r>
      <w:del w:id="949" w:author="中村 優太" w:date="2019-01-28T18:09:00Z">
        <w:r w:rsidR="00790FDE" w:rsidRPr="000A13CF" w:rsidDel="004611A2">
          <w:rPr>
            <w:b/>
            <w:i w:val="0"/>
            <w:noProof/>
            <w:lang w:eastAsia="ja-JP"/>
          </w:rPr>
          <w:delText>カテゴリ</w:delText>
        </w:r>
      </w:del>
      <w:ins w:id="950" w:author="中村 優太" w:date="2019-01-28T18:09:00Z">
        <w:r w:rsidR="004611A2">
          <w:rPr>
            <w:b/>
            <w:i w:val="0"/>
            <w:noProof/>
            <w:lang w:eastAsia="ja-JP"/>
          </w:rPr>
          <w:t>ラベル</w:t>
        </w:r>
      </w:ins>
      <w:r w:rsidR="00790FDE" w:rsidRPr="000A13CF">
        <w:rPr>
          <w:b/>
          <w:i w:val="0"/>
          <w:noProof/>
          <w:lang w:eastAsia="ja-JP"/>
        </w:rPr>
        <w:t>毎の</w:t>
      </w:r>
      <w:r w:rsidR="00790FDE" w:rsidRPr="000A13CF">
        <w:rPr>
          <w:b/>
          <w:i w:val="0"/>
          <w:noProof/>
          <w:lang w:eastAsia="ja-JP"/>
        </w:rPr>
        <w:t>AUC</w:t>
      </w:r>
      <w:r w:rsidR="00790FDE" w:rsidRPr="000A13CF">
        <w:rPr>
          <w:b/>
          <w:i w:val="0"/>
          <w:noProof/>
          <w:lang w:eastAsia="ja-JP"/>
        </w:rPr>
        <w:t>比較</w:t>
      </w:r>
      <w:r w:rsidR="00790FDE" w:rsidRPr="000A13CF">
        <w:rPr>
          <w:b/>
          <w:i w:val="0"/>
          <w:noProof/>
          <w:lang w:eastAsia="ja-JP"/>
        </w:rPr>
        <w:t xml:space="preserve">. </w:t>
      </w:r>
      <w:del w:id="951" w:author="中村 優太" w:date="2019-01-28T18:09:00Z">
        <w:r w:rsidR="00790FDE" w:rsidRPr="000A13CF" w:rsidDel="004611A2">
          <w:rPr>
            <w:i w:val="0"/>
            <w:noProof/>
            <w:sz w:val="22"/>
            <w:lang w:eastAsia="ja-JP"/>
          </w:rPr>
          <w:delText>カテゴリ</w:delText>
        </w:r>
      </w:del>
      <w:ins w:id="952" w:author="中村 優太" w:date="2019-01-28T18:09:00Z">
        <w:r w:rsidR="004611A2">
          <w:rPr>
            <w:i w:val="0"/>
            <w:noProof/>
            <w:sz w:val="22"/>
            <w:lang w:eastAsia="ja-JP"/>
          </w:rPr>
          <w:t>ラベル</w:t>
        </w:r>
      </w:ins>
      <w:r w:rsidR="00790FDE" w:rsidRPr="000A13CF">
        <w:rPr>
          <w:i w:val="0"/>
          <w:noProof/>
          <w:sz w:val="22"/>
          <w:lang w:eastAsia="ja-JP"/>
        </w:rPr>
        <w:t>毎の</w:t>
      </w:r>
      <w:r w:rsidR="00790FDE" w:rsidRPr="000A13CF">
        <w:rPr>
          <w:i w:val="0"/>
          <w:noProof/>
          <w:sz w:val="22"/>
          <w:lang w:eastAsia="ja-JP"/>
        </w:rPr>
        <w:t>AUC</w:t>
      </w:r>
      <w:r w:rsidR="00790FDE" w:rsidRPr="000A13CF">
        <w:rPr>
          <w:i w:val="0"/>
          <w:noProof/>
          <w:sz w:val="22"/>
          <w:lang w:eastAsia="ja-JP"/>
        </w:rPr>
        <w:t>をそれぞれの畳み込みニューラルネットワーク毎に比較している</w:t>
      </w:r>
      <w:r w:rsidR="00790FDE" w:rsidRPr="000A13CF">
        <w:rPr>
          <w:i w:val="0"/>
          <w:noProof/>
          <w:sz w:val="22"/>
          <w:lang w:eastAsia="ja-JP"/>
        </w:rPr>
        <w:t xml:space="preserve">. </w:t>
      </w:r>
      <w:r w:rsidR="00790FDE" w:rsidRPr="000A13CF">
        <w:rPr>
          <w:i w:val="0"/>
          <w:noProof/>
          <w:sz w:val="22"/>
          <w:lang w:eastAsia="ja-JP"/>
        </w:rPr>
        <w:t>縦軸は</w:t>
      </w:r>
      <w:r w:rsidR="00790FDE" w:rsidRPr="000A13CF">
        <w:rPr>
          <w:i w:val="0"/>
          <w:noProof/>
          <w:sz w:val="22"/>
          <w:lang w:eastAsia="ja-JP"/>
        </w:rPr>
        <w:t>AUC</w:t>
      </w:r>
      <w:r w:rsidR="00790FDE" w:rsidRPr="000A13CF">
        <w:rPr>
          <w:i w:val="0"/>
          <w:noProof/>
          <w:sz w:val="22"/>
          <w:lang w:eastAsia="ja-JP"/>
        </w:rPr>
        <w:t>の値</w:t>
      </w:r>
      <w:r w:rsidR="00790FDE" w:rsidRPr="000A13CF">
        <w:rPr>
          <w:i w:val="0"/>
          <w:noProof/>
          <w:sz w:val="22"/>
          <w:lang w:eastAsia="ja-JP"/>
        </w:rPr>
        <w:t xml:space="preserve">. </w:t>
      </w:r>
      <w:del w:id="953" w:author="中村 優太" w:date="2019-01-28T18:09:00Z">
        <w:r w:rsidR="00790FDE" w:rsidRPr="000A13CF" w:rsidDel="004611A2">
          <w:rPr>
            <w:i w:val="0"/>
            <w:noProof/>
            <w:sz w:val="22"/>
            <w:lang w:eastAsia="ja-JP"/>
          </w:rPr>
          <w:delText>カテゴリ</w:delText>
        </w:r>
      </w:del>
      <w:ins w:id="954" w:author="中村 優太" w:date="2019-01-28T18:09:00Z">
        <w:r w:rsidR="004611A2">
          <w:rPr>
            <w:i w:val="0"/>
            <w:noProof/>
            <w:sz w:val="22"/>
            <w:lang w:eastAsia="ja-JP"/>
          </w:rPr>
          <w:t>ラベル</w:t>
        </w:r>
      </w:ins>
      <w:r w:rsidR="00790FDE" w:rsidRPr="000A13CF">
        <w:rPr>
          <w:i w:val="0"/>
          <w:noProof/>
          <w:sz w:val="22"/>
          <w:lang w:eastAsia="ja-JP"/>
        </w:rPr>
        <w:t>のラベルは左からデータセット中での出現頻度が高いものから順に並んでいる</w:t>
      </w:r>
      <w:r w:rsidR="00790FDE" w:rsidRPr="000A13CF">
        <w:rPr>
          <w:i w:val="0"/>
          <w:noProof/>
          <w:sz w:val="22"/>
          <w:lang w:eastAsia="ja-JP"/>
        </w:rPr>
        <w:t xml:space="preserve">.  </w:t>
      </w:r>
      <w:r w:rsidR="00790FDE" w:rsidRPr="000A13CF">
        <w:rPr>
          <w:i w:val="0"/>
          <w:noProof/>
          <w:sz w:val="22"/>
          <w:lang w:eastAsia="ja-JP"/>
        </w:rPr>
        <w:t>一番右側にある</w:t>
      </w:r>
      <w:ins w:id="955" w:author="中村 優太" w:date="2019-01-28T23:51:00Z">
        <w:r w:rsidR="009D118D">
          <w:rPr>
            <w:rFonts w:hint="eastAsia"/>
            <w:i w:val="0"/>
            <w:noProof/>
            <w:sz w:val="22"/>
            <w:lang w:eastAsia="ja-JP"/>
          </w:rPr>
          <w:t xml:space="preserve"> </w:t>
        </w:r>
      </w:ins>
      <w:r w:rsidR="00790FDE" w:rsidRPr="000A13CF">
        <w:rPr>
          <w:i w:val="0"/>
          <w:noProof/>
          <w:sz w:val="22"/>
          <w:lang w:eastAsia="ja-JP"/>
        </w:rPr>
        <w:t>mean</w:t>
      </w:r>
      <w:del w:id="956" w:author="中村 優太" w:date="2019-01-28T23:51:00Z">
        <w:r w:rsidR="00790FDE" w:rsidRPr="000A13CF" w:rsidDel="009D118D">
          <w:rPr>
            <w:i w:val="0"/>
            <w:noProof/>
            <w:sz w:val="22"/>
            <w:lang w:eastAsia="ja-JP"/>
          </w:rPr>
          <w:delText xml:space="preserve"> </w:delText>
        </w:r>
      </w:del>
      <w:r w:rsidR="00790FDE" w:rsidRPr="000A13CF">
        <w:rPr>
          <w:i w:val="0"/>
          <w:noProof/>
          <w:sz w:val="22"/>
          <w:lang w:eastAsia="ja-JP"/>
        </w:rPr>
        <w:t xml:space="preserve"> </w:t>
      </w:r>
      <w:r w:rsidR="00790FDE" w:rsidRPr="000A13CF">
        <w:rPr>
          <w:i w:val="0"/>
          <w:noProof/>
          <w:sz w:val="22"/>
          <w:lang w:eastAsia="ja-JP"/>
        </w:rPr>
        <w:t>ラベルは</w:t>
      </w:r>
      <w:r w:rsidR="002F4E43">
        <w:rPr>
          <w:i w:val="0"/>
          <w:noProof/>
          <w:sz w:val="22"/>
          <w:lang w:eastAsia="ja-JP"/>
        </w:rPr>
        <w:t xml:space="preserve">, </w:t>
      </w:r>
      <w:r w:rsidR="00790FDE" w:rsidRPr="000A13CF">
        <w:rPr>
          <w:i w:val="0"/>
          <w:noProof/>
          <w:sz w:val="22"/>
          <w:lang w:eastAsia="ja-JP"/>
        </w:rPr>
        <w:t>各畳み込みニューラルネットワークの</w:t>
      </w:r>
      <w:r w:rsidR="00790FDE" w:rsidRPr="000A13CF">
        <w:rPr>
          <w:i w:val="0"/>
          <w:noProof/>
          <w:sz w:val="22"/>
          <w:lang w:eastAsia="ja-JP"/>
        </w:rPr>
        <w:t>AUC</w:t>
      </w:r>
      <w:r w:rsidR="00790FDE" w:rsidRPr="000A13CF">
        <w:rPr>
          <w:i w:val="0"/>
          <w:noProof/>
          <w:sz w:val="22"/>
          <w:lang w:eastAsia="ja-JP"/>
        </w:rPr>
        <w:t>の</w:t>
      </w:r>
      <w:del w:id="957" w:author="中村 優太" w:date="2019-01-28T18:09:00Z">
        <w:r w:rsidR="00790FDE" w:rsidRPr="000A13CF" w:rsidDel="004611A2">
          <w:rPr>
            <w:i w:val="0"/>
            <w:noProof/>
            <w:sz w:val="22"/>
            <w:lang w:eastAsia="ja-JP"/>
          </w:rPr>
          <w:delText>カテゴリ</w:delText>
        </w:r>
      </w:del>
      <w:ins w:id="958" w:author="中村 優太" w:date="2019-01-28T18:09:00Z">
        <w:r w:rsidR="004611A2">
          <w:rPr>
            <w:i w:val="0"/>
            <w:noProof/>
            <w:sz w:val="22"/>
            <w:lang w:eastAsia="ja-JP"/>
          </w:rPr>
          <w:t>ラベル</w:t>
        </w:r>
      </w:ins>
      <w:r w:rsidR="00790FDE" w:rsidRPr="000A13CF">
        <w:rPr>
          <w:i w:val="0"/>
          <w:noProof/>
          <w:sz w:val="22"/>
          <w:lang w:eastAsia="ja-JP"/>
        </w:rPr>
        <w:t>平均を示している</w:t>
      </w:r>
      <w:r w:rsidR="00790FDE" w:rsidRPr="000A13CF">
        <w:rPr>
          <w:i w:val="0"/>
          <w:noProof/>
          <w:sz w:val="22"/>
          <w:lang w:eastAsia="ja-JP"/>
        </w:rPr>
        <w:t xml:space="preserve">. </w:t>
      </w:r>
    </w:p>
    <w:p w14:paraId="14A29B81" w14:textId="72264427" w:rsidR="001C2FF7" w:rsidRPr="000A13CF" w:rsidDel="0020069D" w:rsidRDefault="00624158">
      <w:pPr>
        <w:pStyle w:val="a0"/>
        <w:rPr>
          <w:del w:id="959" w:author="中村 優太" w:date="2019-01-28T18:19:00Z"/>
          <w:noProof/>
        </w:rPr>
      </w:pPr>
      <w:del w:id="960" w:author="中村 優太" w:date="2019-01-28T18:19:00Z">
        <w:r w:rsidRPr="000A13CF" w:rsidDel="0020069D">
          <w:rPr>
            <w:noProof/>
          </w:rPr>
          <w:delText>また</w:delText>
        </w:r>
        <w:r w:rsidRPr="000A13CF" w:rsidDel="0020069D">
          <w:rPr>
            <w:noProof/>
          </w:rPr>
          <w:delText xml:space="preserve">, </w:delText>
        </w:r>
        <w:r w:rsidRPr="000A13CF" w:rsidDel="0020069D">
          <w:rPr>
            <w:noProof/>
          </w:rPr>
          <w:delText>図</w:delText>
        </w:r>
      </w:del>
      <w:del w:id="961" w:author="中村 優太" w:date="2019-01-28T18:11:00Z">
        <w:r w:rsidRPr="000A13CF" w:rsidDel="00DE0FDF">
          <w:rPr>
            <w:noProof/>
          </w:rPr>
          <w:delText>x</w:delText>
        </w:r>
      </w:del>
      <w:del w:id="962" w:author="中村 優太" w:date="2019-01-28T18:19:00Z">
        <w:r w:rsidRPr="000A13CF" w:rsidDel="0020069D">
          <w:rPr>
            <w:noProof/>
          </w:rPr>
          <w:delText>は畳み込みニューラルネットワークの予測値から算出した</w:delText>
        </w:r>
        <w:r w:rsidRPr="000A13CF" w:rsidDel="0020069D">
          <w:rPr>
            <w:noProof/>
          </w:rPr>
          <w:delText xml:space="preserve">, </w:delText>
        </w:r>
        <w:r w:rsidRPr="000A13CF" w:rsidDel="0020069D">
          <w:rPr>
            <w:noProof/>
          </w:rPr>
          <w:delText>ラベルごとの</w:delText>
        </w:r>
        <w:r w:rsidRPr="000A13CF" w:rsidDel="0020069D">
          <w:rPr>
            <w:noProof/>
          </w:rPr>
          <w:delText>AUC</w:delText>
        </w:r>
        <w:r w:rsidRPr="000A13CF" w:rsidDel="0020069D">
          <w:rPr>
            <w:noProof/>
          </w:rPr>
          <w:delText>である</w:delText>
        </w:r>
        <w:r w:rsidRPr="000A13CF" w:rsidDel="0020069D">
          <w:rPr>
            <w:noProof/>
          </w:rPr>
          <w:delText>.</w:delText>
        </w:r>
      </w:del>
    </w:p>
    <w:p w14:paraId="3D345804" w14:textId="5005AFA6" w:rsidR="001C2FF7" w:rsidDel="0020069D" w:rsidRDefault="00624158">
      <w:pPr>
        <w:pStyle w:val="a0"/>
        <w:rPr>
          <w:del w:id="963" w:author="中村 優太" w:date="2019-01-28T18:19:00Z"/>
          <w:noProof/>
        </w:rPr>
      </w:pPr>
      <w:del w:id="964" w:author="中村 優太" w:date="2019-01-28T18:19:00Z">
        <w:r w:rsidRPr="000A13CF" w:rsidDel="0020069D">
          <w:rPr>
            <w:noProof/>
          </w:rPr>
          <w:delText>画像識別ニューラルネットワークによ</w:delText>
        </w:r>
      </w:del>
      <w:del w:id="965" w:author="中村 優太" w:date="2019-01-22T22:38:00Z">
        <w:r w:rsidRPr="000A13CF" w:rsidDel="00AD0398">
          <w:rPr>
            <w:noProof/>
          </w:rPr>
          <w:delText>り</w:delText>
        </w:r>
      </w:del>
      <w:del w:id="966" w:author="中村 優太" w:date="2019-01-28T18:19:00Z">
        <w:r w:rsidRPr="000A13CF" w:rsidDel="0020069D">
          <w:rPr>
            <w:noProof/>
          </w:rPr>
          <w:delText>判別結果では</w:delText>
        </w:r>
        <w:r w:rsidRPr="000A13CF" w:rsidDel="0020069D">
          <w:rPr>
            <w:noProof/>
          </w:rPr>
          <w:delText xml:space="preserve">, </w:delText>
        </w:r>
        <w:r w:rsidRPr="000A13CF" w:rsidDel="0020069D">
          <w:rPr>
            <w:noProof/>
          </w:rPr>
          <w:delText>各</w:delText>
        </w:r>
      </w:del>
      <w:del w:id="967" w:author="中村 優太" w:date="2019-01-28T18:09:00Z">
        <w:r w:rsidRPr="000A13CF" w:rsidDel="004611A2">
          <w:rPr>
            <w:noProof/>
          </w:rPr>
          <w:delText>カテゴリ</w:delText>
        </w:r>
      </w:del>
      <w:del w:id="968" w:author="中村 優太" w:date="2019-01-28T18:19:00Z">
        <w:r w:rsidRPr="000A13CF" w:rsidDel="0020069D">
          <w:rPr>
            <w:noProof/>
          </w:rPr>
          <w:delText>の</w:delText>
        </w:r>
        <w:r w:rsidRPr="000A13CF" w:rsidDel="0020069D">
          <w:rPr>
            <w:noProof/>
          </w:rPr>
          <w:delText>AUC</w:delText>
        </w:r>
        <w:r w:rsidRPr="000A13CF" w:rsidDel="0020069D">
          <w:rPr>
            <w:noProof/>
          </w:rPr>
          <w:delText>はおおよそ</w:delText>
        </w:r>
        <w:r w:rsidRPr="000A13CF" w:rsidDel="0020069D">
          <w:rPr>
            <w:noProof/>
          </w:rPr>
          <w:delText>0.5</w:delText>
        </w:r>
        <w:r w:rsidRPr="000A13CF" w:rsidDel="0020069D">
          <w:rPr>
            <w:noProof/>
          </w:rPr>
          <w:delText>となっており</w:delText>
        </w:r>
        <w:r w:rsidRPr="000A13CF" w:rsidDel="0020069D">
          <w:rPr>
            <w:noProof/>
          </w:rPr>
          <w:delText xml:space="preserve">, </w:delText>
        </w:r>
        <w:r w:rsidRPr="000A13CF" w:rsidDel="0020069D">
          <w:rPr>
            <w:noProof/>
          </w:rPr>
          <w:delText>学習に失敗していることが分かる</w:delText>
        </w:r>
        <w:r w:rsidRPr="000A13CF" w:rsidDel="0020069D">
          <w:rPr>
            <w:noProof/>
          </w:rPr>
          <w:delText xml:space="preserve">. </w:delText>
        </w:r>
        <w:r w:rsidRPr="000A13CF" w:rsidDel="0020069D">
          <w:rPr>
            <w:noProof/>
          </w:rPr>
          <w:delText>また</w:delText>
        </w:r>
        <w:r w:rsidRPr="000A13CF" w:rsidDel="0020069D">
          <w:rPr>
            <w:noProof/>
          </w:rPr>
          <w:delText xml:space="preserve">, </w:delText>
        </w:r>
        <w:r w:rsidRPr="000A13CF" w:rsidDel="0020069D">
          <w:rPr>
            <w:noProof/>
          </w:rPr>
          <w:delText>中心化拡張によって拡張された時空間畳み込みニューラルネットワークにおいては</w:delText>
        </w:r>
        <w:r w:rsidRPr="000A13CF" w:rsidDel="0020069D">
          <w:rPr>
            <w:noProof/>
          </w:rPr>
          <w:delText xml:space="preserve">, </w:delText>
        </w:r>
        <w:r w:rsidRPr="000A13CF" w:rsidDel="0020069D">
          <w:rPr>
            <w:noProof/>
          </w:rPr>
          <w:delText>画像識別ニューラルネットワークよりも値の変動が大きいものの</w:delText>
        </w:r>
        <w:r w:rsidRPr="000A13CF" w:rsidDel="0020069D">
          <w:rPr>
            <w:noProof/>
          </w:rPr>
          <w:delText xml:space="preserve">, </w:delText>
        </w:r>
        <w:r w:rsidRPr="000A13CF" w:rsidDel="0020069D">
          <w:rPr>
            <w:noProof/>
          </w:rPr>
          <w:delText>おおよそ</w:delText>
        </w:r>
        <w:r w:rsidRPr="000A13CF" w:rsidDel="0020069D">
          <w:rPr>
            <w:noProof/>
          </w:rPr>
          <w:delText>AUC</w:delText>
        </w:r>
        <w:r w:rsidRPr="000A13CF" w:rsidDel="0020069D">
          <w:rPr>
            <w:noProof/>
          </w:rPr>
          <w:delText>は</w:delText>
        </w:r>
        <w:r w:rsidRPr="000A13CF" w:rsidDel="0020069D">
          <w:rPr>
            <w:noProof/>
          </w:rPr>
          <w:delText>0.5</w:delText>
        </w:r>
        <w:r w:rsidRPr="000A13CF" w:rsidDel="0020069D">
          <w:rPr>
            <w:noProof/>
          </w:rPr>
          <w:delText>付近の値を取っており</w:delText>
        </w:r>
        <w:r w:rsidRPr="000A13CF" w:rsidDel="0020069D">
          <w:rPr>
            <w:noProof/>
          </w:rPr>
          <w:delText xml:space="preserve">, </w:delText>
        </w:r>
        <w:r w:rsidRPr="000A13CF" w:rsidDel="0020069D">
          <w:rPr>
            <w:noProof/>
          </w:rPr>
          <w:delText>学習は成功していないことが分かる</w:delText>
        </w:r>
        <w:r w:rsidRPr="000A13CF" w:rsidDel="0020069D">
          <w:rPr>
            <w:noProof/>
          </w:rPr>
          <w:delText xml:space="preserve">. </w:delText>
        </w:r>
        <w:r w:rsidRPr="000A13CF" w:rsidDel="0020069D">
          <w:rPr>
            <w:noProof/>
          </w:rPr>
          <w:delText>平均化拡張によって拡張された時空間畳み込みニューラルネットワークにおいては</w:delText>
        </w:r>
        <w:r w:rsidRPr="000A13CF" w:rsidDel="0020069D">
          <w:rPr>
            <w:noProof/>
          </w:rPr>
          <w:delText xml:space="preserve">, </w:delText>
        </w:r>
        <w:r w:rsidRPr="000A13CF" w:rsidDel="0020069D">
          <w:rPr>
            <w:noProof/>
          </w:rPr>
          <w:delText>前述の</w:delText>
        </w:r>
        <w:r w:rsidRPr="000A13CF" w:rsidDel="0020069D">
          <w:rPr>
            <w:noProof/>
          </w:rPr>
          <w:delText>2</w:delText>
        </w:r>
        <w:r w:rsidRPr="000A13CF" w:rsidDel="0020069D">
          <w:rPr>
            <w:noProof/>
          </w:rPr>
          <w:delText>つのネットワークよりも高い</w:delText>
        </w:r>
        <w:r w:rsidRPr="000A13CF" w:rsidDel="0020069D">
          <w:rPr>
            <w:noProof/>
          </w:rPr>
          <w:delText>AUC</w:delText>
        </w:r>
        <w:r w:rsidRPr="000A13CF" w:rsidDel="0020069D">
          <w:rPr>
            <w:noProof/>
          </w:rPr>
          <w:delText>を示しており</w:delText>
        </w:r>
        <w:r w:rsidRPr="000A13CF" w:rsidDel="0020069D">
          <w:rPr>
            <w:noProof/>
          </w:rPr>
          <w:delText xml:space="preserve">, </w:delText>
        </w:r>
        <w:r w:rsidRPr="000A13CF" w:rsidDel="0020069D">
          <w:rPr>
            <w:noProof/>
          </w:rPr>
          <w:delText>学習が一定成功していることがわかる</w:delText>
        </w:r>
        <w:r w:rsidRPr="000A13CF" w:rsidDel="0020069D">
          <w:rPr>
            <w:noProof/>
          </w:rPr>
          <w:delText xml:space="preserve">. </w:delText>
        </w:r>
        <w:r w:rsidRPr="000A13CF" w:rsidDel="0020069D">
          <w:rPr>
            <w:noProof/>
          </w:rPr>
          <w:delText>動詞判別時空間畳み込みニューラルネットワークに関しては他のものよりも総合的に</w:delText>
        </w:r>
        <w:r w:rsidRPr="000A13CF" w:rsidDel="0020069D">
          <w:rPr>
            <w:noProof/>
          </w:rPr>
          <w:delText>AUC</w:delText>
        </w:r>
        <w:r w:rsidRPr="000A13CF" w:rsidDel="0020069D">
          <w:rPr>
            <w:noProof/>
          </w:rPr>
          <w:delText>が低い結果となった</w:delText>
        </w:r>
        <w:r w:rsidRPr="000A13CF" w:rsidDel="0020069D">
          <w:rPr>
            <w:noProof/>
          </w:rPr>
          <w:delText>.</w:delText>
        </w:r>
      </w:del>
    </w:p>
    <w:p w14:paraId="1C21551E" w14:textId="77777777" w:rsidR="000462A9" w:rsidRDefault="000462A9">
      <w:pPr>
        <w:ind w:firstLine="600"/>
        <w:rPr>
          <w:noProof/>
          <w:lang w:eastAsia="ja-JP"/>
        </w:rPr>
      </w:pPr>
      <w:r>
        <w:rPr>
          <w:noProof/>
          <w:lang w:eastAsia="ja-JP"/>
        </w:rPr>
        <w:br w:type="page"/>
      </w:r>
    </w:p>
    <w:p w14:paraId="45CB1433" w14:textId="77777777" w:rsidR="001C2FF7" w:rsidRPr="000A13CF" w:rsidRDefault="00624158">
      <w:pPr>
        <w:pStyle w:val="1"/>
        <w:pPrChange w:id="969" w:author="中村 優太" w:date="2019-01-28T20:07:00Z">
          <w:pPr>
            <w:pStyle w:val="a0"/>
          </w:pPr>
        </w:pPrChange>
      </w:pPr>
      <w:bookmarkStart w:id="970" w:name="第4章-考察"/>
      <w:bookmarkStart w:id="971" w:name="_Toc533783301"/>
      <w:bookmarkStart w:id="972" w:name="_Toc533784044"/>
      <w:bookmarkStart w:id="973" w:name="_Toc536302880"/>
      <w:r w:rsidRPr="000A13CF">
        <w:lastRenderedPageBreak/>
        <w:t>第</w:t>
      </w:r>
      <w:r w:rsidRPr="000A13CF">
        <w:t>4</w:t>
      </w:r>
      <w:r w:rsidRPr="000A13CF">
        <w:t>章</w:t>
      </w:r>
      <w:r w:rsidRPr="000A13CF">
        <w:t xml:space="preserve"> </w:t>
      </w:r>
      <w:r w:rsidRPr="000A13CF">
        <w:t>考察</w:t>
      </w:r>
      <w:bookmarkEnd w:id="970"/>
      <w:bookmarkEnd w:id="971"/>
      <w:bookmarkEnd w:id="972"/>
      <w:bookmarkEnd w:id="973"/>
    </w:p>
    <w:p w14:paraId="1AD2BA20" w14:textId="62AF2EFA" w:rsidR="001C2FF7" w:rsidRPr="000A13CF" w:rsidRDefault="00624158">
      <w:pPr>
        <w:pStyle w:val="FirstParagraph"/>
        <w:pPrChange w:id="974" w:author="中村 優太" w:date="2019-01-28T20:10:00Z">
          <w:pPr>
            <w:pStyle w:val="1"/>
          </w:pPr>
        </w:pPrChange>
      </w:pPr>
      <w:r w:rsidRPr="000A13CF">
        <w:rPr>
          <w:noProof/>
        </w:rPr>
        <w:t>本研究では</w:t>
      </w:r>
      <w:r w:rsidRPr="000A13CF">
        <w:rPr>
          <w:noProof/>
        </w:rPr>
        <w:t xml:space="preserve">, </w:t>
      </w:r>
      <w:r w:rsidRPr="000A13CF">
        <w:rPr>
          <w:noProof/>
        </w:rPr>
        <w:t>複数の方法で重みを設定した畳み込みニューラルネットワークの</w:t>
      </w:r>
      <w:r w:rsidRPr="000A13CF">
        <w:rPr>
          <w:noProof/>
        </w:rPr>
        <w:t>fine-tuning</w:t>
      </w:r>
      <w:r w:rsidRPr="000A13CF">
        <w:rPr>
          <w:noProof/>
        </w:rPr>
        <w:t>を行い</w:t>
      </w:r>
      <w:r w:rsidRPr="000A13CF">
        <w:rPr>
          <w:noProof/>
        </w:rPr>
        <w:t xml:space="preserve">, </w:t>
      </w:r>
      <w:r w:rsidRPr="000A13CF">
        <w:rPr>
          <w:noProof/>
        </w:rPr>
        <w:t>動画中の物体判別タスクの成績の比較を行</w:t>
      </w:r>
      <w:ins w:id="975" w:author="中村 優太" w:date="2019-01-22T22:09:00Z">
        <w:r w:rsidR="00ED25C7">
          <w:rPr>
            <w:noProof/>
          </w:rPr>
          <w:t>った結果</w:t>
        </w:r>
        <w:r w:rsidR="00ED25C7">
          <w:rPr>
            <w:rFonts w:hint="eastAsia"/>
            <w:noProof/>
          </w:rPr>
          <w:t xml:space="preserve">, </w:t>
        </w:r>
        <w:r w:rsidR="00ED25C7" w:rsidRPr="000A13CF">
          <w:rPr>
            <w:noProof/>
          </w:rPr>
          <w:t>今回比較を行った</w:t>
        </w:r>
        <w:r w:rsidR="00ED25C7" w:rsidRPr="000A13CF">
          <w:rPr>
            <w:noProof/>
          </w:rPr>
          <w:t>4</w:t>
        </w:r>
        <w:r w:rsidR="00ED25C7" w:rsidRPr="000A13CF">
          <w:rPr>
            <w:noProof/>
          </w:rPr>
          <w:t>つの畳み込みニューラルネットワークの中で</w:t>
        </w:r>
        <w:r w:rsidR="00ED25C7" w:rsidRPr="000A13CF">
          <w:rPr>
            <w:noProof/>
          </w:rPr>
          <w:t xml:space="preserve">, </w:t>
        </w:r>
        <w:r w:rsidR="00ED25C7" w:rsidRPr="000A13CF">
          <w:rPr>
            <w:noProof/>
          </w:rPr>
          <w:t>平均化拡張によって</w:t>
        </w:r>
        <w:r w:rsidR="00ED25C7">
          <w:rPr>
            <w:noProof/>
          </w:rPr>
          <w:t xml:space="preserve">2 </w:t>
        </w:r>
        <w:r w:rsidR="00ED25C7">
          <w:rPr>
            <w:noProof/>
          </w:rPr>
          <w:t>次元</w:t>
        </w:r>
        <w:r w:rsidR="00ED25C7" w:rsidRPr="000A13CF">
          <w:rPr>
            <w:noProof/>
          </w:rPr>
          <w:t>画像識別タスクで訓練を行ったもののみが</w:t>
        </w:r>
        <w:r w:rsidR="00ED25C7">
          <w:rPr>
            <w:noProof/>
          </w:rPr>
          <w:t>他のものと比べ高い成績を示</w:t>
        </w:r>
      </w:ins>
      <w:ins w:id="976" w:author="中村 優太" w:date="2019-01-22T22:10:00Z">
        <w:r w:rsidR="00ED25C7">
          <w:rPr>
            <w:noProof/>
          </w:rPr>
          <w:t>すことが分かった</w:t>
        </w:r>
      </w:ins>
      <w:ins w:id="977" w:author="中村 優太" w:date="2019-01-22T22:09:00Z">
        <w:r w:rsidR="00ED25C7">
          <w:rPr>
            <w:noProof/>
          </w:rPr>
          <w:t>.</w:t>
        </w:r>
      </w:ins>
      <w:del w:id="978" w:author="中村 優太" w:date="2019-01-22T22:09:00Z">
        <w:r w:rsidRPr="000A13CF" w:rsidDel="00ED25C7">
          <w:rPr>
            <w:noProof/>
          </w:rPr>
          <w:delText>った</w:delText>
        </w:r>
        <w:r w:rsidRPr="000A13CF" w:rsidDel="00ED25C7">
          <w:rPr>
            <w:noProof/>
          </w:rPr>
          <w:delText xml:space="preserve">. </w:delText>
        </w:r>
      </w:del>
      <w:del w:id="979" w:author="中村 優太" w:date="2019-01-22T22:08:00Z">
        <w:r w:rsidRPr="000A13CF" w:rsidDel="00ED25C7">
          <w:rPr>
            <w:noProof/>
          </w:rPr>
          <w:delText>以下では</w:delText>
        </w:r>
        <w:r w:rsidRPr="000A13CF" w:rsidDel="00ED25C7">
          <w:rPr>
            <w:noProof/>
          </w:rPr>
          <w:delText xml:space="preserve">, </w:delText>
        </w:r>
        <w:r w:rsidRPr="000A13CF" w:rsidDel="00ED25C7">
          <w:rPr>
            <w:noProof/>
          </w:rPr>
          <w:delText>まず</w:delText>
        </w:r>
        <w:r w:rsidRPr="000A13CF" w:rsidDel="00ED25C7">
          <w:rPr>
            <w:noProof/>
          </w:rPr>
          <w:delText xml:space="preserve">, </w:delText>
        </w:r>
        <w:r w:rsidRPr="000A13CF" w:rsidDel="00ED25C7">
          <w:rPr>
            <w:noProof/>
          </w:rPr>
          <w:delText>それぞ</w:delText>
        </w:r>
      </w:del>
      <w:ins w:id="980" w:author="堀川友慈" w:date="2019-01-17T16:59:00Z">
        <w:del w:id="981" w:author="中村 優太" w:date="2019-01-22T22:08:00Z">
          <w:r w:rsidR="0011503B" w:rsidDel="00ED25C7">
            <w:rPr>
              <w:rFonts w:hint="eastAsia"/>
              <w:noProof/>
            </w:rPr>
            <w:delText>れ</w:delText>
          </w:r>
        </w:del>
      </w:ins>
      <w:del w:id="982" w:author="中村 優太" w:date="2019-01-22T22:08:00Z">
        <w:r w:rsidRPr="000A13CF" w:rsidDel="00ED25C7">
          <w:rPr>
            <w:noProof/>
          </w:rPr>
          <w:delText>の畳み込みニューラルネットワークを用いて</w:delText>
        </w:r>
        <w:r w:rsidRPr="000A13CF" w:rsidDel="00ED25C7">
          <w:rPr>
            <w:noProof/>
          </w:rPr>
          <w:delText>fine-tuning</w:delText>
        </w:r>
      </w:del>
      <w:ins w:id="983" w:author="堀川友慈" w:date="2019-01-17T17:00:00Z">
        <w:del w:id="984" w:author="中村 優太" w:date="2019-01-22T22:08:00Z">
          <w:r w:rsidR="00DE76D5" w:rsidDel="00ED25C7">
            <w:rPr>
              <w:rFonts w:hint="eastAsia"/>
              <w:noProof/>
            </w:rPr>
            <w:delText>を</w:delText>
          </w:r>
        </w:del>
      </w:ins>
      <w:del w:id="985" w:author="中村 優太" w:date="2019-01-22T22:08:00Z">
        <w:r w:rsidRPr="000A13CF" w:rsidDel="00ED25C7">
          <w:rPr>
            <w:noProof/>
          </w:rPr>
          <w:delText>お行った際の性質について考察を行う</w:delText>
        </w:r>
        <w:r w:rsidRPr="000A13CF" w:rsidDel="00ED25C7">
          <w:rPr>
            <w:noProof/>
          </w:rPr>
          <w:delText xml:space="preserve">. </w:delText>
        </w:r>
        <w:r w:rsidRPr="000A13CF" w:rsidDel="00ED25C7">
          <w:rPr>
            <w:noProof/>
          </w:rPr>
          <w:delText>その後に</w:delText>
        </w:r>
        <w:r w:rsidRPr="000A13CF" w:rsidDel="00ED25C7">
          <w:rPr>
            <w:noProof/>
          </w:rPr>
          <w:delText>, 4</w:delText>
        </w:r>
        <w:r w:rsidRPr="000A13CF" w:rsidDel="00ED25C7">
          <w:rPr>
            <w:noProof/>
          </w:rPr>
          <w:delText>つの畳み込みニューラルネットワークの比較から時空間畳み込みニューラルネットワークにおける</w:delText>
        </w:r>
        <w:r w:rsidRPr="000A13CF" w:rsidDel="00ED25C7">
          <w:rPr>
            <w:noProof/>
          </w:rPr>
          <w:delText>fine-tuning</w:delText>
        </w:r>
        <w:r w:rsidRPr="000A13CF" w:rsidDel="00ED25C7">
          <w:rPr>
            <w:noProof/>
          </w:rPr>
          <w:delText>の特性についての考察を行う</w:delText>
        </w:r>
        <w:r w:rsidRPr="000A13CF" w:rsidDel="00ED25C7">
          <w:rPr>
            <w:noProof/>
          </w:rPr>
          <w:delText>.</w:delText>
        </w:r>
      </w:del>
    </w:p>
    <w:p w14:paraId="213B300C" w14:textId="6B62F0D1" w:rsidR="001C2FF7" w:rsidRPr="000A13CF" w:rsidRDefault="00ED25C7">
      <w:pPr>
        <w:pStyle w:val="FirstParagraph"/>
        <w:rPr>
          <w:noProof/>
        </w:rPr>
      </w:pPr>
      <w:ins w:id="986" w:author="中村 優太" w:date="2019-01-22T22:10:00Z">
        <w:r>
          <w:rPr>
            <w:noProof/>
          </w:rPr>
          <w:t>また</w:t>
        </w:r>
        <w:r>
          <w:rPr>
            <w:noProof/>
          </w:rPr>
          <w:t xml:space="preserve">, </w:t>
        </w:r>
        <w:r>
          <w:rPr>
            <w:noProof/>
          </w:rPr>
          <w:t>その他の</w:t>
        </w:r>
      </w:ins>
      <w:del w:id="987" w:author="中村 優太" w:date="2019-01-22T22:10:00Z">
        <w:r w:rsidR="00624158" w:rsidRPr="000A13CF" w:rsidDel="00ED25C7">
          <w:rPr>
            <w:noProof/>
          </w:rPr>
          <w:delText>fine-tuning</w:delText>
        </w:r>
        <w:r w:rsidR="00624158" w:rsidRPr="000A13CF" w:rsidDel="00ED25C7">
          <w:rPr>
            <w:noProof/>
          </w:rPr>
          <w:delText>をベースにした動画中の物体判別タスクにおいては</w:delText>
        </w:r>
        <w:r w:rsidR="00624158" w:rsidRPr="000A13CF" w:rsidDel="00ED25C7">
          <w:rPr>
            <w:noProof/>
          </w:rPr>
          <w:delText>,</w:delText>
        </w:r>
      </w:del>
      <w:del w:id="988" w:author="中村 優太" w:date="2019-01-22T22:09:00Z">
        <w:r w:rsidR="00624158" w:rsidRPr="000A13CF" w:rsidDel="00ED25C7">
          <w:rPr>
            <w:noProof/>
          </w:rPr>
          <w:delText xml:space="preserve"> </w:delText>
        </w:r>
        <w:r w:rsidR="00624158" w:rsidRPr="000A13CF" w:rsidDel="00ED25C7">
          <w:rPr>
            <w:noProof/>
          </w:rPr>
          <w:delText>今回比較を行った</w:delText>
        </w:r>
        <w:r w:rsidR="00624158" w:rsidRPr="000A13CF" w:rsidDel="00ED25C7">
          <w:rPr>
            <w:noProof/>
          </w:rPr>
          <w:delText>4</w:delText>
        </w:r>
        <w:r w:rsidR="00624158" w:rsidRPr="000A13CF" w:rsidDel="00ED25C7">
          <w:rPr>
            <w:noProof/>
          </w:rPr>
          <w:delText>つの畳み込みニューラルネットワークの中で</w:delText>
        </w:r>
        <w:r w:rsidR="00624158" w:rsidRPr="000A13CF" w:rsidDel="00ED25C7">
          <w:rPr>
            <w:noProof/>
          </w:rPr>
          <w:delText xml:space="preserve">, </w:delText>
        </w:r>
        <w:r w:rsidR="00624158" w:rsidRPr="000A13CF" w:rsidDel="00ED25C7">
          <w:rPr>
            <w:noProof/>
          </w:rPr>
          <w:delText>平均化拡張によって</w:delText>
        </w:r>
        <w:r w:rsidR="00BC6E8B" w:rsidDel="00ED25C7">
          <w:rPr>
            <w:noProof/>
          </w:rPr>
          <w:delText xml:space="preserve">2 </w:delText>
        </w:r>
        <w:r w:rsidR="00BC6E8B" w:rsidDel="00ED25C7">
          <w:rPr>
            <w:noProof/>
          </w:rPr>
          <w:delText>次元</w:delText>
        </w:r>
        <w:r w:rsidR="00624158" w:rsidRPr="000A13CF" w:rsidDel="00ED25C7">
          <w:rPr>
            <w:noProof/>
          </w:rPr>
          <w:delText>画像識別タスクで訓練を行ったもののみが</w:delText>
        </w:r>
      </w:del>
      <w:del w:id="989" w:author="中村 優太" w:date="2019-01-22T18:30:00Z">
        <w:r w:rsidR="00624158" w:rsidRPr="000A13CF" w:rsidDel="00F047B5">
          <w:rPr>
            <w:noProof/>
          </w:rPr>
          <w:delText>学習に成功したと言える</w:delText>
        </w:r>
        <w:r w:rsidR="00624158" w:rsidRPr="000A13CF" w:rsidDel="00F047B5">
          <w:rPr>
            <w:noProof/>
          </w:rPr>
          <w:delText xml:space="preserve">. </w:delText>
        </w:r>
      </w:del>
      <w:del w:id="990" w:author="中村 優太" w:date="2019-01-22T22:10:00Z">
        <w:r w:rsidR="00624158" w:rsidRPr="000A13CF" w:rsidDel="00ED25C7">
          <w:rPr>
            <w:noProof/>
          </w:rPr>
          <w:delText>図</w:delText>
        </w:r>
        <w:r w:rsidR="00624158" w:rsidRPr="000A13CF" w:rsidDel="00ED25C7">
          <w:rPr>
            <w:noProof/>
          </w:rPr>
          <w:delText>x</w:delText>
        </w:r>
        <w:r w:rsidR="00624158" w:rsidRPr="000A13CF" w:rsidDel="00ED25C7">
          <w:rPr>
            <w:noProof/>
          </w:rPr>
          <w:delText>で示された通り</w:delText>
        </w:r>
        <w:r w:rsidR="00624158" w:rsidRPr="000A13CF" w:rsidDel="00ED25C7">
          <w:rPr>
            <w:noProof/>
          </w:rPr>
          <w:delText xml:space="preserve">, </w:delText>
        </w:r>
      </w:del>
      <w:r w:rsidR="00624158" w:rsidRPr="000A13CF">
        <w:rPr>
          <w:noProof/>
        </w:rPr>
        <w:t>3</w:t>
      </w:r>
      <w:r w:rsidR="00624158" w:rsidRPr="000A13CF">
        <w:rPr>
          <w:noProof/>
        </w:rPr>
        <w:t>つのネットワークに関しては</w:t>
      </w:r>
      <w:r w:rsidR="00624158" w:rsidRPr="000A13CF">
        <w:rPr>
          <w:noProof/>
        </w:rPr>
        <w:t>, ROC</w:t>
      </w:r>
      <w:r w:rsidR="00624158" w:rsidRPr="000A13CF">
        <w:rPr>
          <w:noProof/>
        </w:rPr>
        <w:t>曲線や</w:t>
      </w:r>
      <w:del w:id="991" w:author="中村 優太" w:date="2019-01-22T22:11:00Z">
        <w:r w:rsidR="00624158" w:rsidRPr="000A13CF" w:rsidDel="00ED25C7">
          <w:rPr>
            <w:noProof/>
          </w:rPr>
          <w:delText xml:space="preserve">, </w:delText>
        </w:r>
      </w:del>
      <w:r w:rsidR="00624158" w:rsidRPr="000A13CF">
        <w:rPr>
          <w:noProof/>
        </w:rPr>
        <w:t>AUC</w:t>
      </w:r>
      <w:r w:rsidR="00624158" w:rsidRPr="000A13CF">
        <w:rPr>
          <w:noProof/>
        </w:rPr>
        <w:t>の値は総合的に見てチャンスレベルに近く</w:t>
      </w:r>
      <w:r w:rsidR="00624158" w:rsidRPr="000A13CF">
        <w:rPr>
          <w:noProof/>
        </w:rPr>
        <w:t xml:space="preserve">, </w:t>
      </w:r>
      <w:r w:rsidR="00624158" w:rsidRPr="000A13CF">
        <w:rPr>
          <w:noProof/>
        </w:rPr>
        <w:t>物体判別タスクの学習は成功しなかった</w:t>
      </w:r>
      <w:r w:rsidR="00624158" w:rsidRPr="000A13CF">
        <w:rPr>
          <w:noProof/>
        </w:rPr>
        <w:t xml:space="preserve">. </w:t>
      </w:r>
      <w:r w:rsidR="00624158" w:rsidRPr="000A13CF">
        <w:rPr>
          <w:noProof/>
        </w:rPr>
        <w:t>しかし</w:t>
      </w:r>
      <w:r w:rsidR="00624158" w:rsidRPr="000A13CF">
        <w:rPr>
          <w:noProof/>
        </w:rPr>
        <w:t xml:space="preserve">, </w:t>
      </w:r>
      <w:r w:rsidR="00624158" w:rsidRPr="000A13CF">
        <w:rPr>
          <w:noProof/>
        </w:rPr>
        <w:t>図</w:t>
      </w:r>
      <w:ins w:id="992" w:author="中村 優太" w:date="2019-01-28T23:53:00Z">
        <w:r w:rsidR="009D118D">
          <w:rPr>
            <w:noProof/>
          </w:rPr>
          <w:t xml:space="preserve">2 </w:t>
        </w:r>
      </w:ins>
      <w:del w:id="993" w:author="中村 優太" w:date="2019-01-28T23:53:00Z">
        <w:r w:rsidR="00624158" w:rsidRPr="000A13CF" w:rsidDel="009D118D">
          <w:rPr>
            <w:noProof/>
          </w:rPr>
          <w:delText>x</w:delText>
        </w:r>
      </w:del>
      <w:r w:rsidR="00624158" w:rsidRPr="000A13CF">
        <w:rPr>
          <w:noProof/>
        </w:rPr>
        <w:t>の学習曲線から</w:t>
      </w:r>
      <w:r w:rsidR="00624158" w:rsidRPr="000A13CF">
        <w:rPr>
          <w:noProof/>
        </w:rPr>
        <w:t xml:space="preserve">, </w:t>
      </w:r>
      <w:r w:rsidR="00624158" w:rsidRPr="000A13CF">
        <w:rPr>
          <w:noProof/>
        </w:rPr>
        <w:t>学習が成功しなかった原因が</w:t>
      </w:r>
      <w:r w:rsidR="00BC6E8B">
        <w:rPr>
          <w:noProof/>
        </w:rPr>
        <w:t xml:space="preserve">2 </w:t>
      </w:r>
      <w:r w:rsidR="00BC6E8B">
        <w:rPr>
          <w:noProof/>
        </w:rPr>
        <w:t>次元</w:t>
      </w:r>
      <w:r w:rsidR="00624158" w:rsidRPr="000A13CF">
        <w:rPr>
          <w:noProof/>
        </w:rPr>
        <w:t>の畳み込みニューラルネットワークと</w:t>
      </w:r>
      <w:r w:rsidR="00624158" w:rsidRPr="000A13CF">
        <w:rPr>
          <w:noProof/>
        </w:rPr>
        <w:t>3</w:t>
      </w:r>
      <w:r w:rsidR="00624158" w:rsidRPr="000A13CF">
        <w:rPr>
          <w:noProof/>
        </w:rPr>
        <w:t>次元畳み込みニューラルネットワークにおいて異なることが明らかになった</w:t>
      </w:r>
      <w:r w:rsidR="00624158" w:rsidRPr="000A13CF">
        <w:rPr>
          <w:noProof/>
        </w:rPr>
        <w:t>.</w:t>
      </w:r>
    </w:p>
    <w:p w14:paraId="76AF0EB4" w14:textId="3F2BB2BA" w:rsidR="001C2FF7" w:rsidRPr="000A13CF" w:rsidRDefault="00BC6E8B">
      <w:pPr>
        <w:pStyle w:val="a0"/>
        <w:rPr>
          <w:noProof/>
        </w:rPr>
        <w:pPrChange w:id="994" w:author="中村 優太" w:date="2019-01-28T20:10:00Z">
          <w:pPr>
            <w:pStyle w:val="FirstParagraph"/>
          </w:pPr>
        </w:pPrChange>
      </w:pPr>
      <w:r>
        <w:rPr>
          <w:noProof/>
        </w:rPr>
        <w:t xml:space="preserve">2 </w:t>
      </w:r>
      <w:r>
        <w:rPr>
          <w:noProof/>
        </w:rPr>
        <w:t>次元</w:t>
      </w:r>
      <w:r w:rsidR="00624158" w:rsidRPr="000A13CF">
        <w:rPr>
          <w:noProof/>
        </w:rPr>
        <w:t>の畳み込みニューラルネットワークから</w:t>
      </w:r>
      <w:r w:rsidR="00624158" w:rsidRPr="000A13CF">
        <w:rPr>
          <w:noProof/>
        </w:rPr>
        <w:t>fine-tuning</w:t>
      </w:r>
      <w:r w:rsidR="00624158" w:rsidRPr="000A13CF">
        <w:rPr>
          <w:noProof/>
        </w:rPr>
        <w:t>を行った場合は</w:t>
      </w:r>
      <w:r w:rsidR="00624158" w:rsidRPr="000A13CF">
        <w:rPr>
          <w:noProof/>
        </w:rPr>
        <w:t xml:space="preserve">, </w:t>
      </w:r>
      <w:r w:rsidR="00624158" w:rsidRPr="000A13CF">
        <w:rPr>
          <w:noProof/>
        </w:rPr>
        <w:t>訓練データに対する判別誤差が</w:t>
      </w:r>
      <w:r w:rsidR="00624158" w:rsidRPr="000A13CF">
        <w:rPr>
          <w:noProof/>
        </w:rPr>
        <w:t xml:space="preserve">, </w:t>
      </w:r>
      <w:r w:rsidR="00624158" w:rsidRPr="000A13CF">
        <w:rPr>
          <w:noProof/>
        </w:rPr>
        <w:t>テストデータに対する判別</w:t>
      </w:r>
      <w:del w:id="995" w:author="堀川友慈" w:date="2019-01-29T04:40:00Z">
        <w:r w:rsidR="00624158" w:rsidRPr="000A13CF" w:rsidDel="00AB0F6B">
          <w:rPr>
            <w:rFonts w:hint="eastAsia"/>
            <w:noProof/>
          </w:rPr>
          <w:delText>成績</w:delText>
        </w:r>
      </w:del>
      <w:ins w:id="996" w:author="堀川友慈" w:date="2019-01-29T04:40:00Z">
        <w:r w:rsidR="00AB0F6B">
          <w:rPr>
            <w:rFonts w:hint="eastAsia"/>
            <w:noProof/>
          </w:rPr>
          <w:t>誤差</w:t>
        </w:r>
      </w:ins>
      <w:r w:rsidR="00624158" w:rsidRPr="000A13CF">
        <w:rPr>
          <w:noProof/>
        </w:rPr>
        <w:t>を大きく下回る過学習が起きることが分かった</w:t>
      </w:r>
      <w:r w:rsidR="00624158" w:rsidRPr="000A13CF">
        <w:rPr>
          <w:noProof/>
        </w:rPr>
        <w:t xml:space="preserve">. </w:t>
      </w:r>
      <w:r w:rsidR="00624158" w:rsidRPr="000A13CF">
        <w:rPr>
          <w:noProof/>
        </w:rPr>
        <w:t>これは</w:t>
      </w:r>
      <w:r w:rsidR="00624158" w:rsidRPr="000A13CF">
        <w:rPr>
          <w:noProof/>
        </w:rPr>
        <w:t xml:space="preserve">, </w:t>
      </w:r>
      <w:r w:rsidR="00624158" w:rsidRPr="000A13CF">
        <w:rPr>
          <w:noProof/>
        </w:rPr>
        <w:t>動画中のフレームを画像として切り出して訓練を行う際に</w:t>
      </w:r>
      <w:r w:rsidR="00624158" w:rsidRPr="000A13CF">
        <w:rPr>
          <w:noProof/>
        </w:rPr>
        <w:t xml:space="preserve">, </w:t>
      </w:r>
      <w:r w:rsidR="00624158" w:rsidRPr="000A13CF">
        <w:rPr>
          <w:noProof/>
        </w:rPr>
        <w:t>画像としての類似度が非常に高い画像が複数入力されるという特徴によって引き起こされていると考えられる</w:t>
      </w:r>
      <w:r w:rsidR="00624158" w:rsidRPr="000A13CF">
        <w:rPr>
          <w:noProof/>
        </w:rPr>
        <w:t xml:space="preserve">. </w:t>
      </w:r>
      <w:r w:rsidR="00624158" w:rsidRPr="000A13CF">
        <w:rPr>
          <w:noProof/>
        </w:rPr>
        <w:t>一方</w:t>
      </w:r>
      <w:r w:rsidR="00624158" w:rsidRPr="000A13CF">
        <w:rPr>
          <w:noProof/>
        </w:rPr>
        <w:t xml:space="preserve">, </w:t>
      </w:r>
      <w:del w:id="997" w:author="中村 優太" w:date="2019-01-28T18:52:00Z">
        <w:r w:rsidR="00624158" w:rsidRPr="000A13CF" w:rsidDel="00F9746E">
          <w:rPr>
            <w:noProof/>
          </w:rPr>
          <w:delText>時空間畳み込み</w:delText>
        </w:r>
      </w:del>
      <w:ins w:id="998" w:author="中村 優太" w:date="2019-01-28T18:52:00Z">
        <w:r w:rsidR="00F9746E">
          <w:rPr>
            <w:noProof/>
          </w:rPr>
          <w:t>3</w:t>
        </w:r>
        <w:r w:rsidR="00F9746E">
          <w:rPr>
            <w:noProof/>
          </w:rPr>
          <w:t>次元畳み込み</w:t>
        </w:r>
      </w:ins>
      <w:r w:rsidR="00624158" w:rsidRPr="000A13CF">
        <w:rPr>
          <w:noProof/>
        </w:rPr>
        <w:t>ニューラルネットワークから</w:t>
      </w:r>
      <w:r w:rsidR="00624158" w:rsidRPr="000A13CF">
        <w:rPr>
          <w:noProof/>
        </w:rPr>
        <w:t>fine-tuning</w:t>
      </w:r>
      <w:r w:rsidR="00624158" w:rsidRPr="000A13CF">
        <w:rPr>
          <w:noProof/>
        </w:rPr>
        <w:t>を行った場合は</w:t>
      </w:r>
      <w:del w:id="999" w:author="中村 優太" w:date="2019-01-29T00:00:00Z">
        <w:r w:rsidR="00624158" w:rsidRPr="000A13CF" w:rsidDel="00436E67">
          <w:rPr>
            <w:noProof/>
          </w:rPr>
          <w:delText xml:space="preserve">, </w:delText>
        </w:r>
      </w:del>
      <w:r w:rsidR="00624158" w:rsidRPr="000A13CF">
        <w:rPr>
          <w:noProof/>
        </w:rPr>
        <w:t>訓練データに対する判別誤差とテストデータに対する判別誤差の間の乖離は起きず</w:t>
      </w:r>
      <w:r w:rsidR="00624158" w:rsidRPr="000A13CF">
        <w:rPr>
          <w:noProof/>
        </w:rPr>
        <w:t xml:space="preserve">, </w:t>
      </w:r>
      <w:r w:rsidR="00624158" w:rsidRPr="000A13CF">
        <w:rPr>
          <w:noProof/>
        </w:rPr>
        <w:t>双方とも判別誤差が初期段階で一定となることが明らかになった</w:t>
      </w:r>
      <w:r w:rsidR="00624158" w:rsidRPr="000A13CF">
        <w:rPr>
          <w:noProof/>
        </w:rPr>
        <w:t>.</w:t>
      </w:r>
    </w:p>
    <w:p w14:paraId="34D40122" w14:textId="5C3D93C8" w:rsidR="001C2FF7" w:rsidRPr="000A13CF" w:rsidRDefault="00624158">
      <w:pPr>
        <w:pStyle w:val="a0"/>
        <w:rPr>
          <w:noProof/>
        </w:rPr>
      </w:pPr>
      <w:del w:id="1000" w:author="中村 優太" w:date="2019-01-28T18:52:00Z">
        <w:r w:rsidRPr="000A13CF" w:rsidDel="00F9746E">
          <w:rPr>
            <w:noProof/>
          </w:rPr>
          <w:delText>時空間畳み込み</w:delText>
        </w:r>
      </w:del>
      <w:ins w:id="1001" w:author="中村 優太" w:date="2019-01-28T18:52:00Z">
        <w:r w:rsidR="00F9746E">
          <w:rPr>
            <w:noProof/>
          </w:rPr>
          <w:t>3</w:t>
        </w:r>
        <w:r w:rsidR="00F9746E">
          <w:rPr>
            <w:noProof/>
          </w:rPr>
          <w:t>次元畳み込み</w:t>
        </w:r>
      </w:ins>
      <w:r w:rsidRPr="000A13CF">
        <w:rPr>
          <w:noProof/>
        </w:rPr>
        <w:t>ニューラルネットワークの中で平均化拡張で拡張された画像識別畳み込みニューラルネットワークのみが物体判別タスクにおいて成績が高かった原因としては</w:t>
      </w:r>
      <w:r w:rsidRPr="000A13CF">
        <w:rPr>
          <w:noProof/>
        </w:rPr>
        <w:t xml:space="preserve">, </w:t>
      </w:r>
      <w:r w:rsidRPr="000A13CF">
        <w:rPr>
          <w:noProof/>
        </w:rPr>
        <w:t>平均化拡張においては初期の畳み込みニューラルネットワークの重みからの変化量が小さくても</w:t>
      </w:r>
      <w:r w:rsidRPr="000A13CF">
        <w:rPr>
          <w:noProof/>
        </w:rPr>
        <w:t xml:space="preserve">, </w:t>
      </w:r>
      <w:r w:rsidRPr="000A13CF">
        <w:rPr>
          <w:noProof/>
        </w:rPr>
        <w:t>新しいタスクの学習が行えるという可能性が考えられる</w:t>
      </w:r>
      <w:r w:rsidRPr="000A13CF">
        <w:rPr>
          <w:noProof/>
        </w:rPr>
        <w:t xml:space="preserve">. </w:t>
      </w:r>
      <w:r w:rsidRPr="000A13CF">
        <w:rPr>
          <w:noProof/>
        </w:rPr>
        <w:t>すでに物体判別のタスクで学習されているネットワークを拡張する場合</w:t>
      </w:r>
      <w:r w:rsidRPr="000A13CF">
        <w:rPr>
          <w:noProof/>
        </w:rPr>
        <w:t>, 2</w:t>
      </w:r>
      <w:r w:rsidRPr="000A13CF">
        <w:rPr>
          <w:noProof/>
        </w:rPr>
        <w:t>章で述べた中心化拡張と平均化拡張という</w:t>
      </w:r>
      <w:r w:rsidRPr="000A13CF">
        <w:rPr>
          <w:noProof/>
        </w:rPr>
        <w:t>2</w:t>
      </w:r>
      <w:r w:rsidRPr="000A13CF">
        <w:rPr>
          <w:noProof/>
        </w:rPr>
        <w:t>つの手法を用いることができるが</w:t>
      </w:r>
      <w:r w:rsidRPr="000A13CF">
        <w:rPr>
          <w:noProof/>
        </w:rPr>
        <w:t xml:space="preserve">, </w:t>
      </w:r>
      <w:r w:rsidRPr="000A13CF">
        <w:rPr>
          <w:noProof/>
        </w:rPr>
        <w:t>前者の中心化拡張の場合は畳み込み層の重みの大部分の値が</w:t>
      </w:r>
      <w:r w:rsidRPr="000A13CF">
        <w:rPr>
          <w:noProof/>
        </w:rPr>
        <w:t xml:space="preserve"> 0 </w:t>
      </w:r>
      <w:r w:rsidRPr="000A13CF">
        <w:rPr>
          <w:noProof/>
        </w:rPr>
        <w:t>という状態から訓練を行う必要があるため</w:t>
      </w:r>
      <w:r w:rsidRPr="000A13CF">
        <w:rPr>
          <w:noProof/>
        </w:rPr>
        <w:t xml:space="preserve">, </w:t>
      </w:r>
      <w:r w:rsidRPr="000A13CF">
        <w:rPr>
          <w:noProof/>
        </w:rPr>
        <w:t>本検証のようにデータ量が限られている条件においては十分に重みを更新できなかった可能性がある</w:t>
      </w:r>
      <w:r w:rsidRPr="000A13CF">
        <w:rPr>
          <w:noProof/>
        </w:rPr>
        <w:t xml:space="preserve">. </w:t>
      </w:r>
      <w:r w:rsidRPr="000A13CF">
        <w:rPr>
          <w:noProof/>
        </w:rPr>
        <w:t>また</w:t>
      </w:r>
      <w:r w:rsidRPr="000A13CF">
        <w:rPr>
          <w:noProof/>
        </w:rPr>
        <w:t xml:space="preserve">, </w:t>
      </w:r>
      <w:r w:rsidRPr="000A13CF">
        <w:rPr>
          <w:noProof/>
        </w:rPr>
        <w:t>動詞判別タスクで訓練された</w:t>
      </w:r>
      <w:del w:id="1002" w:author="中村 優太" w:date="2019-01-28T18:52:00Z">
        <w:r w:rsidRPr="000A13CF" w:rsidDel="00F9746E">
          <w:rPr>
            <w:noProof/>
          </w:rPr>
          <w:delText>時空間畳み込み</w:delText>
        </w:r>
      </w:del>
      <w:ins w:id="1003" w:author="中村 優太" w:date="2019-01-28T18:52:00Z">
        <w:r w:rsidR="00F9746E">
          <w:rPr>
            <w:noProof/>
          </w:rPr>
          <w:t>3</w:t>
        </w:r>
        <w:r w:rsidR="00F9746E">
          <w:rPr>
            <w:noProof/>
          </w:rPr>
          <w:t>次元畳み込み</w:t>
        </w:r>
      </w:ins>
      <w:r w:rsidRPr="000A13CF">
        <w:rPr>
          <w:noProof/>
        </w:rPr>
        <w:t>ニューラルネットワークを用いた場合に関しても</w:t>
      </w:r>
      <w:r w:rsidRPr="000A13CF">
        <w:rPr>
          <w:noProof/>
        </w:rPr>
        <w:t xml:space="preserve">, </w:t>
      </w:r>
      <w:r w:rsidRPr="000A13CF">
        <w:rPr>
          <w:noProof/>
        </w:rPr>
        <w:t>画像判別とは別のタスクで訓練されていたため</w:t>
      </w:r>
      <w:r w:rsidRPr="000A13CF">
        <w:rPr>
          <w:noProof/>
        </w:rPr>
        <w:t xml:space="preserve">, </w:t>
      </w:r>
      <w:r w:rsidRPr="000A13CF">
        <w:rPr>
          <w:noProof/>
        </w:rPr>
        <w:t>今回のデータ量では十分に重みが変化しなかった可能性も考えられる</w:t>
      </w:r>
      <w:r w:rsidRPr="000A13CF">
        <w:rPr>
          <w:noProof/>
        </w:rPr>
        <w:t xml:space="preserve">. </w:t>
      </w:r>
      <w:r w:rsidRPr="000A13CF">
        <w:rPr>
          <w:noProof/>
        </w:rPr>
        <w:t>本検証においては</w:t>
      </w:r>
      <w:r w:rsidRPr="000A13CF">
        <w:rPr>
          <w:noProof/>
        </w:rPr>
        <w:t xml:space="preserve">, </w:t>
      </w:r>
      <w:r w:rsidRPr="000A13CF">
        <w:rPr>
          <w:noProof/>
        </w:rPr>
        <w:t>学習済みのニューラルネットワークの重み</w:t>
      </w:r>
      <w:r w:rsidRPr="000A13CF">
        <w:rPr>
          <w:noProof/>
        </w:rPr>
        <w:lastRenderedPageBreak/>
        <w:t>については定量的な評価が行えていないため</w:t>
      </w:r>
      <w:r w:rsidRPr="000A13CF">
        <w:rPr>
          <w:noProof/>
        </w:rPr>
        <w:t xml:space="preserve">, </w:t>
      </w:r>
      <w:r w:rsidRPr="000A13CF">
        <w:rPr>
          <w:noProof/>
        </w:rPr>
        <w:t>今後の課題として</w:t>
      </w:r>
      <w:r w:rsidRPr="000A13CF">
        <w:rPr>
          <w:noProof/>
        </w:rPr>
        <w:t xml:space="preserve">, </w:t>
      </w:r>
      <w:r w:rsidRPr="000A13CF">
        <w:rPr>
          <w:noProof/>
        </w:rPr>
        <w:t>学習済み畳み込みニューラルネットワークの重みの分析を行う必要がある</w:t>
      </w:r>
      <w:r w:rsidRPr="000A13CF">
        <w:rPr>
          <w:noProof/>
        </w:rPr>
        <w:t>.</w:t>
      </w:r>
    </w:p>
    <w:p w14:paraId="443C4500" w14:textId="353C60CB" w:rsidR="001C2FF7" w:rsidRPr="000A13CF" w:rsidRDefault="00624158">
      <w:pPr>
        <w:pStyle w:val="a0"/>
        <w:rPr>
          <w:noProof/>
        </w:rPr>
      </w:pPr>
      <w:r w:rsidRPr="000A13CF">
        <w:rPr>
          <w:noProof/>
        </w:rPr>
        <w:t>以上のような比較から</w:t>
      </w:r>
      <w:r w:rsidRPr="000A13CF">
        <w:rPr>
          <w:noProof/>
        </w:rPr>
        <w:t xml:space="preserve">, </w:t>
      </w:r>
      <w:del w:id="1004" w:author="中村 優太" w:date="2019-01-28T18:52:00Z">
        <w:r w:rsidRPr="000A13CF" w:rsidDel="00F9746E">
          <w:rPr>
            <w:noProof/>
          </w:rPr>
          <w:delText>時空間畳み込み</w:delText>
        </w:r>
      </w:del>
      <w:ins w:id="1005" w:author="中村 優太" w:date="2019-01-28T18:52:00Z">
        <w:r w:rsidR="00F9746E">
          <w:rPr>
            <w:noProof/>
          </w:rPr>
          <w:t>3</w:t>
        </w:r>
        <w:r w:rsidR="00F9746E">
          <w:rPr>
            <w:noProof/>
          </w:rPr>
          <w:t>次元畳み込み</w:t>
        </w:r>
      </w:ins>
      <w:r w:rsidRPr="000A13CF">
        <w:rPr>
          <w:noProof/>
        </w:rPr>
        <w:t>ニューラルネットワークにおける</w:t>
      </w:r>
      <w:r w:rsidRPr="000A13CF">
        <w:rPr>
          <w:noProof/>
        </w:rPr>
        <w:t>fine-tuning</w:t>
      </w:r>
      <w:r w:rsidRPr="000A13CF">
        <w:rPr>
          <w:noProof/>
        </w:rPr>
        <w:t>においては以下のような特性があると考えられる</w:t>
      </w:r>
      <w:r w:rsidRPr="000A13CF">
        <w:rPr>
          <w:noProof/>
        </w:rPr>
        <w:t xml:space="preserve">. </w:t>
      </w:r>
      <w:r w:rsidRPr="000A13CF">
        <w:rPr>
          <w:noProof/>
        </w:rPr>
        <w:t>まず</w:t>
      </w:r>
      <w:r w:rsidRPr="000A13CF">
        <w:rPr>
          <w:noProof/>
        </w:rPr>
        <w:t xml:space="preserve">, </w:t>
      </w:r>
      <w:r w:rsidRPr="000A13CF">
        <w:rPr>
          <w:noProof/>
        </w:rPr>
        <w:t>動画を扱う畳み込みニューラルネットワークとしては</w:t>
      </w:r>
      <w:r w:rsidR="00BC6E8B">
        <w:rPr>
          <w:noProof/>
        </w:rPr>
        <w:t xml:space="preserve">2 </w:t>
      </w:r>
      <w:r w:rsidR="00BC6E8B">
        <w:rPr>
          <w:noProof/>
        </w:rPr>
        <w:t>次元</w:t>
      </w:r>
      <w:r w:rsidRPr="000A13CF">
        <w:rPr>
          <w:noProof/>
        </w:rPr>
        <w:t>の畳み込みニューラルネットワークと</w:t>
      </w:r>
      <w:del w:id="1006" w:author="中村 優太" w:date="2019-01-28T18:52:00Z">
        <w:r w:rsidRPr="000A13CF" w:rsidDel="00F9746E">
          <w:rPr>
            <w:noProof/>
          </w:rPr>
          <w:delText>時空間畳み込み</w:delText>
        </w:r>
      </w:del>
      <w:ins w:id="1007" w:author="中村 優太" w:date="2019-01-28T18:52:00Z">
        <w:r w:rsidR="00F9746E">
          <w:rPr>
            <w:noProof/>
          </w:rPr>
          <w:t>3</w:t>
        </w:r>
        <w:r w:rsidR="00F9746E">
          <w:rPr>
            <w:noProof/>
          </w:rPr>
          <w:t>次元畳み込み</w:t>
        </w:r>
      </w:ins>
      <w:r w:rsidRPr="000A13CF">
        <w:rPr>
          <w:noProof/>
        </w:rPr>
        <w:t>ニューラルネットワークが挙げられるが</w:t>
      </w:r>
      <w:r w:rsidRPr="000A13CF">
        <w:rPr>
          <w:noProof/>
        </w:rPr>
        <w:t xml:space="preserve">, </w:t>
      </w:r>
      <w:r w:rsidRPr="000A13CF">
        <w:rPr>
          <w:noProof/>
        </w:rPr>
        <w:t>本検証に用いた比較的小規模のデータ量を用いた場合には</w:t>
      </w:r>
      <w:r w:rsidR="00BC6E8B">
        <w:rPr>
          <w:noProof/>
        </w:rPr>
        <w:t xml:space="preserve">2 </w:t>
      </w:r>
      <w:r w:rsidR="00BC6E8B">
        <w:rPr>
          <w:noProof/>
        </w:rPr>
        <w:t>次元</w:t>
      </w:r>
      <w:r w:rsidRPr="000A13CF">
        <w:rPr>
          <w:noProof/>
        </w:rPr>
        <w:t>の畳み込みニューラルネットワークは過学習に陥る傾向がある</w:t>
      </w:r>
      <w:r w:rsidRPr="000A13CF">
        <w:rPr>
          <w:noProof/>
        </w:rPr>
        <w:t xml:space="preserve">. </w:t>
      </w:r>
      <w:r w:rsidRPr="000A13CF">
        <w:rPr>
          <w:noProof/>
        </w:rPr>
        <w:t>一方</w:t>
      </w:r>
      <w:r w:rsidRPr="000A13CF">
        <w:rPr>
          <w:noProof/>
        </w:rPr>
        <w:t xml:space="preserve">, </w:t>
      </w:r>
      <w:del w:id="1008" w:author="中村 優太" w:date="2019-01-28T18:52:00Z">
        <w:r w:rsidRPr="000A13CF" w:rsidDel="00F9746E">
          <w:rPr>
            <w:noProof/>
          </w:rPr>
          <w:delText>時空間畳み込み</w:delText>
        </w:r>
      </w:del>
      <w:ins w:id="1009" w:author="中村 優太" w:date="2019-01-28T18:52:00Z">
        <w:r w:rsidR="00F9746E">
          <w:rPr>
            <w:noProof/>
          </w:rPr>
          <w:t>3</w:t>
        </w:r>
        <w:r w:rsidR="00F9746E">
          <w:rPr>
            <w:noProof/>
          </w:rPr>
          <w:t>次元畳み込み</w:t>
        </w:r>
      </w:ins>
      <w:r w:rsidRPr="000A13CF">
        <w:rPr>
          <w:noProof/>
        </w:rPr>
        <w:t>ニューラルネットワークにおいては</w:t>
      </w:r>
      <w:r w:rsidRPr="000A13CF">
        <w:rPr>
          <w:noProof/>
        </w:rPr>
        <w:t xml:space="preserve">, </w:t>
      </w:r>
      <w:r w:rsidRPr="000A13CF">
        <w:rPr>
          <w:noProof/>
        </w:rPr>
        <w:t>訓練データを含め判別成績が向上しにくいという問題がある</w:t>
      </w:r>
      <w:r w:rsidRPr="000A13CF">
        <w:rPr>
          <w:noProof/>
        </w:rPr>
        <w:t>.</w:t>
      </w:r>
    </w:p>
    <w:p w14:paraId="572FEE0F" w14:textId="685A2DD3" w:rsidR="0098423F" w:rsidRDefault="00624158">
      <w:pPr>
        <w:pStyle w:val="a0"/>
        <w:rPr>
          <w:ins w:id="1010" w:author="中村 優太" w:date="2019-01-22T18:52:00Z"/>
          <w:noProof/>
        </w:rPr>
      </w:pPr>
      <w:r w:rsidRPr="000A13CF">
        <w:rPr>
          <w:noProof/>
        </w:rPr>
        <w:t>本研究では</w:t>
      </w:r>
      <w:r w:rsidRPr="000A13CF">
        <w:rPr>
          <w:noProof/>
        </w:rPr>
        <w:t xml:space="preserve">, </w:t>
      </w:r>
      <w:r w:rsidRPr="000A13CF">
        <w:rPr>
          <w:noProof/>
        </w:rPr>
        <w:t>動画を用いたタスクにおける前述した問題を緩和する方法として</w:t>
      </w:r>
      <w:r w:rsidRPr="000A13CF">
        <w:rPr>
          <w:noProof/>
        </w:rPr>
        <w:t xml:space="preserve">, </w:t>
      </w:r>
      <w:r w:rsidRPr="000A13CF">
        <w:rPr>
          <w:noProof/>
        </w:rPr>
        <w:t>同様のタスクで訓練された</w:t>
      </w:r>
      <w:r w:rsidR="00BC6E8B">
        <w:rPr>
          <w:noProof/>
        </w:rPr>
        <w:t xml:space="preserve">2 </w:t>
      </w:r>
      <w:r w:rsidR="00BC6E8B">
        <w:rPr>
          <w:noProof/>
        </w:rPr>
        <w:t>次元</w:t>
      </w:r>
      <w:r w:rsidRPr="000A13CF">
        <w:rPr>
          <w:noProof/>
        </w:rPr>
        <w:t>畳み込みニューラルネットワークを平均化拡張によって</w:t>
      </w:r>
      <w:del w:id="1011" w:author="中村 優太" w:date="2019-01-28T18:52:00Z">
        <w:r w:rsidRPr="000A13CF" w:rsidDel="00F9746E">
          <w:rPr>
            <w:noProof/>
          </w:rPr>
          <w:delText>時空間畳み込み</w:delText>
        </w:r>
      </w:del>
      <w:ins w:id="1012" w:author="中村 優太" w:date="2019-01-28T18:52:00Z">
        <w:r w:rsidR="00F9746E">
          <w:rPr>
            <w:noProof/>
          </w:rPr>
          <w:t>3</w:t>
        </w:r>
        <w:r w:rsidR="00F9746E">
          <w:rPr>
            <w:noProof/>
          </w:rPr>
          <w:t>次元畳み込み</w:t>
        </w:r>
      </w:ins>
      <w:r w:rsidRPr="000A13CF">
        <w:rPr>
          <w:noProof/>
        </w:rPr>
        <w:t>ニューラルネットワークに拡張したネットワークを初期値として用いた</w:t>
      </w:r>
      <w:r w:rsidRPr="000A13CF">
        <w:rPr>
          <w:noProof/>
        </w:rPr>
        <w:t>fine-tuning</w:t>
      </w:r>
      <w:r w:rsidRPr="000A13CF">
        <w:rPr>
          <w:noProof/>
        </w:rPr>
        <w:t>が有用であることが示唆された</w:t>
      </w:r>
      <w:r w:rsidRPr="000A13CF">
        <w:rPr>
          <w:noProof/>
        </w:rPr>
        <w:t xml:space="preserve">. </w:t>
      </w:r>
      <w:r w:rsidRPr="000A13CF">
        <w:rPr>
          <w:noProof/>
        </w:rPr>
        <w:t>今後の課題としては</w:t>
      </w:r>
      <w:r w:rsidRPr="000A13CF">
        <w:rPr>
          <w:noProof/>
        </w:rPr>
        <w:t>, fine-tuning</w:t>
      </w:r>
      <w:r w:rsidRPr="000A13CF">
        <w:rPr>
          <w:noProof/>
        </w:rPr>
        <w:t>を行った後の畳み込みニューラルネットワークの学習済みの重みの定量的な分析を行い</w:t>
      </w:r>
      <w:r w:rsidRPr="000A13CF">
        <w:rPr>
          <w:noProof/>
        </w:rPr>
        <w:t xml:space="preserve">, </w:t>
      </w:r>
      <w:r w:rsidRPr="000A13CF">
        <w:rPr>
          <w:noProof/>
        </w:rPr>
        <w:t>平均化拡張のみが好成績を残したメカニズムを検証することが挙げられる</w:t>
      </w:r>
      <w:r w:rsidRPr="000A13CF">
        <w:rPr>
          <w:noProof/>
        </w:rPr>
        <w:t>.</w:t>
      </w:r>
    </w:p>
    <w:p w14:paraId="3E86508D" w14:textId="77777777" w:rsidR="0098423F" w:rsidRDefault="0098423F">
      <w:pPr>
        <w:ind w:firstLine="600"/>
        <w:rPr>
          <w:ins w:id="1013" w:author="中村 優太" w:date="2019-01-22T18:52:00Z"/>
          <w:noProof/>
          <w:lang w:eastAsia="ja-JP"/>
        </w:rPr>
      </w:pPr>
      <w:ins w:id="1014" w:author="中村 優太" w:date="2019-01-22T18:52:00Z">
        <w:r>
          <w:rPr>
            <w:noProof/>
            <w:lang w:eastAsia="ja-JP"/>
          </w:rPr>
          <w:br w:type="page"/>
        </w:r>
      </w:ins>
    </w:p>
    <w:p w14:paraId="4516B28A" w14:textId="77777777" w:rsidR="001C2FF7" w:rsidRPr="000A13CF" w:rsidDel="0098423F" w:rsidRDefault="001C2FF7">
      <w:pPr>
        <w:pStyle w:val="1"/>
        <w:rPr>
          <w:del w:id="1015" w:author="中村 優太" w:date="2019-01-22T18:52:00Z"/>
        </w:rPr>
        <w:pPrChange w:id="1016" w:author="中村 優太" w:date="2019-01-28T20:07:00Z">
          <w:pPr>
            <w:pStyle w:val="a0"/>
          </w:pPr>
        </w:pPrChange>
      </w:pPr>
    </w:p>
    <w:p w14:paraId="64CCA637" w14:textId="77777777" w:rsidR="001C2FF7" w:rsidRPr="000A13CF" w:rsidRDefault="00624158">
      <w:pPr>
        <w:pStyle w:val="1"/>
      </w:pPr>
      <w:bookmarkStart w:id="1017" w:name="第5章-結論"/>
      <w:bookmarkStart w:id="1018" w:name="_Toc533783302"/>
      <w:bookmarkStart w:id="1019" w:name="_Toc533784045"/>
      <w:bookmarkStart w:id="1020" w:name="_Toc536302881"/>
      <w:r w:rsidRPr="000A13CF">
        <w:t>第</w:t>
      </w:r>
      <w:r w:rsidRPr="000A13CF">
        <w:t>5</w:t>
      </w:r>
      <w:r w:rsidRPr="000A13CF">
        <w:t>章</w:t>
      </w:r>
      <w:r w:rsidRPr="000A13CF">
        <w:t xml:space="preserve"> </w:t>
      </w:r>
      <w:r w:rsidRPr="000A13CF">
        <w:t>結論</w:t>
      </w:r>
      <w:bookmarkEnd w:id="1017"/>
      <w:bookmarkEnd w:id="1018"/>
      <w:bookmarkEnd w:id="1019"/>
      <w:bookmarkEnd w:id="1020"/>
    </w:p>
    <w:p w14:paraId="1A1173FC" w14:textId="669CEEF0" w:rsidR="001C2FF7" w:rsidRPr="000A13CF" w:rsidRDefault="00624158">
      <w:pPr>
        <w:pStyle w:val="FirstParagraph"/>
        <w:pPrChange w:id="1021" w:author="中村 優太" w:date="2019-01-28T20:10:00Z">
          <w:pPr>
            <w:pStyle w:val="1"/>
          </w:pPr>
        </w:pPrChange>
      </w:pPr>
      <w:r w:rsidRPr="000A13CF">
        <w:rPr>
          <w:noProof/>
        </w:rPr>
        <w:t>本研究では</w:t>
      </w:r>
      <w:r w:rsidRPr="000A13CF">
        <w:rPr>
          <w:noProof/>
        </w:rPr>
        <w:t xml:space="preserve">, </w:t>
      </w:r>
      <w:commentRangeStart w:id="1022"/>
      <w:r w:rsidRPr="000A13CF">
        <w:rPr>
          <w:noProof/>
        </w:rPr>
        <w:t>動画中の物体判別タスクの学習のための動画の</w:t>
      </w:r>
      <w:r w:rsidRPr="000A13CF">
        <w:rPr>
          <w:noProof/>
        </w:rPr>
        <w:t>fine-tuning</w:t>
      </w:r>
      <w:commentRangeEnd w:id="1022"/>
      <w:r w:rsidR="00D7168E">
        <w:rPr>
          <w:rStyle w:val="af"/>
          <w:lang w:eastAsia="en-US"/>
        </w:rPr>
        <w:commentReference w:id="1022"/>
      </w:r>
      <w:r w:rsidRPr="000A13CF">
        <w:rPr>
          <w:noProof/>
        </w:rPr>
        <w:t>の特性を調査するために</w:t>
      </w:r>
      <w:r w:rsidRPr="000A13CF">
        <w:rPr>
          <w:noProof/>
        </w:rPr>
        <w:t xml:space="preserve">, </w:t>
      </w:r>
      <w:r w:rsidRPr="000A13CF">
        <w:rPr>
          <w:noProof/>
        </w:rPr>
        <w:t>異なる学習済み畳み込みニューラルネットワークを用いて</w:t>
      </w:r>
      <w:r w:rsidRPr="000A13CF">
        <w:rPr>
          <w:noProof/>
        </w:rPr>
        <w:t>fine-tuning</w:t>
      </w:r>
      <w:r w:rsidRPr="000A13CF">
        <w:rPr>
          <w:noProof/>
        </w:rPr>
        <w:t>を行い</w:t>
      </w:r>
      <w:r w:rsidRPr="000A13CF">
        <w:rPr>
          <w:noProof/>
        </w:rPr>
        <w:t xml:space="preserve">, </w:t>
      </w:r>
      <w:commentRangeStart w:id="1023"/>
      <w:r w:rsidRPr="000A13CF">
        <w:rPr>
          <w:noProof/>
        </w:rPr>
        <w:t>判別</w:t>
      </w:r>
      <w:commentRangeEnd w:id="1023"/>
      <w:r w:rsidR="00D7168E">
        <w:rPr>
          <w:rStyle w:val="af"/>
          <w:lang w:eastAsia="en-US"/>
        </w:rPr>
        <w:commentReference w:id="1023"/>
      </w:r>
      <w:r w:rsidRPr="000A13CF">
        <w:rPr>
          <w:noProof/>
        </w:rPr>
        <w:t>結果を比較した</w:t>
      </w:r>
      <w:r w:rsidRPr="000A13CF">
        <w:rPr>
          <w:noProof/>
        </w:rPr>
        <w:t xml:space="preserve">. </w:t>
      </w:r>
      <w:r w:rsidRPr="000A13CF">
        <w:rPr>
          <w:noProof/>
        </w:rPr>
        <w:t>その結果</w:t>
      </w:r>
      <w:r w:rsidRPr="000A13CF">
        <w:rPr>
          <w:noProof/>
        </w:rPr>
        <w:t xml:space="preserve">, </w:t>
      </w:r>
      <w:r w:rsidRPr="000A13CF">
        <w:rPr>
          <w:noProof/>
        </w:rPr>
        <w:t>動画中の物体判別タスクの</w:t>
      </w:r>
      <w:r w:rsidRPr="000A13CF">
        <w:rPr>
          <w:noProof/>
        </w:rPr>
        <w:t>fine-tuning</w:t>
      </w:r>
      <w:r w:rsidRPr="000A13CF">
        <w:rPr>
          <w:noProof/>
        </w:rPr>
        <w:t>においては</w:t>
      </w:r>
      <w:r w:rsidRPr="000A13CF">
        <w:rPr>
          <w:noProof/>
        </w:rPr>
        <w:t xml:space="preserve">, </w:t>
      </w:r>
      <w:commentRangeStart w:id="1024"/>
      <w:r w:rsidRPr="000A13CF">
        <w:rPr>
          <w:noProof/>
        </w:rPr>
        <w:t>同様の画像</w:t>
      </w:r>
      <w:commentRangeEnd w:id="1024"/>
      <w:r w:rsidR="00D7168E">
        <w:rPr>
          <w:rStyle w:val="af"/>
          <w:lang w:eastAsia="en-US"/>
        </w:rPr>
        <w:commentReference w:id="1024"/>
      </w:r>
      <w:r w:rsidRPr="000A13CF">
        <w:rPr>
          <w:noProof/>
        </w:rPr>
        <w:t>判別タスクで学習済みの</w:t>
      </w:r>
      <w:r w:rsidR="00BC6E8B">
        <w:rPr>
          <w:noProof/>
        </w:rPr>
        <w:t xml:space="preserve">2 </w:t>
      </w:r>
      <w:r w:rsidR="00BC6E8B">
        <w:rPr>
          <w:noProof/>
        </w:rPr>
        <w:t>次元</w:t>
      </w:r>
      <w:r w:rsidRPr="000A13CF">
        <w:rPr>
          <w:noProof/>
        </w:rPr>
        <w:t>畳み込みニューラルネットワークを平均化拡張を用いて</w:t>
      </w:r>
      <w:del w:id="1025" w:author="中村 優太" w:date="2019-01-28T18:52:00Z">
        <w:r w:rsidRPr="000A13CF" w:rsidDel="00F9746E">
          <w:rPr>
            <w:noProof/>
          </w:rPr>
          <w:delText>時空間畳み込み</w:delText>
        </w:r>
      </w:del>
      <w:ins w:id="1026" w:author="中村 優太" w:date="2019-01-28T18:52:00Z">
        <w:r w:rsidR="00F9746E">
          <w:rPr>
            <w:noProof/>
          </w:rPr>
          <w:t>3</w:t>
        </w:r>
        <w:r w:rsidR="00F9746E">
          <w:rPr>
            <w:noProof/>
          </w:rPr>
          <w:t>次元畳み込み</w:t>
        </w:r>
      </w:ins>
      <w:r w:rsidRPr="000A13CF">
        <w:rPr>
          <w:noProof/>
        </w:rPr>
        <w:t>ニューラルネットワークに拡張したネットワークを元として</w:t>
      </w:r>
      <w:r w:rsidRPr="000A13CF">
        <w:rPr>
          <w:noProof/>
        </w:rPr>
        <w:t>fine-tuning</w:t>
      </w:r>
      <w:r w:rsidRPr="000A13CF">
        <w:rPr>
          <w:noProof/>
        </w:rPr>
        <w:t>を行うことでタスクの学習に成功するという結果が得られた</w:t>
      </w:r>
      <w:r w:rsidRPr="000A13CF">
        <w:rPr>
          <w:noProof/>
        </w:rPr>
        <w:t>.</w:t>
      </w:r>
      <w:commentRangeStart w:id="1027"/>
      <w:ins w:id="1028" w:author="中村 優太" w:date="2019-01-22T22:11:00Z">
        <w:r w:rsidR="00ED25C7">
          <w:rPr>
            <w:noProof/>
          </w:rPr>
          <w:t xml:space="preserve"> </w:t>
        </w:r>
      </w:ins>
      <w:ins w:id="1029" w:author="中村 優太" w:date="2019-01-22T22:15:00Z">
        <w:r w:rsidR="00FA2D59">
          <w:rPr>
            <w:rFonts w:hint="eastAsia"/>
            <w:noProof/>
          </w:rPr>
          <w:t>これは少量のデータを用いた</w:t>
        </w:r>
      </w:ins>
      <w:commentRangeStart w:id="1030"/>
      <w:ins w:id="1031" w:author="中村 優太" w:date="2019-01-22T22:16:00Z">
        <w:r w:rsidR="00FA2D59">
          <w:rPr>
            <w:rFonts w:hint="eastAsia"/>
            <w:noProof/>
          </w:rPr>
          <w:t>動画</w:t>
        </w:r>
      </w:ins>
      <w:ins w:id="1032" w:author="中村 優太" w:date="2019-01-22T22:18:00Z">
        <w:r w:rsidR="00FA2D59">
          <w:rPr>
            <w:rFonts w:hint="eastAsia"/>
            <w:noProof/>
          </w:rPr>
          <w:t>認識タスク</w:t>
        </w:r>
      </w:ins>
      <w:commentRangeEnd w:id="1030"/>
      <w:r w:rsidR="00D7168E">
        <w:rPr>
          <w:rStyle w:val="af"/>
          <w:lang w:eastAsia="en-US"/>
        </w:rPr>
        <w:commentReference w:id="1030"/>
      </w:r>
      <w:ins w:id="1033" w:author="中村 優太" w:date="2019-01-22T22:18:00Z">
        <w:r w:rsidR="00FA2D59">
          <w:rPr>
            <w:rFonts w:hint="eastAsia"/>
            <w:noProof/>
          </w:rPr>
          <w:t>のために畳み込みニューラルネットワークを</w:t>
        </w:r>
      </w:ins>
      <w:ins w:id="1034" w:author="中村 優太" w:date="2019-01-22T22:15:00Z">
        <w:r w:rsidR="00FA2D59">
          <w:rPr>
            <w:rFonts w:hint="eastAsia"/>
            <w:noProof/>
          </w:rPr>
          <w:t>fine-tuning</w:t>
        </w:r>
      </w:ins>
      <w:ins w:id="1035" w:author="中村 優太" w:date="2019-01-22T22:19:00Z">
        <w:r w:rsidR="00FA2D59">
          <w:rPr>
            <w:rFonts w:hint="eastAsia"/>
            <w:noProof/>
          </w:rPr>
          <w:t>する</w:t>
        </w:r>
      </w:ins>
      <w:ins w:id="1036" w:author="中村 優太" w:date="2019-01-22T22:15:00Z">
        <w:r w:rsidR="00FA2D59">
          <w:rPr>
            <w:rFonts w:hint="eastAsia"/>
            <w:noProof/>
          </w:rPr>
          <w:t>場合においては</w:t>
        </w:r>
      </w:ins>
      <w:ins w:id="1037" w:author="中村 優太" w:date="2019-01-26T21:51:00Z">
        <w:r w:rsidR="00874421">
          <w:rPr>
            <w:rFonts w:hint="eastAsia"/>
            <w:noProof/>
          </w:rPr>
          <w:t xml:space="preserve">, </w:t>
        </w:r>
      </w:ins>
      <w:ins w:id="1038" w:author="中村 優太" w:date="2019-01-22T22:16:00Z">
        <w:r w:rsidR="00FA2D59">
          <w:rPr>
            <w:rFonts w:hint="eastAsia"/>
            <w:noProof/>
          </w:rPr>
          <w:t>データ量が多い静止画においてターゲットとする</w:t>
        </w:r>
      </w:ins>
      <w:ins w:id="1039" w:author="中村 優太" w:date="2019-01-22T22:17:00Z">
        <w:r w:rsidR="00FA2D59">
          <w:rPr>
            <w:rFonts w:hint="eastAsia"/>
            <w:noProof/>
          </w:rPr>
          <w:t>タスクに類似するタスクを学習し</w:t>
        </w:r>
      </w:ins>
      <w:ins w:id="1040" w:author="中村 優太" w:date="2019-01-26T21:51:00Z">
        <w:r w:rsidR="00874421">
          <w:rPr>
            <w:rFonts w:hint="eastAsia"/>
            <w:noProof/>
          </w:rPr>
          <w:t xml:space="preserve">, </w:t>
        </w:r>
      </w:ins>
      <w:ins w:id="1041" w:author="中村 優太" w:date="2019-01-22T22:17:00Z">
        <w:r w:rsidR="00FA2D59">
          <w:rPr>
            <w:rFonts w:hint="eastAsia"/>
            <w:noProof/>
          </w:rPr>
          <w:t>それを平均化拡張によって拡張した後に</w:t>
        </w:r>
        <w:r w:rsidR="00FA2D59">
          <w:rPr>
            <w:rFonts w:hint="eastAsia"/>
            <w:noProof/>
          </w:rPr>
          <w:t>fine-tuning</w:t>
        </w:r>
        <w:r w:rsidR="00FA2D59">
          <w:rPr>
            <w:rFonts w:hint="eastAsia"/>
            <w:noProof/>
          </w:rPr>
          <w:t>を行う方法が優れていることが示唆</w:t>
        </w:r>
      </w:ins>
      <w:ins w:id="1042" w:author="中村 優太" w:date="2019-01-22T22:19:00Z">
        <w:r w:rsidR="00FA2D59">
          <w:rPr>
            <w:rFonts w:hint="eastAsia"/>
            <w:noProof/>
          </w:rPr>
          <w:t>している</w:t>
        </w:r>
      </w:ins>
      <w:commentRangeEnd w:id="1027"/>
      <w:r w:rsidR="00D7168E">
        <w:rPr>
          <w:rStyle w:val="af"/>
          <w:lang w:eastAsia="en-US"/>
        </w:rPr>
        <w:commentReference w:id="1027"/>
      </w:r>
      <w:ins w:id="1043" w:author="中村 優太" w:date="2019-01-26T21:51:00Z">
        <w:r w:rsidR="00874421">
          <w:rPr>
            <w:rFonts w:hint="eastAsia"/>
            <w:noProof/>
          </w:rPr>
          <w:t xml:space="preserve">. </w:t>
        </w:r>
      </w:ins>
    </w:p>
    <w:p w14:paraId="02D6F7F1" w14:textId="77777777" w:rsidR="0098423F" w:rsidRDefault="0098423F">
      <w:pPr>
        <w:ind w:firstLine="600"/>
        <w:rPr>
          <w:ins w:id="1044" w:author="中村 優太" w:date="2019-01-22T18:52:00Z"/>
          <w:rFonts w:asciiTheme="majorHAnsi" w:eastAsiaTheme="majorEastAsia" w:hAnsiTheme="majorHAnsi" w:cstheme="majorBidi"/>
          <w:b/>
          <w:bCs/>
          <w:noProof/>
          <w:color w:val="000000" w:themeColor="text1"/>
          <w:sz w:val="32"/>
          <w:szCs w:val="32"/>
          <w:lang w:eastAsia="ja-JP"/>
        </w:rPr>
      </w:pPr>
      <w:bookmarkStart w:id="1045" w:name="謝辞"/>
      <w:bookmarkStart w:id="1046" w:name="_Toc533783303"/>
      <w:bookmarkStart w:id="1047" w:name="_Toc533784046"/>
      <w:ins w:id="1048" w:author="中村 優太" w:date="2019-01-22T18:52:00Z">
        <w:r>
          <w:rPr>
            <w:noProof/>
            <w:lang w:eastAsia="ja-JP"/>
          </w:rPr>
          <w:br w:type="page"/>
        </w:r>
      </w:ins>
    </w:p>
    <w:p w14:paraId="2A9B4285" w14:textId="4CF2348E" w:rsidR="001C2FF7" w:rsidRPr="000A13CF" w:rsidRDefault="00624158">
      <w:pPr>
        <w:pStyle w:val="1"/>
        <w:pPrChange w:id="1049" w:author="中村 優太" w:date="2019-01-28T20:07:00Z">
          <w:pPr>
            <w:pStyle w:val="FirstParagraph"/>
          </w:pPr>
        </w:pPrChange>
      </w:pPr>
      <w:bookmarkStart w:id="1050" w:name="_Toc536302882"/>
      <w:r w:rsidRPr="000A13CF">
        <w:lastRenderedPageBreak/>
        <w:t>謝辞</w:t>
      </w:r>
      <w:bookmarkEnd w:id="1045"/>
      <w:bookmarkEnd w:id="1046"/>
      <w:bookmarkEnd w:id="1047"/>
      <w:bookmarkEnd w:id="1050"/>
    </w:p>
    <w:p w14:paraId="2153B618" w14:textId="6F6FB373" w:rsidR="001C2FF7" w:rsidRDefault="00624158">
      <w:pPr>
        <w:pStyle w:val="FirstParagraph"/>
        <w:pPrChange w:id="1051" w:author="中村 優太" w:date="2019-01-28T20:10:00Z">
          <w:pPr>
            <w:pStyle w:val="1"/>
          </w:pPr>
        </w:pPrChange>
      </w:pPr>
      <w:r w:rsidRPr="000A13CF">
        <w:rPr>
          <w:noProof/>
        </w:rPr>
        <w:t>本研究を</w:t>
      </w:r>
      <w:r w:rsidRPr="000A13CF">
        <w:rPr>
          <w:rFonts w:ascii="Microsoft JhengHei" w:hAnsi="Microsoft JhengHei" w:cs="Microsoft JhengHei"/>
          <w:noProof/>
        </w:rPr>
        <w:t>⾏</w:t>
      </w:r>
      <w:r w:rsidRPr="000A13CF">
        <w:rPr>
          <w:rFonts w:ascii="ＭＳ 明朝" w:hAnsi="ＭＳ 明朝" w:cs="ＭＳ 明朝"/>
          <w:noProof/>
        </w:rPr>
        <w:t>うにあたり，脳情報学研究室の神</w:t>
      </w:r>
      <w:r w:rsidRPr="000A13CF">
        <w:rPr>
          <w:rFonts w:ascii="Microsoft JhengHei" w:hAnsi="Microsoft JhengHei" w:cs="Microsoft JhengHei"/>
          <w:noProof/>
        </w:rPr>
        <w:t>⾕</w:t>
      </w:r>
      <w:r w:rsidRPr="000A13CF">
        <w:rPr>
          <w:rFonts w:ascii="ＭＳ 明朝" w:hAnsi="ＭＳ 明朝" w:cs="ＭＳ 明朝"/>
          <w:noProof/>
        </w:rPr>
        <w:t>之康教授，間島慶助教には数々のご指導</w:t>
      </w:r>
      <w:r w:rsidRPr="000A13CF">
        <w:rPr>
          <w:noProof/>
        </w:rPr>
        <w:t xml:space="preserve">, </w:t>
      </w:r>
      <w:r w:rsidRPr="000A13CF">
        <w:rPr>
          <w:noProof/>
        </w:rPr>
        <w:t>ご協力を頂きました</w:t>
      </w:r>
      <w:r w:rsidRPr="000A13CF">
        <w:rPr>
          <w:noProof/>
        </w:rPr>
        <w:t xml:space="preserve">. </w:t>
      </w:r>
      <w:r w:rsidRPr="000A13CF">
        <w:rPr>
          <w:noProof/>
        </w:rPr>
        <w:t>研究のみならず</w:t>
      </w:r>
      <w:r w:rsidRPr="000A13CF">
        <w:rPr>
          <w:noProof/>
        </w:rPr>
        <w:t xml:space="preserve">, </w:t>
      </w:r>
      <w:r w:rsidRPr="000A13CF">
        <w:rPr>
          <w:noProof/>
        </w:rPr>
        <w:t>多岐に渡ってご支援頂いたことに心より感謝しております</w:t>
      </w:r>
      <w:r w:rsidRPr="000A13CF">
        <w:rPr>
          <w:noProof/>
        </w:rPr>
        <w:t xml:space="preserve">. </w:t>
      </w:r>
      <w:ins w:id="1052" w:author="Yuta Nakamura" w:date="2019-01-27T02:07:00Z">
        <w:r w:rsidR="004C0E66" w:rsidRPr="004C0E66">
          <w:rPr>
            <w:noProof/>
          </w:rPr>
          <w:t>ATR</w:t>
        </w:r>
        <w:r w:rsidR="004C0E66" w:rsidRPr="004C0E66">
          <w:rPr>
            <w:rFonts w:hint="eastAsia"/>
            <w:noProof/>
          </w:rPr>
          <w:t>脳情報研究所の堀川友慈主任研究員には，論文の推敲にお世話になり感謝いたします</w:t>
        </w:r>
      </w:ins>
      <w:ins w:id="1053" w:author="中村 優太" w:date="2019-01-28T23:15:00Z">
        <w:r w:rsidR="004B02F6">
          <w:rPr>
            <w:rFonts w:hint="eastAsia"/>
            <w:noProof/>
          </w:rPr>
          <w:t xml:space="preserve">. </w:t>
        </w:r>
      </w:ins>
      <w:r w:rsidRPr="000A13CF">
        <w:rPr>
          <w:noProof/>
        </w:rPr>
        <w:t xml:space="preserve">ATR </w:t>
      </w:r>
      <w:r w:rsidRPr="000A13CF">
        <w:rPr>
          <w:noProof/>
        </w:rPr>
        <w:t>脳情報研究所の塚本光昭研究技術員には，研究室の計算機環境の構築および研究を円滑に進める上での数々のサポートをしていただき感謝いたします．京都</w:t>
      </w:r>
      <w:r w:rsidRPr="000A13CF">
        <w:rPr>
          <w:rFonts w:ascii="Microsoft JhengHei" w:hAnsi="Microsoft JhengHei" w:cs="Microsoft JhengHei"/>
          <w:noProof/>
        </w:rPr>
        <w:t>⼤</w:t>
      </w:r>
      <w:r w:rsidRPr="000A13CF">
        <w:rPr>
          <w:rFonts w:ascii="ＭＳ 明朝" w:hAnsi="ＭＳ 明朝" w:cs="ＭＳ 明朝"/>
          <w:noProof/>
        </w:rPr>
        <w:t>学情報学研究科修</w:t>
      </w:r>
      <w:r w:rsidRPr="000A13CF">
        <w:rPr>
          <w:rFonts w:ascii="Microsoft JhengHei" w:hAnsi="Microsoft JhengHei" w:cs="Microsoft JhengHei"/>
          <w:noProof/>
        </w:rPr>
        <w:t>⼠</w:t>
      </w:r>
      <w:r w:rsidRPr="000A13CF">
        <w:rPr>
          <w:rFonts w:ascii="ＭＳ 明朝" w:hAnsi="ＭＳ 明朝" w:cs="ＭＳ 明朝"/>
          <w:noProof/>
        </w:rPr>
        <w:t>課程</w:t>
      </w:r>
      <w:r w:rsidRPr="000A13CF">
        <w:rPr>
          <w:noProof/>
        </w:rPr>
        <w:t xml:space="preserve">1 </w:t>
      </w:r>
      <w:r w:rsidRPr="000A13CF">
        <w:rPr>
          <w:noProof/>
        </w:rPr>
        <w:t>回の白川健さんには</w:t>
      </w:r>
      <w:r w:rsidRPr="000A13CF">
        <w:rPr>
          <w:noProof/>
        </w:rPr>
        <w:t xml:space="preserve">, </w:t>
      </w:r>
      <w:r w:rsidRPr="000A13CF">
        <w:rPr>
          <w:noProof/>
        </w:rPr>
        <w:t>対象データの準備や解析方法のサポートをしていただきました</w:t>
      </w:r>
      <w:r w:rsidRPr="000A13CF">
        <w:rPr>
          <w:noProof/>
        </w:rPr>
        <w:t xml:space="preserve">. </w:t>
      </w:r>
      <w:r w:rsidRPr="000A13CF">
        <w:rPr>
          <w:noProof/>
        </w:rPr>
        <w:t>最後に研究に対して</w:t>
      </w:r>
      <w:r w:rsidRPr="000A13CF">
        <w:rPr>
          <w:rFonts w:ascii="Microsoft JhengHei" w:hAnsi="Microsoft JhengHei" w:cs="Microsoft JhengHei"/>
          <w:noProof/>
        </w:rPr>
        <w:t>⽀</w:t>
      </w:r>
      <w:r w:rsidRPr="000A13CF">
        <w:rPr>
          <w:rFonts w:ascii="ＭＳ 明朝" w:hAnsi="ＭＳ 明朝" w:cs="ＭＳ 明朝"/>
          <w:noProof/>
        </w:rPr>
        <w:t>援してくださった脳情報学研究室，</w:t>
      </w:r>
      <w:r w:rsidRPr="000A13CF">
        <w:rPr>
          <w:noProof/>
        </w:rPr>
        <w:t xml:space="preserve">ATR </w:t>
      </w:r>
      <w:r w:rsidRPr="000A13CF">
        <w:rPr>
          <w:noProof/>
        </w:rPr>
        <w:t>脳情報研究所の皆様に感謝いたします．</w:t>
      </w:r>
    </w:p>
    <w:p w14:paraId="237D7F07" w14:textId="77777777" w:rsidR="00FC0874" w:rsidRDefault="00FC0874" w:rsidP="00FC0874">
      <w:pPr>
        <w:ind w:firstLine="600"/>
        <w:rPr>
          <w:lang w:eastAsia="ja-JP"/>
        </w:rPr>
      </w:pPr>
      <w:r>
        <w:rPr>
          <w:lang w:eastAsia="ja-JP"/>
        </w:rPr>
        <w:br w:type="page"/>
      </w:r>
    </w:p>
    <w:bookmarkStart w:id="1054" w:name="_Toc533784047" w:displacedByCustomXml="next"/>
    <w:bookmarkStart w:id="1055" w:name="_Toc533783304" w:displacedByCustomXml="next"/>
    <w:bookmarkStart w:id="1056" w:name="_Toc536302883" w:displacedByCustomXml="next"/>
    <w:sdt>
      <w:sdtPr>
        <w:rPr>
          <w:rFonts w:asciiTheme="minorHAnsi" w:eastAsiaTheme="minorEastAsia" w:hAnsiTheme="minorHAnsi" w:cstheme="minorBidi"/>
          <w:color w:val="auto"/>
          <w:sz w:val="24"/>
          <w:szCs w:val="24"/>
          <w:lang w:val="ja-JP" w:eastAsia="en-US"/>
        </w:rPr>
        <w:id w:val="-2007051885"/>
        <w:docPartObj>
          <w:docPartGallery w:val="Bibliographies"/>
          <w:docPartUnique/>
        </w:docPartObj>
      </w:sdtPr>
      <w:sdtEndPr>
        <w:rPr>
          <w:rFonts w:asciiTheme="majorHAnsi" w:eastAsiaTheme="majorEastAsia" w:hAnsiTheme="majorHAnsi" w:cstheme="majorBidi"/>
          <w:color w:val="000000" w:themeColor="text1"/>
          <w:sz w:val="32"/>
          <w:szCs w:val="32"/>
          <w:lang w:val="en-US" w:eastAsia="ja-JP"/>
        </w:rPr>
      </w:sdtEndPr>
      <w:sdtContent>
        <w:commentRangeStart w:id="1057" w:displacedByCustomXml="prev"/>
        <w:p w14:paraId="207EEDE3" w14:textId="77777777" w:rsidR="00FC0874" w:rsidDel="004C0E66" w:rsidRDefault="00FC0874">
          <w:pPr>
            <w:pStyle w:val="1"/>
            <w:rPr>
              <w:del w:id="1058" w:author="Yuta Nakamura" w:date="2019-01-27T02:03:00Z"/>
            </w:rPr>
            <w:pPrChange w:id="1059" w:author="中村 優太" w:date="2019-01-28T20:07:00Z">
              <w:pPr>
                <w:pStyle w:val="FirstParagraph"/>
              </w:pPr>
            </w:pPrChange>
          </w:pPr>
          <w:r>
            <w:rPr>
              <w:lang w:val="ja-JP"/>
            </w:rPr>
            <w:t>参考文献</w:t>
          </w:r>
          <w:bookmarkEnd w:id="1056"/>
          <w:bookmarkEnd w:id="1055"/>
          <w:bookmarkEnd w:id="1054"/>
          <w:commentRangeEnd w:id="1057"/>
          <w:r w:rsidR="00980E97">
            <w:rPr>
              <w:rStyle w:val="af"/>
              <w:rFonts w:asciiTheme="minorHAnsi" w:eastAsiaTheme="minorEastAsia" w:hAnsiTheme="minorHAnsi" w:cstheme="minorBidi"/>
              <w:b w:val="0"/>
              <w:bCs w:val="0"/>
              <w:noProof w:val="0"/>
              <w:color w:val="auto"/>
              <w:lang w:eastAsia="en-US"/>
            </w:rPr>
            <w:commentReference w:id="1057"/>
          </w:r>
        </w:p>
        <w:p w14:paraId="4078D5BC" w14:textId="386780E4" w:rsidR="00FC0874" w:rsidRPr="004C0E66" w:rsidDel="004C0E66" w:rsidRDefault="00FC0874">
          <w:pPr>
            <w:pStyle w:val="1"/>
            <w:rPr>
              <w:del w:id="1060" w:author="Yuta Nakamura" w:date="2019-01-27T02:03:00Z"/>
            </w:rPr>
            <w:pPrChange w:id="1061" w:author="中村 優太" w:date="2019-01-28T20:07:00Z">
              <w:pPr>
                <w:pStyle w:val="a7"/>
              </w:pPr>
            </w:pPrChange>
          </w:pPr>
          <w:del w:id="1062" w:author="Yuta Nakamura" w:date="2019-01-27T02:03:00Z">
            <w:r w:rsidDel="004C0E66">
              <w:fldChar w:fldCharType="begin"/>
            </w:r>
            <w:r w:rsidRPr="004C0E66" w:rsidDel="004C0E66">
              <w:delInstrText>BIBLIOGRAPHY</w:delInstrText>
            </w:r>
            <w:r w:rsidDel="004C0E66">
              <w:fldChar w:fldCharType="separate"/>
            </w:r>
            <w:r w:rsidRPr="004C0E66" w:rsidDel="004C0E66">
              <w:delText>CarreiraJoão, ZissermanAndrew. (2017). Quo Vadis, action recognition? A new model and the kinetics dataset. Proceedings - 30th IEEE Conference on Computer Vision and Pattern Recognition, CVPR 2017.</w:delText>
            </w:r>
          </w:del>
        </w:p>
        <w:p w14:paraId="76AC76F1" w14:textId="7605EB84" w:rsidR="00FC0874" w:rsidRPr="004C0E66" w:rsidDel="004C0E66" w:rsidRDefault="00FC0874">
          <w:pPr>
            <w:pStyle w:val="1"/>
            <w:rPr>
              <w:del w:id="1063" w:author="Yuta Nakamura" w:date="2019-01-27T02:03:00Z"/>
            </w:rPr>
            <w:pPrChange w:id="1064" w:author="中村 優太" w:date="2019-01-28T20:07:00Z">
              <w:pPr>
                <w:pStyle w:val="a7"/>
              </w:pPr>
            </w:pPrChange>
          </w:pPr>
          <w:del w:id="1065" w:author="Yuta Nakamura" w:date="2019-01-27T02:03:00Z">
            <w:r w:rsidRPr="004C0E66" w:rsidDel="004C0E66">
              <w:delText>HeKaiming, ZhangXiangyu, RenShaoqing, SunJian. (2015</w:delText>
            </w:r>
            <w:r w:rsidRPr="004C0E66" w:rsidDel="004C0E66">
              <w:rPr>
                <w:rFonts w:hint="eastAsia"/>
              </w:rPr>
              <w:delText>年</w:delText>
            </w:r>
            <w:r w:rsidRPr="004C0E66" w:rsidDel="004C0E66">
              <w:delText>12</w:delText>
            </w:r>
            <w:r w:rsidRPr="004C0E66" w:rsidDel="004C0E66">
              <w:rPr>
                <w:rFonts w:hint="eastAsia"/>
              </w:rPr>
              <w:delText>月</w:delText>
            </w:r>
            <w:r w:rsidRPr="004C0E66" w:rsidDel="004C0E66">
              <w:delText>10</w:delText>
            </w:r>
            <w:r w:rsidRPr="004C0E66" w:rsidDel="004C0E66">
              <w:rPr>
                <w:rFonts w:hint="eastAsia"/>
              </w:rPr>
              <w:delText>日</w:delText>
            </w:r>
            <w:r w:rsidRPr="004C0E66" w:rsidDel="004C0E66">
              <w:delText>). Deep Residual Learning for Image Recognition.</w:delText>
            </w:r>
          </w:del>
        </w:p>
        <w:p w14:paraId="515C0019" w14:textId="4A3C73A0" w:rsidR="00FC0874" w:rsidRPr="004C0E66" w:rsidDel="004C0E66" w:rsidRDefault="00FC0874">
          <w:pPr>
            <w:pStyle w:val="1"/>
            <w:rPr>
              <w:del w:id="1066" w:author="Yuta Nakamura" w:date="2019-01-27T02:03:00Z"/>
            </w:rPr>
            <w:pPrChange w:id="1067" w:author="中村 優太" w:date="2019-01-28T20:07:00Z">
              <w:pPr>
                <w:pStyle w:val="a7"/>
              </w:pPr>
            </w:pPrChange>
          </w:pPr>
          <w:del w:id="1068" w:author="Yuta Nakamura" w:date="2019-01-27T02:03:00Z">
            <w:r w:rsidRPr="004C0E66" w:rsidDel="004C0E66">
              <w:delText>Jia Deng, Wei Dong, SocherR., Li-Jia Li, Kai Li, Li Fei-Fei. (2009). ImageNet: A large-scale hierarchical image database. 2009 IEEE Conference on Computer Vision and Pattern Recognition.</w:delText>
            </w:r>
          </w:del>
        </w:p>
        <w:p w14:paraId="517CA55C" w14:textId="416011FC" w:rsidR="00FC0874" w:rsidRPr="004C0E66" w:rsidDel="004C0E66" w:rsidRDefault="00FC0874">
          <w:pPr>
            <w:pStyle w:val="1"/>
            <w:rPr>
              <w:del w:id="1069" w:author="Yuta Nakamura" w:date="2019-01-27T02:03:00Z"/>
            </w:rPr>
            <w:pPrChange w:id="1070" w:author="中村 優太" w:date="2019-01-28T20:07:00Z">
              <w:pPr>
                <w:pStyle w:val="a7"/>
              </w:pPr>
            </w:pPrChange>
          </w:pPr>
          <w:del w:id="1071" w:author="Yuta Nakamura" w:date="2019-01-27T02:03:00Z">
            <w:r w:rsidRPr="004C0E66" w:rsidDel="004C0E66">
              <w:delText>MonfortMathew, ZhouBolei, BargalSarah Adel, AndonianAlex, YanTom, RamakrishnanKandan, . . . OlivaAude. (2018). Moments in Time Dataset: one million videos for event understanding.</w:delText>
            </w:r>
          </w:del>
        </w:p>
        <w:p w14:paraId="35E091F0" w14:textId="2C9F84B0" w:rsidR="00FC0874" w:rsidRPr="004C0E66" w:rsidDel="004C0E66" w:rsidRDefault="00FC0874">
          <w:pPr>
            <w:pStyle w:val="1"/>
            <w:rPr>
              <w:del w:id="1072" w:author="Yuta Nakamura" w:date="2019-01-27T02:03:00Z"/>
            </w:rPr>
            <w:pPrChange w:id="1073" w:author="中村 優太" w:date="2019-01-28T20:07:00Z">
              <w:pPr>
                <w:pStyle w:val="a7"/>
              </w:pPr>
            </w:pPrChange>
          </w:pPr>
          <w:del w:id="1074" w:author="Yuta Nakamura" w:date="2019-01-27T02:03:00Z">
            <w:r w:rsidRPr="004C0E66" w:rsidDel="004C0E66">
              <w:delText>TranDu, BourdevLubomir, FergusRob, TorresaniLorenzo, PaluriManohar. (2015). Learning spatiotemporal features with 3D convolutional networks. Proceedings of the IEEE International Conference on Computer Vision.</w:delText>
            </w:r>
          </w:del>
        </w:p>
        <w:p w14:paraId="034B8406" w14:textId="7EB231AB" w:rsidR="00FC0874" w:rsidRDefault="00FC0874">
          <w:pPr>
            <w:pStyle w:val="1"/>
            <w:pPrChange w:id="1075" w:author="中村 優太" w:date="2019-01-28T20:07:00Z">
              <w:pPr>
                <w:ind w:firstLine="600"/>
              </w:pPr>
            </w:pPrChange>
          </w:pPr>
          <w:del w:id="1076" w:author="Yuta Nakamura" w:date="2019-01-27T02:03:00Z">
            <w:r w:rsidDel="004C0E66">
              <w:fldChar w:fldCharType="end"/>
            </w:r>
          </w:del>
        </w:p>
      </w:sdtContent>
    </w:sdt>
    <w:commentRangeStart w:id="1077"/>
    <w:commentRangeStart w:id="1078"/>
    <w:commentRangeStart w:id="1079"/>
    <w:p w14:paraId="6D8D610E" w14:textId="1759C209" w:rsidR="004C0E66" w:rsidRPr="00980E97" w:rsidRDefault="00761DC4">
      <w:pPr>
        <w:pStyle w:val="a7"/>
        <w:spacing w:line="300" w:lineRule="auto"/>
        <w:pPrChange w:id="1080" w:author="中村 優太" w:date="2019-01-28T23:14:00Z">
          <w:pPr>
            <w:widowControl w:val="0"/>
            <w:autoSpaceDE w:val="0"/>
            <w:autoSpaceDN w:val="0"/>
            <w:adjustRightInd w:val="0"/>
            <w:spacing w:before="180" w:after="180"/>
            <w:ind w:left="480" w:firstLine="600"/>
          </w:pPr>
        </w:pPrChange>
      </w:pPr>
      <w:ins w:id="1081" w:author="Yuta Nakamura" w:date="2019-01-27T01:54:00Z">
        <w:r>
          <w:rPr>
            <w:lang w:eastAsia="ja-JP"/>
          </w:rPr>
          <w:fldChar w:fldCharType="begin" w:fldLock="1"/>
        </w:r>
        <w:r>
          <w:rPr>
            <w:lang w:eastAsia="ja-JP"/>
          </w:rPr>
          <w:instrText xml:space="preserve">ADDIN Mendeley Bibliography CSL_BIBLIOGRAPHY </w:instrText>
        </w:r>
      </w:ins>
      <w:r>
        <w:rPr>
          <w:lang w:eastAsia="ja-JP"/>
        </w:rPr>
        <w:fldChar w:fldCharType="separate"/>
      </w:r>
      <w:r w:rsidR="004C0E66" w:rsidRPr="004B02F6">
        <w:t>Carreira, J., &amp; Zisserman, A. (2017). Quo Vadis, action recognition? A new model and the kinetics dataset. In Proceedings - 30th IEEE Conference on Computer Vision and Pattern Recognition, CVPR 2017</w:t>
      </w:r>
      <w:r w:rsidR="004C0E66" w:rsidRPr="00980E97">
        <w:t>.</w:t>
      </w:r>
      <w:del w:id="1082" w:author="Yuta Nakamura" w:date="2019-01-27T02:04:00Z">
        <w:r w:rsidR="004C0E66" w:rsidRPr="00980E97" w:rsidDel="004C0E66">
          <w:delText xml:space="preserve"> https://doi.org/10.1109/CVPR.2017.502</w:delText>
        </w:r>
      </w:del>
    </w:p>
    <w:p w14:paraId="63D15922" w14:textId="77777777" w:rsidR="004C0E66" w:rsidRPr="004C0E66" w:rsidDel="00E20EAD" w:rsidRDefault="004C0E66">
      <w:pPr>
        <w:pStyle w:val="a7"/>
        <w:rPr>
          <w:del w:id="1083" w:author="中村 優太" w:date="2019-01-28T18:20:00Z"/>
        </w:rPr>
        <w:pPrChange w:id="1084" w:author="中村 優太" w:date="2019-01-28T23:14:00Z">
          <w:pPr>
            <w:widowControl w:val="0"/>
            <w:autoSpaceDE w:val="0"/>
            <w:autoSpaceDN w:val="0"/>
            <w:adjustRightInd w:val="0"/>
            <w:spacing w:before="180" w:after="180"/>
            <w:ind w:left="480" w:firstLine="600"/>
          </w:pPr>
        </w:pPrChange>
      </w:pPr>
      <w:r w:rsidRPr="004C0E66">
        <w:t>Goodfellow, I., Pouget-Abadie, J., Mirza, M., Xu, B., Warde-Farley, D., Ozair, S., … Bengio, Y. (2014). Generative adversarial nets. In Advances in neural information processing systems (pp. 2672–2680).</w:t>
      </w:r>
    </w:p>
    <w:p w14:paraId="715561B6" w14:textId="77777777" w:rsidR="004C0E66" w:rsidRPr="004C0E66" w:rsidRDefault="004C0E66">
      <w:pPr>
        <w:pStyle w:val="a7"/>
        <w:pPrChange w:id="1085" w:author="中村 優太" w:date="2019-01-28T23:14:00Z">
          <w:pPr>
            <w:widowControl w:val="0"/>
            <w:autoSpaceDE w:val="0"/>
            <w:autoSpaceDN w:val="0"/>
            <w:adjustRightInd w:val="0"/>
            <w:spacing w:before="180" w:after="180"/>
            <w:ind w:left="480" w:firstLine="600"/>
          </w:pPr>
        </w:pPrChange>
      </w:pPr>
      <w:del w:id="1086" w:author="中村 優太" w:date="2019-01-28T18:20:00Z">
        <w:r w:rsidRPr="004C0E66" w:rsidDel="00E20EAD">
          <w:delText>He, K., Zhang, X., Ren, S., &amp; Sun, J. (2015). Deep Residual Learning for Image Recognition.</w:delText>
        </w:r>
      </w:del>
      <w:del w:id="1087" w:author="Yuta Nakamura" w:date="2019-01-27T02:07:00Z">
        <w:r w:rsidRPr="004C0E66" w:rsidDel="00AB07AF">
          <w:delText xml:space="preserve"> Retrieved from http://arxiv.org/abs/1512.03385</w:delText>
        </w:r>
      </w:del>
    </w:p>
    <w:p w14:paraId="739286B0" w14:textId="77777777" w:rsidR="004C0E66" w:rsidRPr="004C0E66" w:rsidRDefault="004C0E66">
      <w:pPr>
        <w:pStyle w:val="a7"/>
        <w:pPrChange w:id="1088" w:author="中村 優太" w:date="2019-01-28T23:14:00Z">
          <w:pPr>
            <w:widowControl w:val="0"/>
            <w:autoSpaceDE w:val="0"/>
            <w:autoSpaceDN w:val="0"/>
            <w:adjustRightInd w:val="0"/>
            <w:spacing w:before="180" w:after="180"/>
            <w:ind w:left="480" w:firstLine="600"/>
          </w:pPr>
        </w:pPrChange>
      </w:pPr>
      <w:r w:rsidRPr="004C0E66">
        <w:t>He, K., Zhang, X., Ren, S., &amp; Sun, J. (2016). Deep residual learning for image recognition. In Proceedings of the IEEE conference on computer vision and pattern recognition (pp. 770–778).</w:t>
      </w:r>
    </w:p>
    <w:p w14:paraId="57460CA4" w14:textId="77777777" w:rsidR="004C0E66" w:rsidRPr="004C0E66" w:rsidRDefault="004C0E66">
      <w:pPr>
        <w:pStyle w:val="a7"/>
        <w:pPrChange w:id="1089" w:author="中村 優太" w:date="2019-01-28T23:14:00Z">
          <w:pPr>
            <w:widowControl w:val="0"/>
            <w:autoSpaceDE w:val="0"/>
            <w:autoSpaceDN w:val="0"/>
            <w:adjustRightInd w:val="0"/>
            <w:spacing w:before="180" w:after="180"/>
            <w:ind w:left="480" w:firstLine="600"/>
          </w:pPr>
        </w:pPrChange>
      </w:pPr>
      <w:r w:rsidRPr="004C0E66">
        <w:t>Jia Deng, Wei Dong, Socher, R., Li-Jia Li, Kai Li, &amp; Li Fei-Fei. (2009). ImageNet: A large-scale hierarchical image database. In 2009 IEEE Conference on Computer Vision and Pattern Recognition.</w:t>
      </w:r>
      <w:del w:id="1090" w:author="Yuta Nakamura" w:date="2019-01-27T02:04:00Z">
        <w:r w:rsidRPr="004C0E66" w:rsidDel="004C0E66">
          <w:delText xml:space="preserve"> https://doi.org/10.1109/CVPRW.2009.5206848</w:delText>
        </w:r>
      </w:del>
    </w:p>
    <w:p w14:paraId="355FCF6A" w14:textId="77777777" w:rsidR="004C0E66" w:rsidRPr="004C0E66" w:rsidRDefault="004C0E66">
      <w:pPr>
        <w:pStyle w:val="a7"/>
        <w:pPrChange w:id="1091" w:author="中村 優太" w:date="2019-01-28T23:14:00Z">
          <w:pPr>
            <w:widowControl w:val="0"/>
            <w:autoSpaceDE w:val="0"/>
            <w:autoSpaceDN w:val="0"/>
            <w:adjustRightInd w:val="0"/>
            <w:spacing w:before="180" w:after="180"/>
            <w:ind w:left="480" w:firstLine="600"/>
          </w:pPr>
        </w:pPrChange>
      </w:pPr>
      <w:r w:rsidRPr="004C0E66">
        <w:t>Kay, W., Carreira, J., Simonyan, K., Zhang, B., Hillier, C., Vijayanarasimhan, S., … others. (2017). The kinetics human action video dataset. ArXiv Preprint ArXiv:1705.06950.</w:t>
      </w:r>
    </w:p>
    <w:p w14:paraId="37A4D533" w14:textId="77777777" w:rsidR="004C0E66" w:rsidRPr="004C0E66" w:rsidRDefault="004C0E66">
      <w:pPr>
        <w:pStyle w:val="a7"/>
        <w:pPrChange w:id="1092" w:author="中村 優太" w:date="2019-01-28T23:14:00Z">
          <w:pPr>
            <w:widowControl w:val="0"/>
            <w:autoSpaceDE w:val="0"/>
            <w:autoSpaceDN w:val="0"/>
            <w:adjustRightInd w:val="0"/>
            <w:spacing w:before="180" w:after="180"/>
            <w:ind w:left="480" w:firstLine="600"/>
          </w:pPr>
        </w:pPrChange>
      </w:pPr>
      <w:r w:rsidRPr="004C0E66">
        <w:t>Monfort, M., Andonian, A., Zhou, B., Ramakrishnan, K., Bargal, S. A., Yan, T., … others. (2018). Moments in time dataset: one million videos for event understanding. ArXiv Preprint ArXiv:1801.03150.</w:t>
      </w:r>
    </w:p>
    <w:p w14:paraId="4993C823" w14:textId="0A746FA0" w:rsidR="004C0E66" w:rsidRPr="004C0E66" w:rsidRDefault="004C0E66">
      <w:pPr>
        <w:pStyle w:val="a7"/>
        <w:pPrChange w:id="1093" w:author="中村 優太" w:date="2019-01-28T23:14:00Z">
          <w:pPr>
            <w:widowControl w:val="0"/>
            <w:autoSpaceDE w:val="0"/>
            <w:autoSpaceDN w:val="0"/>
            <w:adjustRightInd w:val="0"/>
            <w:spacing w:before="180" w:after="180"/>
            <w:ind w:left="480" w:firstLine="600"/>
          </w:pPr>
        </w:pPrChange>
      </w:pPr>
      <w:r w:rsidRPr="004C0E66">
        <w:t>Shelhamer, E., Long, J., &amp; Darrell, T. (2017). Fully Convolutional Networks for Semantic Segmentation. IEEE Transactions on Pattern Analysis and Machine Intelligence, 39</w:t>
      </w:r>
      <w:del w:id="1094" w:author="堀川友慈" w:date="2019-01-29T04:44:00Z">
        <w:r w:rsidRPr="004C0E66" w:rsidDel="00AB0F6B">
          <w:delText>(4)</w:delText>
        </w:r>
      </w:del>
      <w:r w:rsidRPr="004C0E66">
        <w:t>, 640–651.</w:t>
      </w:r>
      <w:del w:id="1095" w:author="Yuta Nakamura" w:date="2019-01-27T02:05:00Z">
        <w:r w:rsidRPr="004C0E66" w:rsidDel="004C0E66">
          <w:delText xml:space="preserve"> https://doi.org/10.1109/TPAMI.2016.2572683</w:delText>
        </w:r>
      </w:del>
    </w:p>
    <w:p w14:paraId="4571D2E9" w14:textId="77777777" w:rsidR="004C0E66" w:rsidRPr="004C0E66" w:rsidRDefault="004C0E66">
      <w:pPr>
        <w:pStyle w:val="a7"/>
        <w:pPrChange w:id="1096" w:author="中村 優太" w:date="2019-01-28T23:14:00Z">
          <w:pPr>
            <w:widowControl w:val="0"/>
            <w:autoSpaceDE w:val="0"/>
            <w:autoSpaceDN w:val="0"/>
            <w:adjustRightInd w:val="0"/>
            <w:spacing w:before="180" w:after="180"/>
            <w:ind w:left="480" w:firstLine="600"/>
          </w:pPr>
        </w:pPrChange>
      </w:pPr>
      <w:r w:rsidRPr="004C0E66">
        <w:t>Tran, D., Bourdev, L., Fergus, R., Torresani, L., &amp; Paluri, M. (2015). Learning spatiotemporal features with 3d convolutional networks. In Proceedings of the IEEE international conference on computer vision (pp. 4489–4497).</w:t>
      </w:r>
    </w:p>
    <w:p w14:paraId="3AB51993" w14:textId="77777777" w:rsidR="004C0E66" w:rsidRPr="004C0E66" w:rsidRDefault="004C0E66">
      <w:pPr>
        <w:pStyle w:val="a7"/>
        <w:pPrChange w:id="1097" w:author="中村 優太" w:date="2019-01-28T23:14:00Z">
          <w:pPr>
            <w:widowControl w:val="0"/>
            <w:autoSpaceDE w:val="0"/>
            <w:autoSpaceDN w:val="0"/>
            <w:adjustRightInd w:val="0"/>
            <w:spacing w:before="180" w:after="180"/>
            <w:ind w:left="480" w:firstLine="600"/>
          </w:pPr>
        </w:pPrChange>
      </w:pPr>
      <w:r w:rsidRPr="004C0E66">
        <w:t>Vinyals, O., Toshev, A., Bengio, S., &amp; Erhan, D. (2015). Show and tell: A neural image caption generator. In Proceedings of the IEEE conference on computer vision and pattern recognition (pp. 3156–3164).</w:t>
      </w:r>
    </w:p>
    <w:p w14:paraId="34C503A1" w14:textId="77777777" w:rsidR="006601F5" w:rsidRDefault="004C0E66">
      <w:pPr>
        <w:pStyle w:val="a7"/>
        <w:rPr>
          <w:ins w:id="1098" w:author="中村 優太" w:date="2019-01-28T19:06:00Z"/>
        </w:rPr>
        <w:pPrChange w:id="1099" w:author="中村 優太" w:date="2019-01-28T23:14:00Z">
          <w:pPr>
            <w:widowControl w:val="0"/>
            <w:autoSpaceDE w:val="0"/>
            <w:autoSpaceDN w:val="0"/>
            <w:adjustRightInd w:val="0"/>
            <w:spacing w:before="180" w:after="180"/>
            <w:ind w:left="480" w:firstLine="600"/>
          </w:pPr>
        </w:pPrChange>
      </w:pPr>
      <w:r w:rsidRPr="004C0E66">
        <w:t>Wu, S., Zhong, S., &amp; Liu, Y. (2017). Deep residual learning for image steganalysis. Multimedia Tools and Applications, 1–17.</w:t>
      </w:r>
    </w:p>
    <w:p w14:paraId="50A2E994" w14:textId="2CACCAF9" w:rsidR="004C0E66" w:rsidRPr="004C0E66" w:rsidRDefault="006601F5">
      <w:pPr>
        <w:pStyle w:val="a7"/>
        <w:pPrChange w:id="1100" w:author="中村 優太" w:date="2019-01-28T23:14:00Z">
          <w:pPr>
            <w:widowControl w:val="0"/>
            <w:autoSpaceDE w:val="0"/>
            <w:autoSpaceDN w:val="0"/>
            <w:adjustRightInd w:val="0"/>
            <w:spacing w:before="180" w:after="180"/>
            <w:ind w:left="480" w:firstLine="600"/>
          </w:pPr>
        </w:pPrChange>
      </w:pPr>
      <w:ins w:id="1101" w:author="中村 優太" w:date="2019-01-28T19:06:00Z">
        <w:r w:rsidRPr="006601F5">
          <w:t xml:space="preserve">Girdhar, R., Gkioxari, G., Torresani, L., Paluri, M., &amp; Tran, D. (2018). Detect-and-Track: Efficient Pose Estimation in Videos. In </w:t>
        </w:r>
        <w:r w:rsidRPr="006601F5">
          <w:rPr>
            <w:rPrChange w:id="1102" w:author="中村 優太" w:date="2019-01-28T19:07:00Z">
              <w:rPr>
                <w:rFonts w:ascii="Times New Roman" w:hAnsi="Times New Roman" w:cs="Times New Roman"/>
                <w:i/>
                <w:iCs/>
              </w:rPr>
            </w:rPrChange>
          </w:rPr>
          <w:t>Proceedings of the IEEE Conference on Computer Vision and Pattern Recognition</w:t>
        </w:r>
        <w:r w:rsidRPr="006601F5">
          <w:t xml:space="preserve"> (pp. 350-359).</w:t>
        </w:r>
      </w:ins>
      <w:del w:id="1103" w:author="Yuta Nakamura" w:date="2019-01-27T02:05:00Z">
        <w:r w:rsidR="004C0E66" w:rsidRPr="004C0E66" w:rsidDel="004C0E66">
          <w:delText xml:space="preserve"> https://doi.org/10.1007/s11042-017-4440-4</w:delText>
        </w:r>
      </w:del>
    </w:p>
    <w:p w14:paraId="5216C986" w14:textId="542B48AF" w:rsidR="00761DC4" w:rsidRPr="00FC0874" w:rsidRDefault="00761DC4">
      <w:pPr>
        <w:pStyle w:val="a7"/>
        <w:pPrChange w:id="1104" w:author="中村 優太" w:date="2019-01-28T23:14:00Z">
          <w:pPr>
            <w:pStyle w:val="a0"/>
          </w:pPr>
        </w:pPrChange>
      </w:pPr>
      <w:ins w:id="1105" w:author="Yuta Nakamura" w:date="2019-01-27T01:54:00Z">
        <w:r>
          <w:fldChar w:fldCharType="end"/>
        </w:r>
      </w:ins>
      <w:commentRangeEnd w:id="1077"/>
      <w:commentRangeEnd w:id="1078"/>
      <w:commentRangeEnd w:id="1079"/>
      <w:r w:rsidR="00AB0F6B">
        <w:rPr>
          <w:rStyle w:val="af"/>
          <w:i w:val="0"/>
          <w:iCs w:val="0"/>
          <w:noProof w:val="0"/>
        </w:rPr>
        <w:commentReference w:id="1079"/>
      </w:r>
      <w:r w:rsidR="00891076">
        <w:rPr>
          <w:rStyle w:val="af"/>
          <w:i w:val="0"/>
          <w:iCs w:val="0"/>
          <w:noProof w:val="0"/>
        </w:rPr>
        <w:commentReference w:id="1078"/>
      </w:r>
      <w:r w:rsidR="00C11612">
        <w:rPr>
          <w:rStyle w:val="af"/>
          <w:i w:val="0"/>
          <w:iCs w:val="0"/>
          <w:noProof w:val="0"/>
        </w:rPr>
        <w:commentReference w:id="1077"/>
      </w:r>
    </w:p>
    <w:sectPr w:rsidR="00761DC4" w:rsidRPr="00FC0874">
      <w:pgSz w:w="12240" w:h="15840"/>
      <w:pgMar w:top="1985" w:right="1701" w:bottom="1701"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9" w:author="堀川友慈" w:date="2019-01-29T04:11:00Z" w:initials="TH">
    <w:p w14:paraId="5A30BB22" w14:textId="1ADAEE0B" w:rsidR="00980E97" w:rsidRDefault="00980E97">
      <w:pPr>
        <w:pStyle w:val="af0"/>
        <w:ind w:firstLine="450"/>
        <w:rPr>
          <w:rFonts w:hint="eastAsia"/>
          <w:lang w:eastAsia="ja-JP"/>
        </w:rPr>
      </w:pPr>
      <w:r>
        <w:rPr>
          <w:rStyle w:val="af"/>
        </w:rPr>
        <w:annotationRef/>
      </w:r>
      <w:r>
        <w:rPr>
          <w:lang w:eastAsia="ja-JP"/>
        </w:rPr>
        <w:t>Fine tuning</w:t>
      </w:r>
      <w:r>
        <w:rPr>
          <w:rFonts w:hint="eastAsia"/>
          <w:lang w:eastAsia="ja-JP"/>
        </w:rPr>
        <w:t>が何かの簡単な説明がないと，何かわからないまま読み進めるのは難しい．</w:t>
      </w:r>
    </w:p>
  </w:comment>
  <w:comment w:id="213" w:author="堀川友慈" w:date="2019-01-29T04:11:00Z" w:initials="TH">
    <w:p w14:paraId="5BEAEAE5" w14:textId="6BF93CA8" w:rsidR="00980E97" w:rsidRDefault="00980E97">
      <w:pPr>
        <w:pStyle w:val="af0"/>
        <w:ind w:firstLine="450"/>
      </w:pPr>
      <w:r>
        <w:rPr>
          <w:rStyle w:val="af"/>
        </w:rPr>
        <w:annotationRef/>
      </w:r>
      <w:r>
        <w:rPr>
          <w:rFonts w:hint="eastAsia"/>
          <w:lang w:eastAsia="ja-JP"/>
        </w:rPr>
        <w:t>静止画全般に使われている訳ではないので，より具体的に書いては？</w:t>
      </w:r>
    </w:p>
  </w:comment>
  <w:comment w:id="329" w:author="堀川友慈" w:date="2019-01-29T04:30:00Z" w:initials="TH">
    <w:p w14:paraId="1CF2A406" w14:textId="1306215C" w:rsidR="005541D0" w:rsidRDefault="005541D0">
      <w:pPr>
        <w:pStyle w:val="af0"/>
        <w:ind w:firstLine="450"/>
        <w:rPr>
          <w:lang w:eastAsia="ja-JP"/>
        </w:rPr>
      </w:pPr>
      <w:r>
        <w:rPr>
          <w:rStyle w:val="af"/>
        </w:rPr>
        <w:annotationRef/>
      </w:r>
      <w:r>
        <w:rPr>
          <w:rFonts w:hint="eastAsia"/>
          <w:lang w:eastAsia="ja-JP"/>
        </w:rPr>
        <w:t>あとで</w:t>
      </w:r>
      <w:r w:rsidR="00281F03">
        <w:rPr>
          <w:lang w:eastAsia="ja-JP"/>
        </w:rPr>
        <w:t>pre-training</w:t>
      </w:r>
      <w:r w:rsidR="00281F03">
        <w:rPr>
          <w:rFonts w:hint="eastAsia"/>
          <w:lang w:eastAsia="ja-JP"/>
        </w:rPr>
        <w:t>という単語を使いたいなら初めに定義しておく．</w:t>
      </w:r>
    </w:p>
    <w:p w14:paraId="18D16348" w14:textId="54D57B93" w:rsidR="005541D0" w:rsidRDefault="005541D0">
      <w:pPr>
        <w:pStyle w:val="af0"/>
        <w:ind w:firstLine="600"/>
        <w:rPr>
          <w:rFonts w:hint="eastAsia"/>
          <w:lang w:eastAsia="ja-JP"/>
        </w:rPr>
      </w:pPr>
    </w:p>
  </w:comment>
  <w:comment w:id="357" w:author="堀川友慈" w:date="2019-01-29T04:27:00Z" w:initials="TH">
    <w:p w14:paraId="19CCB01F" w14:textId="526179AA" w:rsidR="00181E2F" w:rsidRDefault="00181E2F">
      <w:pPr>
        <w:pStyle w:val="af0"/>
        <w:ind w:firstLine="450"/>
      </w:pPr>
      <w:r>
        <w:rPr>
          <w:rStyle w:val="af"/>
        </w:rPr>
        <w:annotationRef/>
      </w:r>
      <w:r>
        <w:rPr>
          <w:rFonts w:hint="eastAsia"/>
          <w:lang w:eastAsia="ja-JP"/>
        </w:rPr>
        <w:t>くどい</w:t>
      </w:r>
    </w:p>
  </w:comment>
  <w:comment w:id="364" w:author="堀川友慈" w:date="2019-01-29T04:27:00Z" w:initials="TH">
    <w:p w14:paraId="00855D82" w14:textId="5EC2CB24" w:rsidR="00181E2F" w:rsidRDefault="00181E2F">
      <w:pPr>
        <w:pStyle w:val="af0"/>
        <w:ind w:firstLine="450"/>
      </w:pPr>
      <w:r>
        <w:rPr>
          <w:rStyle w:val="af"/>
        </w:rPr>
        <w:annotationRef/>
      </w:r>
      <w:r>
        <w:rPr>
          <w:rFonts w:hint="eastAsia"/>
          <w:lang w:eastAsia="ja-JP"/>
        </w:rPr>
        <w:t>セグメンテーションもキャプション生成も画像認識でくくっていいのか疑問．</w:t>
      </w:r>
    </w:p>
  </w:comment>
  <w:comment w:id="410" w:author="堀川友慈" w:date="2019-01-29T04:29:00Z" w:initials="TH">
    <w:p w14:paraId="48CCBADD" w14:textId="0ADEE1B7" w:rsidR="009C0855" w:rsidRDefault="009C0855">
      <w:pPr>
        <w:pStyle w:val="af0"/>
        <w:ind w:firstLine="450"/>
      </w:pPr>
      <w:r>
        <w:rPr>
          <w:rStyle w:val="af"/>
        </w:rPr>
        <w:annotationRef/>
      </w:r>
      <w:r>
        <w:rPr>
          <w:rFonts w:hint="eastAsia"/>
          <w:lang w:eastAsia="ja-JP"/>
        </w:rPr>
        <w:t>前の文でうまくいくと示されていると言っていてこの文で確立されていないと言っていて，実際どうなのかよくわからない．何がうまく言っていて何がうまく言っていないのかわかるように書く．</w:t>
      </w:r>
    </w:p>
  </w:comment>
  <w:comment w:id="420" w:author="堀川友慈" w:date="2019-01-29T04:32:00Z" w:initials="TH">
    <w:p w14:paraId="06E039ED" w14:textId="21322F28" w:rsidR="008A1DF5" w:rsidRDefault="008A1DF5">
      <w:pPr>
        <w:pStyle w:val="af0"/>
        <w:ind w:firstLine="450"/>
        <w:rPr>
          <w:lang w:eastAsia="ja-JP"/>
        </w:rPr>
      </w:pPr>
      <w:r>
        <w:rPr>
          <w:rStyle w:val="af"/>
        </w:rPr>
        <w:annotationRef/>
      </w:r>
      <w:r>
        <w:rPr>
          <w:rFonts w:hint="eastAsia"/>
          <w:lang w:eastAsia="ja-JP"/>
        </w:rPr>
        <w:t>先行研究があるなら</w:t>
      </w:r>
      <w:r>
        <w:rPr>
          <w:lang w:eastAsia="ja-JP"/>
        </w:rPr>
        <w:t>reference</w:t>
      </w:r>
    </w:p>
  </w:comment>
  <w:comment w:id="443" w:author="堀川友慈" w:date="2019-01-29T04:32:00Z" w:initials="TH">
    <w:p w14:paraId="7A8C6FFB" w14:textId="3639A0C4" w:rsidR="002D5AA0" w:rsidRDefault="002D5AA0">
      <w:pPr>
        <w:pStyle w:val="af0"/>
        <w:ind w:firstLine="450"/>
        <w:rPr>
          <w:lang w:eastAsia="ja-JP"/>
        </w:rPr>
      </w:pPr>
      <w:r>
        <w:rPr>
          <w:rStyle w:val="af"/>
        </w:rPr>
        <w:annotationRef/>
      </w:r>
      <w:r>
        <w:rPr>
          <w:rFonts w:hint="eastAsia"/>
          <w:lang w:eastAsia="ja-JP"/>
        </w:rPr>
        <w:t>?</w:t>
      </w:r>
    </w:p>
  </w:comment>
  <w:comment w:id="504" w:author="堀川友慈" w:date="2019-01-29T04:33:00Z" w:initials="TH">
    <w:p w14:paraId="5BD94D34" w14:textId="41C87593" w:rsidR="002D5AA0" w:rsidRDefault="002D5AA0">
      <w:pPr>
        <w:pStyle w:val="af0"/>
        <w:ind w:firstLine="450"/>
        <w:rPr>
          <w:rFonts w:hint="eastAsia"/>
          <w:lang w:eastAsia="ja-JP"/>
        </w:rPr>
      </w:pPr>
      <w:r>
        <w:rPr>
          <w:rStyle w:val="af"/>
        </w:rPr>
        <w:annotationRef/>
      </w:r>
      <w:r>
        <w:rPr>
          <w:rFonts w:hint="eastAsia"/>
          <w:lang w:eastAsia="ja-JP"/>
        </w:rPr>
        <w:t>図じゃなくて表．場所が悪い．本文中のどこにも引用されていない．本文中のどこかで必ず引用する．</w:t>
      </w:r>
    </w:p>
  </w:comment>
  <w:comment w:id="905" w:author="堀川友慈" w:date="2019-01-29T04:38:00Z" w:initials="TH">
    <w:p w14:paraId="5FB25B5D" w14:textId="79367484" w:rsidR="00612BCC" w:rsidRDefault="00612BCC">
      <w:pPr>
        <w:pStyle w:val="af0"/>
        <w:ind w:firstLine="450"/>
        <w:rPr>
          <w:rFonts w:hint="eastAsia"/>
          <w:lang w:eastAsia="ja-JP"/>
        </w:rPr>
      </w:pPr>
      <w:r>
        <w:rPr>
          <w:rStyle w:val="af"/>
        </w:rPr>
        <w:annotationRef/>
      </w:r>
      <w:r>
        <w:rPr>
          <w:lang w:eastAsia="ja-JP"/>
        </w:rPr>
        <w:t>いくつか？</w:t>
      </w:r>
      <w:r>
        <w:rPr>
          <w:lang w:eastAsia="ja-JP"/>
        </w:rPr>
        <w:t>man</w:t>
      </w:r>
      <w:r>
        <w:rPr>
          <w:rFonts w:hint="eastAsia"/>
          <w:lang w:eastAsia="ja-JP"/>
        </w:rPr>
        <w:t>だけでは？</w:t>
      </w:r>
    </w:p>
  </w:comment>
  <w:comment w:id="914" w:author="堀川友慈" w:date="2019-01-29T04:22:00Z" w:initials="TH">
    <w:p w14:paraId="3F4F7864" w14:textId="2A0E1D71" w:rsidR="000E138A" w:rsidRDefault="000E138A">
      <w:pPr>
        <w:pStyle w:val="af0"/>
        <w:ind w:firstLine="450"/>
        <w:rPr>
          <w:rFonts w:hint="eastAsia"/>
          <w:lang w:eastAsia="ja-JP"/>
        </w:rPr>
      </w:pPr>
      <w:r>
        <w:rPr>
          <w:rStyle w:val="af"/>
        </w:rPr>
        <w:annotationRef/>
      </w:r>
      <w:r>
        <w:rPr>
          <w:lang w:eastAsia="ja-JP"/>
        </w:rPr>
        <w:t>Diagonal line</w:t>
      </w:r>
      <w:r>
        <w:rPr>
          <w:rFonts w:hint="eastAsia"/>
          <w:lang w:eastAsia="ja-JP"/>
        </w:rPr>
        <w:t>を書いたらチャンスがわかるのでより親切．</w:t>
      </w:r>
    </w:p>
  </w:comment>
  <w:comment w:id="922" w:author="堀川友慈" w:date="2019-01-29T04:23:00Z" w:initials="TH">
    <w:p w14:paraId="34942A60" w14:textId="37307C3A" w:rsidR="00181E2F" w:rsidRDefault="00181E2F">
      <w:pPr>
        <w:pStyle w:val="af0"/>
        <w:ind w:firstLine="450"/>
        <w:rPr>
          <w:lang w:eastAsia="ja-JP"/>
        </w:rPr>
      </w:pPr>
      <w:r>
        <w:rPr>
          <w:rStyle w:val="af"/>
        </w:rPr>
        <w:annotationRef/>
      </w:r>
      <w:r>
        <w:rPr>
          <w:rFonts w:hint="eastAsia"/>
          <w:lang w:eastAsia="ja-JP"/>
        </w:rPr>
        <w:t>図中ではカテゴリと書いてあるのでラベルかカテゴリか統一する．</w:t>
      </w:r>
    </w:p>
  </w:comment>
  <w:comment w:id="923" w:author="堀川友慈" w:date="2019-01-29T04:23:00Z" w:initials="TH">
    <w:p w14:paraId="5A1A9D80" w14:textId="47A3CB3E" w:rsidR="00181E2F" w:rsidRDefault="00181E2F">
      <w:pPr>
        <w:pStyle w:val="af0"/>
        <w:ind w:firstLine="450"/>
      </w:pPr>
      <w:r>
        <w:rPr>
          <w:rStyle w:val="af"/>
        </w:rPr>
        <w:annotationRef/>
      </w:r>
      <w:r>
        <w:rPr>
          <w:rFonts w:hint="eastAsia"/>
          <w:lang w:eastAsia="ja-JP"/>
        </w:rPr>
        <w:t>説明文は体言止めにしないで文章で書く．</w:t>
      </w:r>
    </w:p>
  </w:comment>
  <w:comment w:id="943" w:author="堀川友慈" w:date="2019-01-29T04:19:00Z" w:initials="TH">
    <w:p w14:paraId="5261961A" w14:textId="529528EA" w:rsidR="000E138A" w:rsidRDefault="000E138A">
      <w:pPr>
        <w:pStyle w:val="af0"/>
        <w:ind w:firstLine="450"/>
        <w:rPr>
          <w:lang w:eastAsia="ja-JP"/>
        </w:rPr>
      </w:pPr>
      <w:r>
        <w:rPr>
          <w:rStyle w:val="af"/>
        </w:rPr>
        <w:annotationRef/>
      </w:r>
      <w:r>
        <w:rPr>
          <w:lang w:eastAsia="ja-JP"/>
        </w:rPr>
        <w:t>X</w:t>
      </w:r>
      <w:r>
        <w:rPr>
          <w:rFonts w:hint="eastAsia"/>
          <w:lang w:eastAsia="ja-JP"/>
        </w:rPr>
        <w:t>軸のラベルがずれて見える．そろえる．</w:t>
      </w:r>
    </w:p>
  </w:comment>
  <w:comment w:id="1022" w:author="堀川友慈" w:date="2019-01-29T04:16:00Z" w:initials="TH">
    <w:p w14:paraId="7CB1FB62" w14:textId="34A17F6B" w:rsidR="00D7168E" w:rsidRDefault="00D7168E">
      <w:pPr>
        <w:pStyle w:val="af0"/>
        <w:ind w:firstLine="450"/>
      </w:pPr>
      <w:r>
        <w:rPr>
          <w:rStyle w:val="af"/>
        </w:rPr>
        <w:annotationRef/>
      </w:r>
      <w:r>
        <w:rPr>
          <w:rFonts w:hint="eastAsia"/>
          <w:lang w:eastAsia="ja-JP"/>
        </w:rPr>
        <w:t>意味不明．</w:t>
      </w:r>
      <w:r>
        <w:rPr>
          <w:lang w:eastAsia="ja-JP"/>
        </w:rPr>
        <w:t>動画の</w:t>
      </w:r>
      <w:r>
        <w:rPr>
          <w:lang w:eastAsia="ja-JP"/>
        </w:rPr>
        <w:t>fine-tuning?</w:t>
      </w:r>
    </w:p>
  </w:comment>
  <w:comment w:id="1023" w:author="堀川友慈" w:date="2019-01-29T04:16:00Z" w:initials="TH">
    <w:p w14:paraId="32A1F214" w14:textId="5D6B6810" w:rsidR="00D7168E" w:rsidRDefault="00D7168E">
      <w:pPr>
        <w:pStyle w:val="af0"/>
        <w:ind w:firstLine="450"/>
        <w:rPr>
          <w:rFonts w:hint="eastAsia"/>
          <w:lang w:eastAsia="ja-JP"/>
        </w:rPr>
      </w:pPr>
      <w:r>
        <w:rPr>
          <w:rStyle w:val="af"/>
        </w:rPr>
        <w:annotationRef/>
      </w:r>
      <w:r>
        <w:rPr>
          <w:rFonts w:hint="eastAsia"/>
          <w:lang w:eastAsia="ja-JP"/>
        </w:rPr>
        <w:t>なんの？</w:t>
      </w:r>
    </w:p>
  </w:comment>
  <w:comment w:id="1024" w:author="堀川友慈" w:date="2019-01-29T04:17:00Z" w:initials="TH">
    <w:p w14:paraId="7C8404E0" w14:textId="6A1B4618" w:rsidR="00D7168E" w:rsidRDefault="00D7168E">
      <w:pPr>
        <w:pStyle w:val="af0"/>
        <w:ind w:firstLine="450"/>
      </w:pPr>
      <w:r>
        <w:rPr>
          <w:rStyle w:val="af"/>
        </w:rPr>
        <w:annotationRef/>
      </w:r>
      <w:r>
        <w:rPr>
          <w:rFonts w:hint="eastAsia"/>
          <w:lang w:eastAsia="ja-JP"/>
        </w:rPr>
        <w:t>同様の画像判別とは？</w:t>
      </w:r>
    </w:p>
  </w:comment>
  <w:comment w:id="1030" w:author="堀川友慈" w:date="2019-01-29T04:17:00Z" w:initials="TH">
    <w:p w14:paraId="335CE62E" w14:textId="7A0D519D" w:rsidR="00D7168E" w:rsidRDefault="00D7168E">
      <w:pPr>
        <w:pStyle w:val="af0"/>
        <w:ind w:firstLine="450"/>
      </w:pPr>
      <w:r>
        <w:rPr>
          <w:rStyle w:val="af"/>
        </w:rPr>
        <w:annotationRef/>
      </w:r>
      <w:r>
        <w:rPr>
          <w:rFonts w:hint="eastAsia"/>
          <w:lang w:eastAsia="ja-JP"/>
        </w:rPr>
        <w:t>動画認識タスク？</w:t>
      </w:r>
    </w:p>
  </w:comment>
  <w:comment w:id="1027" w:author="堀川友慈" w:date="2019-01-29T04:17:00Z" w:initials="TH">
    <w:p w14:paraId="6C00DA76" w14:textId="3BFC2C14" w:rsidR="00D7168E" w:rsidRDefault="00D7168E">
      <w:pPr>
        <w:pStyle w:val="af0"/>
        <w:ind w:firstLine="450"/>
        <w:rPr>
          <w:rFonts w:hint="eastAsia"/>
          <w:lang w:eastAsia="ja-JP"/>
        </w:rPr>
      </w:pPr>
      <w:r>
        <w:rPr>
          <w:rStyle w:val="af"/>
        </w:rPr>
        <w:annotationRef/>
      </w:r>
      <w:r>
        <w:rPr>
          <w:rFonts w:hint="eastAsia"/>
          <w:lang w:eastAsia="ja-JP"/>
        </w:rPr>
        <w:t>前の文章のトートロジー．</w:t>
      </w:r>
      <w:r>
        <w:rPr>
          <w:lang w:eastAsia="ja-JP"/>
        </w:rPr>
        <w:t>A</w:t>
      </w:r>
      <w:r>
        <w:rPr>
          <w:rFonts w:hint="eastAsia"/>
          <w:lang w:eastAsia="ja-JP"/>
        </w:rPr>
        <w:t>は</w:t>
      </w:r>
      <w:r>
        <w:rPr>
          <w:lang w:eastAsia="ja-JP"/>
        </w:rPr>
        <w:t>A</w:t>
      </w:r>
      <w:r>
        <w:rPr>
          <w:rFonts w:hint="eastAsia"/>
          <w:lang w:eastAsia="ja-JP"/>
        </w:rPr>
        <w:t>であることを示唆している，といってる．</w:t>
      </w:r>
      <w:r>
        <w:rPr>
          <w:rFonts w:hint="eastAsia"/>
          <w:lang w:eastAsia="ja-JP"/>
        </w:rPr>
        <w:t>A</w:t>
      </w:r>
      <w:r>
        <w:rPr>
          <w:rFonts w:hint="eastAsia"/>
          <w:lang w:eastAsia="ja-JP"/>
        </w:rPr>
        <w:t>は成績が良かった．これは</w:t>
      </w:r>
      <w:r>
        <w:rPr>
          <w:lang w:eastAsia="ja-JP"/>
        </w:rPr>
        <w:t>A</w:t>
      </w:r>
      <w:r>
        <w:rPr>
          <w:rFonts w:hint="eastAsia"/>
          <w:lang w:eastAsia="ja-JP"/>
        </w:rPr>
        <w:t>が優れているということを示唆しているでは何も深まっていない．なぜうまくいくのかを考察するべき．</w:t>
      </w:r>
    </w:p>
  </w:comment>
  <w:comment w:id="1057" w:author="堀川友慈" w:date="2019-01-29T04:12:00Z" w:initials="TH">
    <w:p w14:paraId="49429DFC" w14:textId="648D27A5" w:rsidR="00980E97" w:rsidRDefault="00980E97">
      <w:pPr>
        <w:pStyle w:val="af0"/>
        <w:ind w:firstLine="450"/>
        <w:rPr>
          <w:rFonts w:hint="eastAsia"/>
          <w:lang w:eastAsia="ja-JP"/>
        </w:rPr>
      </w:pPr>
      <w:r>
        <w:rPr>
          <w:rStyle w:val="af"/>
        </w:rPr>
        <w:annotationRef/>
      </w:r>
      <w:r>
        <w:rPr>
          <w:rFonts w:hint="eastAsia"/>
          <w:lang w:eastAsia="ja-JP"/>
        </w:rPr>
        <w:t>斜体にする必要はない．一般的には</w:t>
      </w:r>
      <w:r>
        <w:rPr>
          <w:lang w:eastAsia="ja-JP"/>
        </w:rPr>
        <w:t>斜体は</w:t>
      </w:r>
      <w:r>
        <w:rPr>
          <w:lang w:eastAsia="ja-JP"/>
        </w:rPr>
        <w:t>journal</w:t>
      </w:r>
      <w:r>
        <w:rPr>
          <w:rFonts w:hint="eastAsia"/>
          <w:lang w:eastAsia="ja-JP"/>
        </w:rPr>
        <w:t>名だけが多い．</w:t>
      </w:r>
    </w:p>
  </w:comment>
  <w:comment w:id="1079" w:author="堀川友慈" w:date="2019-01-29T04:44:00Z" w:initials="TH">
    <w:p w14:paraId="2FEB0FBD" w14:textId="70C533E7" w:rsidR="00AB0F6B" w:rsidRDefault="00AB0F6B">
      <w:pPr>
        <w:pStyle w:val="af0"/>
        <w:ind w:firstLine="450"/>
        <w:rPr>
          <w:rFonts w:hint="eastAsia"/>
          <w:lang w:eastAsia="ja-JP"/>
        </w:rPr>
      </w:pPr>
      <w:r>
        <w:rPr>
          <w:rStyle w:val="af"/>
        </w:rPr>
        <w:annotationRef/>
      </w:r>
      <w:r>
        <w:rPr>
          <w:lang w:eastAsia="ja-JP"/>
        </w:rPr>
        <w:t>Issue</w:t>
      </w:r>
      <w:r>
        <w:rPr>
          <w:rFonts w:hint="eastAsia"/>
          <w:lang w:eastAsia="ja-JP"/>
        </w:rPr>
        <w:t>番号は不要．</w:t>
      </w:r>
      <w:bookmarkStart w:id="1106" w:name="_GoBack"/>
      <w:bookmarkEnd w:id="1106"/>
    </w:p>
  </w:comment>
  <w:comment w:id="1078" w:author="堀川友慈" w:date="2019-01-29T04:14:00Z" w:initials="TH">
    <w:p w14:paraId="332B30B6" w14:textId="3DEBCD6B" w:rsidR="00891076" w:rsidRDefault="00891076">
      <w:pPr>
        <w:pStyle w:val="af0"/>
        <w:ind w:firstLine="450"/>
        <w:rPr>
          <w:rFonts w:hint="eastAsia"/>
          <w:lang w:eastAsia="ja-JP"/>
        </w:rPr>
      </w:pPr>
      <w:r>
        <w:rPr>
          <w:rStyle w:val="af"/>
        </w:rPr>
        <w:annotationRef/>
      </w:r>
      <w:r>
        <w:rPr>
          <w:rFonts w:hint="eastAsia"/>
          <w:lang w:eastAsia="ja-JP"/>
        </w:rPr>
        <w:t>I</w:t>
      </w:r>
      <w:r>
        <w:rPr>
          <w:lang w:eastAsia="ja-JP"/>
        </w:rPr>
        <w:t>mageNet</w:t>
      </w:r>
      <w:r>
        <w:rPr>
          <w:rFonts w:hint="eastAsia"/>
          <w:lang w:eastAsia="ja-JP"/>
        </w:rPr>
        <w:t>の</w:t>
      </w:r>
      <w:r>
        <w:rPr>
          <w:lang w:eastAsia="ja-JP"/>
        </w:rPr>
        <w:t>reference</w:t>
      </w:r>
      <w:r>
        <w:rPr>
          <w:rFonts w:hint="eastAsia"/>
          <w:lang w:eastAsia="ja-JP"/>
        </w:rPr>
        <w:t>だけなぜか</w:t>
      </w:r>
      <w:r>
        <w:rPr>
          <w:lang w:eastAsia="ja-JP"/>
        </w:rPr>
        <w:t>initial</w:t>
      </w:r>
      <w:r>
        <w:rPr>
          <w:rFonts w:hint="eastAsia"/>
          <w:lang w:eastAsia="ja-JP"/>
        </w:rPr>
        <w:t>じゃなくて</w:t>
      </w:r>
      <w:proofErr w:type="spellStart"/>
      <w:r>
        <w:rPr>
          <w:lang w:eastAsia="ja-JP"/>
        </w:rPr>
        <w:t>fullname</w:t>
      </w:r>
      <w:proofErr w:type="spellEnd"/>
      <w:r>
        <w:rPr>
          <w:rFonts w:hint="eastAsia"/>
          <w:lang w:eastAsia="ja-JP"/>
        </w:rPr>
        <w:t>になってるので，他と揃える．</w:t>
      </w:r>
    </w:p>
  </w:comment>
  <w:comment w:id="1077" w:author="堀川友慈" w:date="2019-01-29T04:13:00Z" w:initials="TH">
    <w:p w14:paraId="5D1E0B81" w14:textId="6E20B6F1" w:rsidR="00C11612" w:rsidRDefault="00C11612">
      <w:pPr>
        <w:pStyle w:val="af0"/>
        <w:ind w:firstLine="450"/>
        <w:rPr>
          <w:rFonts w:hint="eastAsia"/>
          <w:lang w:eastAsia="ja-JP"/>
        </w:rPr>
      </w:pPr>
      <w:r>
        <w:rPr>
          <w:rStyle w:val="af"/>
        </w:rPr>
        <w:annotationRef/>
      </w:r>
      <w:r>
        <w:rPr>
          <w:lang w:eastAsia="ja-JP"/>
        </w:rPr>
        <w:t>Reference 2,5,6…</w:t>
      </w:r>
      <w:r>
        <w:rPr>
          <w:rFonts w:hint="eastAsia"/>
          <w:lang w:eastAsia="ja-JP"/>
        </w:rPr>
        <w:t>の</w:t>
      </w:r>
      <w:r>
        <w:rPr>
          <w:lang w:eastAsia="ja-JP"/>
        </w:rPr>
        <w:t>author</w:t>
      </w:r>
      <w:r>
        <w:rPr>
          <w:rFonts w:hint="eastAsia"/>
          <w:lang w:eastAsia="ja-JP"/>
        </w:rPr>
        <w:t>の中の</w:t>
      </w:r>
      <w:r>
        <w:rPr>
          <w:lang w:eastAsia="ja-JP"/>
        </w:rPr>
        <w:t>…</w:t>
      </w:r>
      <w:r>
        <w:rPr>
          <w:rFonts w:hint="eastAsia"/>
          <w:lang w:eastAsia="ja-JP"/>
        </w:rPr>
        <w:t>が意味不明．</w:t>
      </w:r>
      <w:r>
        <w:rPr>
          <w:lang w:eastAsia="ja-JP"/>
        </w:rPr>
        <w:t>Page</w:t>
      </w:r>
      <w:r>
        <w:rPr>
          <w:rFonts w:hint="eastAsia"/>
          <w:lang w:eastAsia="ja-JP"/>
        </w:rPr>
        <w:t>番号が</w:t>
      </w:r>
      <w:r>
        <w:rPr>
          <w:lang w:eastAsia="ja-JP"/>
        </w:rPr>
        <w:t>pp</w:t>
      </w:r>
      <w:r>
        <w:rPr>
          <w:rFonts w:hint="eastAsia"/>
          <w:lang w:eastAsia="ja-JP"/>
        </w:rPr>
        <w:t>と書いてたり書いてなかったり不統一なので，書式を揃える．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30BB22" w15:done="0"/>
  <w15:commentEx w15:paraId="5BEAEAE5" w15:done="0"/>
  <w15:commentEx w15:paraId="18D16348" w15:done="0"/>
  <w15:commentEx w15:paraId="19CCB01F" w15:done="0"/>
  <w15:commentEx w15:paraId="00855D82" w15:done="0"/>
  <w15:commentEx w15:paraId="48CCBADD" w15:done="0"/>
  <w15:commentEx w15:paraId="06E039ED" w15:done="0"/>
  <w15:commentEx w15:paraId="7A8C6FFB" w15:done="0"/>
  <w15:commentEx w15:paraId="5BD94D34" w15:done="0"/>
  <w15:commentEx w15:paraId="5FB25B5D" w15:done="0"/>
  <w15:commentEx w15:paraId="3F4F7864" w15:done="0"/>
  <w15:commentEx w15:paraId="34942A60" w15:done="0"/>
  <w15:commentEx w15:paraId="5A1A9D80" w15:done="0"/>
  <w15:commentEx w15:paraId="5261961A" w15:done="0"/>
  <w15:commentEx w15:paraId="7CB1FB62" w15:done="0"/>
  <w15:commentEx w15:paraId="32A1F214" w15:done="0"/>
  <w15:commentEx w15:paraId="7C8404E0" w15:done="0"/>
  <w15:commentEx w15:paraId="335CE62E" w15:done="0"/>
  <w15:commentEx w15:paraId="6C00DA76" w15:done="0"/>
  <w15:commentEx w15:paraId="49429DFC" w15:done="0"/>
  <w15:commentEx w15:paraId="2FEB0FBD" w15:done="0"/>
  <w15:commentEx w15:paraId="332B30B6" w15:done="0"/>
  <w15:commentEx w15:paraId="5D1E0B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30BB22" w16cid:durableId="1FFA50D6"/>
  <w16cid:commentId w16cid:paraId="5BEAEAE5" w16cid:durableId="1FFA5103"/>
  <w16cid:commentId w16cid:paraId="18D16348" w16cid:durableId="1FFA5572"/>
  <w16cid:commentId w16cid:paraId="19CCB01F" w16cid:durableId="1FFA54A2"/>
  <w16cid:commentId w16cid:paraId="00855D82" w16cid:durableId="1FFA54B8"/>
  <w16cid:commentId w16cid:paraId="48CCBADD" w16cid:durableId="1FFA551B"/>
  <w16cid:commentId w16cid:paraId="06E039ED" w16cid:durableId="1FFA55CF"/>
  <w16cid:commentId w16cid:paraId="7A8C6FFB" w16cid:durableId="1FFA55F5"/>
  <w16cid:commentId w16cid:paraId="5BD94D34" w16cid:durableId="1FFA5620"/>
  <w16cid:commentId w16cid:paraId="5FB25B5D" w16cid:durableId="1FFA575B"/>
  <w16cid:commentId w16cid:paraId="3F4F7864" w16cid:durableId="1FFA5399"/>
  <w16cid:commentId w16cid:paraId="34942A60" w16cid:durableId="1FFA53B4"/>
  <w16cid:commentId w16cid:paraId="5A1A9D80" w16cid:durableId="1FFA53D8"/>
  <w16cid:commentId w16cid:paraId="5261961A" w16cid:durableId="1FFA52DC"/>
  <w16cid:commentId w16cid:paraId="7CB1FB62" w16cid:durableId="1FFA5215"/>
  <w16cid:commentId w16cid:paraId="32A1F214" w16cid:durableId="1FFA522E"/>
  <w16cid:commentId w16cid:paraId="7C8404E0" w16cid:durableId="1FFA523F"/>
  <w16cid:commentId w16cid:paraId="335CE62E" w16cid:durableId="1FFA525B"/>
  <w16cid:commentId w16cid:paraId="6C00DA76" w16cid:durableId="1FFA5277"/>
  <w16cid:commentId w16cid:paraId="49429DFC" w16cid:durableId="1FFA5124"/>
  <w16cid:commentId w16cid:paraId="2FEB0FBD" w16cid:durableId="1FFA58BC"/>
  <w16cid:commentId w16cid:paraId="332B30B6" w16cid:durableId="1FFA51B8"/>
  <w16cid:commentId w16cid:paraId="5D1E0B81" w16cid:durableId="1FFA51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727E5" w14:textId="77777777" w:rsidR="00C9665D" w:rsidRDefault="00C9665D">
      <w:pPr>
        <w:spacing w:after="0"/>
        <w:ind w:firstLine="600"/>
      </w:pPr>
      <w:r>
        <w:separator/>
      </w:r>
    </w:p>
  </w:endnote>
  <w:endnote w:type="continuationSeparator" w:id="0">
    <w:p w14:paraId="1D7F4C1B" w14:textId="77777777" w:rsidR="00C9665D" w:rsidRDefault="00C9665D">
      <w:pPr>
        <w:spacing w:after="0"/>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ゴシック">
    <w:altName w:val="Yu Gothic"/>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D4B9C" w14:textId="77777777" w:rsidR="00C9665D" w:rsidRDefault="00C9665D">
      <w:pPr>
        <w:ind w:firstLine="600"/>
      </w:pPr>
      <w:r>
        <w:separator/>
      </w:r>
    </w:p>
  </w:footnote>
  <w:footnote w:type="continuationSeparator" w:id="0">
    <w:p w14:paraId="7072DC6B" w14:textId="77777777" w:rsidR="00C9665D" w:rsidRDefault="00C9665D">
      <w:pPr>
        <w:ind w:firstLine="6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B3E9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E300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中村 優太">
    <w15:presenceInfo w15:providerId="AD" w15:userId="S-1-5-21-3073513887-3577627864-1921388574-1720"/>
  </w15:person>
  <w15:person w15:author="Yuta Nakamura">
    <w15:presenceInfo w15:providerId="Windows Live" w15:userId="4d4e77038cc33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E5"/>
    <w:rsid w:val="00010FCB"/>
    <w:rsid w:val="00011C8B"/>
    <w:rsid w:val="0001316B"/>
    <w:rsid w:val="00016BAF"/>
    <w:rsid w:val="00020E49"/>
    <w:rsid w:val="00037A83"/>
    <w:rsid w:val="0004131F"/>
    <w:rsid w:val="00042776"/>
    <w:rsid w:val="000441F2"/>
    <w:rsid w:val="000462A9"/>
    <w:rsid w:val="000500B8"/>
    <w:rsid w:val="000529FC"/>
    <w:rsid w:val="00060D70"/>
    <w:rsid w:val="000809B8"/>
    <w:rsid w:val="0009249D"/>
    <w:rsid w:val="000A13CF"/>
    <w:rsid w:val="000B7304"/>
    <w:rsid w:val="000C66B5"/>
    <w:rsid w:val="000D1F37"/>
    <w:rsid w:val="000D2C18"/>
    <w:rsid w:val="000D5D6A"/>
    <w:rsid w:val="000E138A"/>
    <w:rsid w:val="001106E4"/>
    <w:rsid w:val="0011503B"/>
    <w:rsid w:val="0013409F"/>
    <w:rsid w:val="001473A5"/>
    <w:rsid w:val="00162BA3"/>
    <w:rsid w:val="001730B3"/>
    <w:rsid w:val="00181E2F"/>
    <w:rsid w:val="001A521A"/>
    <w:rsid w:val="001C2FF7"/>
    <w:rsid w:val="001D25DF"/>
    <w:rsid w:val="001D34D1"/>
    <w:rsid w:val="001F5CC0"/>
    <w:rsid w:val="0020069D"/>
    <w:rsid w:val="002145D7"/>
    <w:rsid w:val="00256321"/>
    <w:rsid w:val="00260900"/>
    <w:rsid w:val="002726ED"/>
    <w:rsid w:val="00281F03"/>
    <w:rsid w:val="002833B6"/>
    <w:rsid w:val="002920EA"/>
    <w:rsid w:val="002B0B30"/>
    <w:rsid w:val="002C191F"/>
    <w:rsid w:val="002D5AA0"/>
    <w:rsid w:val="002E0DAF"/>
    <w:rsid w:val="002E5549"/>
    <w:rsid w:val="002F4E43"/>
    <w:rsid w:val="003054D7"/>
    <w:rsid w:val="00331D14"/>
    <w:rsid w:val="00346765"/>
    <w:rsid w:val="00350266"/>
    <w:rsid w:val="00350C16"/>
    <w:rsid w:val="0035326C"/>
    <w:rsid w:val="00360BA2"/>
    <w:rsid w:val="00367823"/>
    <w:rsid w:val="003856F5"/>
    <w:rsid w:val="003A20C4"/>
    <w:rsid w:val="003A366A"/>
    <w:rsid w:val="003B47B3"/>
    <w:rsid w:val="003E2270"/>
    <w:rsid w:val="003E45BA"/>
    <w:rsid w:val="003E761D"/>
    <w:rsid w:val="00417A07"/>
    <w:rsid w:val="00427EA2"/>
    <w:rsid w:val="00432C41"/>
    <w:rsid w:val="00434A19"/>
    <w:rsid w:val="00436E67"/>
    <w:rsid w:val="0044326E"/>
    <w:rsid w:val="004611A2"/>
    <w:rsid w:val="004809DE"/>
    <w:rsid w:val="00490268"/>
    <w:rsid w:val="00494395"/>
    <w:rsid w:val="004A2B47"/>
    <w:rsid w:val="004A4C73"/>
    <w:rsid w:val="004B02F6"/>
    <w:rsid w:val="004B5D28"/>
    <w:rsid w:val="004C06EE"/>
    <w:rsid w:val="004C0E66"/>
    <w:rsid w:val="004E29B3"/>
    <w:rsid w:val="004F008B"/>
    <w:rsid w:val="00525E9A"/>
    <w:rsid w:val="00527A62"/>
    <w:rsid w:val="00533651"/>
    <w:rsid w:val="00534841"/>
    <w:rsid w:val="00536FFE"/>
    <w:rsid w:val="005428B0"/>
    <w:rsid w:val="005541D0"/>
    <w:rsid w:val="00565D7E"/>
    <w:rsid w:val="00566B6E"/>
    <w:rsid w:val="00587DF5"/>
    <w:rsid w:val="00590D07"/>
    <w:rsid w:val="005A6F3C"/>
    <w:rsid w:val="005B4B57"/>
    <w:rsid w:val="005C64B8"/>
    <w:rsid w:val="005C6A19"/>
    <w:rsid w:val="005E4AB5"/>
    <w:rsid w:val="00602613"/>
    <w:rsid w:val="00611C68"/>
    <w:rsid w:val="00612BCC"/>
    <w:rsid w:val="00615DC7"/>
    <w:rsid w:val="00624158"/>
    <w:rsid w:val="006304AC"/>
    <w:rsid w:val="00647598"/>
    <w:rsid w:val="006529D9"/>
    <w:rsid w:val="006601F5"/>
    <w:rsid w:val="00673B64"/>
    <w:rsid w:val="006B7422"/>
    <w:rsid w:val="006D1744"/>
    <w:rsid w:val="006D40F0"/>
    <w:rsid w:val="006F3AE6"/>
    <w:rsid w:val="00713574"/>
    <w:rsid w:val="00716E89"/>
    <w:rsid w:val="00722ECA"/>
    <w:rsid w:val="007320A8"/>
    <w:rsid w:val="007324AB"/>
    <w:rsid w:val="00740712"/>
    <w:rsid w:val="00761DC4"/>
    <w:rsid w:val="00784D58"/>
    <w:rsid w:val="007860D9"/>
    <w:rsid w:val="00790FDE"/>
    <w:rsid w:val="00796179"/>
    <w:rsid w:val="007A7F67"/>
    <w:rsid w:val="007B35D5"/>
    <w:rsid w:val="007C42BD"/>
    <w:rsid w:val="007D1FFE"/>
    <w:rsid w:val="00800C2A"/>
    <w:rsid w:val="008103DF"/>
    <w:rsid w:val="0082210E"/>
    <w:rsid w:val="008301AD"/>
    <w:rsid w:val="00831848"/>
    <w:rsid w:val="00831C32"/>
    <w:rsid w:val="008559C8"/>
    <w:rsid w:val="00861369"/>
    <w:rsid w:val="00866079"/>
    <w:rsid w:val="00874421"/>
    <w:rsid w:val="00891076"/>
    <w:rsid w:val="0089111C"/>
    <w:rsid w:val="0089154A"/>
    <w:rsid w:val="0089532C"/>
    <w:rsid w:val="008A1DF5"/>
    <w:rsid w:val="008A5F0B"/>
    <w:rsid w:val="008D6863"/>
    <w:rsid w:val="008D749D"/>
    <w:rsid w:val="008E7EDE"/>
    <w:rsid w:val="008F685A"/>
    <w:rsid w:val="009203EC"/>
    <w:rsid w:val="00936EAA"/>
    <w:rsid w:val="00951982"/>
    <w:rsid w:val="0095257E"/>
    <w:rsid w:val="00955964"/>
    <w:rsid w:val="00965E2C"/>
    <w:rsid w:val="00980E97"/>
    <w:rsid w:val="0098423F"/>
    <w:rsid w:val="00985E99"/>
    <w:rsid w:val="009B307E"/>
    <w:rsid w:val="009C0855"/>
    <w:rsid w:val="009D118D"/>
    <w:rsid w:val="009D67D9"/>
    <w:rsid w:val="009F1C2C"/>
    <w:rsid w:val="009F49E4"/>
    <w:rsid w:val="00A06930"/>
    <w:rsid w:val="00A06C0E"/>
    <w:rsid w:val="00A21FB3"/>
    <w:rsid w:val="00A275B7"/>
    <w:rsid w:val="00A30A66"/>
    <w:rsid w:val="00A31705"/>
    <w:rsid w:val="00A406BC"/>
    <w:rsid w:val="00A51DBD"/>
    <w:rsid w:val="00A5256D"/>
    <w:rsid w:val="00A603C4"/>
    <w:rsid w:val="00A62ACB"/>
    <w:rsid w:val="00A70354"/>
    <w:rsid w:val="00A954A2"/>
    <w:rsid w:val="00AA04E7"/>
    <w:rsid w:val="00AB07AF"/>
    <w:rsid w:val="00AB0F6B"/>
    <w:rsid w:val="00AB2725"/>
    <w:rsid w:val="00AD0398"/>
    <w:rsid w:val="00AE3542"/>
    <w:rsid w:val="00AE3882"/>
    <w:rsid w:val="00B12597"/>
    <w:rsid w:val="00B26747"/>
    <w:rsid w:val="00B27210"/>
    <w:rsid w:val="00B305B9"/>
    <w:rsid w:val="00B42047"/>
    <w:rsid w:val="00B6200B"/>
    <w:rsid w:val="00B75E2C"/>
    <w:rsid w:val="00B84442"/>
    <w:rsid w:val="00B86B75"/>
    <w:rsid w:val="00B97FC4"/>
    <w:rsid w:val="00BB20ED"/>
    <w:rsid w:val="00BB53E6"/>
    <w:rsid w:val="00BC1307"/>
    <w:rsid w:val="00BC48D5"/>
    <w:rsid w:val="00BC6E8B"/>
    <w:rsid w:val="00BD690A"/>
    <w:rsid w:val="00BE2B79"/>
    <w:rsid w:val="00BF3748"/>
    <w:rsid w:val="00C0439C"/>
    <w:rsid w:val="00C11612"/>
    <w:rsid w:val="00C248AA"/>
    <w:rsid w:val="00C27E76"/>
    <w:rsid w:val="00C33C6A"/>
    <w:rsid w:val="00C36279"/>
    <w:rsid w:val="00C76CFC"/>
    <w:rsid w:val="00C8467D"/>
    <w:rsid w:val="00C92FDB"/>
    <w:rsid w:val="00C9665D"/>
    <w:rsid w:val="00CA2DE4"/>
    <w:rsid w:val="00CB4339"/>
    <w:rsid w:val="00CE5390"/>
    <w:rsid w:val="00D01F26"/>
    <w:rsid w:val="00D4033C"/>
    <w:rsid w:val="00D66B53"/>
    <w:rsid w:val="00D7168E"/>
    <w:rsid w:val="00D96FB0"/>
    <w:rsid w:val="00DB6A58"/>
    <w:rsid w:val="00DB6D63"/>
    <w:rsid w:val="00DD443B"/>
    <w:rsid w:val="00DE05FB"/>
    <w:rsid w:val="00DE0FDF"/>
    <w:rsid w:val="00DE305C"/>
    <w:rsid w:val="00DE76D5"/>
    <w:rsid w:val="00DF60CF"/>
    <w:rsid w:val="00E16C63"/>
    <w:rsid w:val="00E20EAD"/>
    <w:rsid w:val="00E24675"/>
    <w:rsid w:val="00E315A3"/>
    <w:rsid w:val="00E34034"/>
    <w:rsid w:val="00E36EBB"/>
    <w:rsid w:val="00E41DF0"/>
    <w:rsid w:val="00E45163"/>
    <w:rsid w:val="00E46A46"/>
    <w:rsid w:val="00E51F6C"/>
    <w:rsid w:val="00E557AE"/>
    <w:rsid w:val="00E64B43"/>
    <w:rsid w:val="00E829A0"/>
    <w:rsid w:val="00E86121"/>
    <w:rsid w:val="00ED25C7"/>
    <w:rsid w:val="00EF15E4"/>
    <w:rsid w:val="00EF630D"/>
    <w:rsid w:val="00F047B5"/>
    <w:rsid w:val="00F04C1A"/>
    <w:rsid w:val="00F071AA"/>
    <w:rsid w:val="00F22B7A"/>
    <w:rsid w:val="00F27A8B"/>
    <w:rsid w:val="00F31130"/>
    <w:rsid w:val="00F45609"/>
    <w:rsid w:val="00F50DC1"/>
    <w:rsid w:val="00F52410"/>
    <w:rsid w:val="00F5318A"/>
    <w:rsid w:val="00F77C7B"/>
    <w:rsid w:val="00F849BE"/>
    <w:rsid w:val="00F9746E"/>
    <w:rsid w:val="00FA2D59"/>
    <w:rsid w:val="00FA354C"/>
    <w:rsid w:val="00FB0E52"/>
    <w:rsid w:val="00FC0874"/>
    <w:rsid w:val="00FC3860"/>
    <w:rsid w:val="00FC4FBF"/>
    <w:rsid w:val="00FC5FDE"/>
    <w:rsid w:val="00FD552E"/>
    <w:rsid w:val="00FE3BDB"/>
    <w:rsid w:val="00FF1D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EAE5A1"/>
  <w15:docId w15:val="{E5DED9ED-BD7B-40CF-95F4-42276FFB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B6D63"/>
    <w:pPr>
      <w:ind w:firstLineChars="250" w:firstLine="250"/>
    </w:pPr>
  </w:style>
  <w:style w:type="paragraph" w:styleId="1">
    <w:name w:val="heading 1"/>
    <w:basedOn w:val="a"/>
    <w:next w:val="a0"/>
    <w:link w:val="10"/>
    <w:uiPriority w:val="9"/>
    <w:qFormat/>
    <w:rsid w:val="0001316B"/>
    <w:pPr>
      <w:keepNext/>
      <w:keepLines/>
      <w:spacing w:before="480" w:after="0"/>
      <w:ind w:firstLineChars="0" w:firstLine="0"/>
      <w:outlineLvl w:val="0"/>
    </w:pPr>
    <w:rPr>
      <w:rFonts w:asciiTheme="majorHAnsi" w:eastAsiaTheme="majorEastAsia" w:hAnsiTheme="majorHAnsi" w:cstheme="majorBidi"/>
      <w:b/>
      <w:bCs/>
      <w:noProof/>
      <w:color w:val="000000" w:themeColor="text1"/>
      <w:sz w:val="32"/>
      <w:szCs w:val="32"/>
      <w:lang w:eastAsia="ja-JP"/>
    </w:rPr>
  </w:style>
  <w:style w:type="paragraph" w:styleId="2">
    <w:name w:val="heading 2"/>
    <w:basedOn w:val="a"/>
    <w:next w:val="a0"/>
    <w:uiPriority w:val="9"/>
    <w:unhideWhenUsed/>
    <w:qFormat/>
    <w:rsid w:val="0001316B"/>
    <w:pPr>
      <w:keepNext/>
      <w:keepLines/>
      <w:spacing w:before="200" w:after="0"/>
      <w:ind w:firstLineChars="0" w:firstLine="0"/>
      <w:outlineLvl w:val="1"/>
    </w:pPr>
    <w:rPr>
      <w:rFonts w:asciiTheme="majorHAnsi" w:eastAsiaTheme="majorEastAsia" w:hAnsiTheme="majorHAnsi" w:cstheme="majorBidi"/>
      <w:b/>
      <w:bCs/>
      <w:noProof/>
      <w:sz w:val="32"/>
      <w:szCs w:val="32"/>
      <w:lang w:eastAsia="ja-JP"/>
    </w:rPr>
  </w:style>
  <w:style w:type="paragraph" w:styleId="3">
    <w:name w:val="heading 3"/>
    <w:basedOn w:val="a"/>
    <w:next w:val="a0"/>
    <w:uiPriority w:val="9"/>
    <w:unhideWhenUsed/>
    <w:qFormat/>
    <w:rsid w:val="0001316B"/>
    <w:pPr>
      <w:keepNext/>
      <w:keepLines/>
      <w:spacing w:before="200" w:after="0"/>
      <w:ind w:firstLineChars="0" w:firstLine="0"/>
      <w:outlineLvl w:val="2"/>
    </w:pPr>
    <w:rPr>
      <w:rFonts w:asciiTheme="majorHAnsi" w:eastAsiaTheme="majorEastAsia" w:hAnsiTheme="majorHAnsi" w:cstheme="majorBidi"/>
      <w:b/>
      <w:bCs/>
      <w:noProof/>
      <w:color w:val="000000" w:themeColor="text1"/>
      <w:sz w:val="28"/>
      <w:szCs w:val="28"/>
      <w:lang w:eastAsia="ja-JP"/>
    </w:rPr>
  </w:style>
  <w:style w:type="paragraph" w:styleId="4">
    <w:name w:val="heading 4"/>
    <w:basedOn w:val="a"/>
    <w:next w:val="a0"/>
    <w:uiPriority w:val="9"/>
    <w:unhideWhenUsed/>
    <w:qFormat/>
    <w:rsid w:val="0001316B"/>
    <w:pPr>
      <w:keepNext/>
      <w:keepLines/>
      <w:spacing w:before="200" w:after="0"/>
      <w:ind w:firstLineChars="0" w:firstLine="0"/>
      <w:outlineLvl w:val="3"/>
    </w:pPr>
    <w:rPr>
      <w:rFonts w:asciiTheme="majorHAnsi" w:eastAsiaTheme="majorEastAsia" w:hAnsiTheme="majorHAnsi" w:cstheme="majorBidi"/>
      <w:b/>
      <w:bCs/>
      <w:noProof/>
      <w:color w:val="000000" w:themeColor="text1"/>
      <w:lang w:eastAsia="ja-JP"/>
    </w:rPr>
  </w:style>
  <w:style w:type="paragraph" w:styleId="5">
    <w:name w:val="heading 5"/>
    <w:basedOn w:val="a"/>
    <w:next w:val="a0"/>
    <w:uiPriority w:val="9"/>
    <w:unhideWhenUsed/>
    <w:qFormat/>
    <w:rsid w:val="00E86121"/>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E86121"/>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rsid w:val="00E86121"/>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rsid w:val="00E86121"/>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rsid w:val="00E86121"/>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01316B"/>
    <w:pPr>
      <w:spacing w:before="180" w:after="180"/>
      <w:ind w:firstLineChars="118" w:firstLine="283"/>
    </w:pPr>
    <w:rPr>
      <w:lang w:eastAsia="ja-JP"/>
    </w:rPr>
  </w:style>
  <w:style w:type="paragraph" w:customStyle="1" w:styleId="FirstParagraph">
    <w:name w:val="First Paragraph"/>
    <w:basedOn w:val="a0"/>
    <w:next w:val="a0"/>
    <w:qFormat/>
    <w:rsid w:val="00E86121"/>
  </w:style>
  <w:style w:type="paragraph" w:customStyle="1" w:styleId="Compact">
    <w:name w:val="Compact"/>
    <w:basedOn w:val="a0"/>
    <w:qFormat/>
    <w:rsid w:val="00E86121"/>
    <w:pPr>
      <w:spacing w:before="36" w:after="36"/>
    </w:pPr>
  </w:style>
  <w:style w:type="paragraph" w:styleId="a4">
    <w:name w:val="Title"/>
    <w:basedOn w:val="a"/>
    <w:next w:val="a0"/>
    <w:qFormat/>
    <w:rsid w:val="00E8612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rsid w:val="00E86121"/>
    <w:pPr>
      <w:spacing w:before="240"/>
    </w:pPr>
    <w:rPr>
      <w:sz w:val="30"/>
      <w:szCs w:val="30"/>
    </w:rPr>
  </w:style>
  <w:style w:type="paragraph" w:customStyle="1" w:styleId="Author">
    <w:name w:val="Author"/>
    <w:next w:val="a0"/>
    <w:qFormat/>
    <w:rsid w:val="00E86121"/>
    <w:pPr>
      <w:keepNext/>
      <w:keepLines/>
      <w:jc w:val="center"/>
    </w:pPr>
  </w:style>
  <w:style w:type="paragraph" w:styleId="a6">
    <w:name w:val="Date"/>
    <w:next w:val="a0"/>
    <w:qFormat/>
    <w:rsid w:val="00E86121"/>
    <w:pPr>
      <w:keepNext/>
      <w:keepLines/>
      <w:jc w:val="center"/>
    </w:pPr>
  </w:style>
  <w:style w:type="paragraph" w:customStyle="1" w:styleId="Abstract">
    <w:name w:val="Abstract"/>
    <w:basedOn w:val="1"/>
    <w:next w:val="a0"/>
    <w:qFormat/>
    <w:rsid w:val="00E86121"/>
    <w:rPr>
      <w:color w:val="auto"/>
    </w:rPr>
  </w:style>
  <w:style w:type="paragraph" w:styleId="a7">
    <w:name w:val="Bibliography"/>
    <w:basedOn w:val="a"/>
    <w:qFormat/>
    <w:rsid w:val="004B02F6"/>
    <w:pPr>
      <w:ind w:leftChars="1" w:left="849" w:hangingChars="353" w:hanging="847"/>
    </w:pPr>
    <w:rPr>
      <w:i/>
      <w:iCs/>
      <w:noProof/>
    </w:rPr>
  </w:style>
  <w:style w:type="paragraph" w:styleId="a8">
    <w:name w:val="Block Text"/>
    <w:basedOn w:val="a0"/>
    <w:next w:val="a0"/>
    <w:uiPriority w:val="9"/>
    <w:unhideWhenUsed/>
    <w:qFormat/>
    <w:rsid w:val="00E86121"/>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rsid w:val="00E86121"/>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rsid w:val="00E86121"/>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11">
    <w:name w:val="スタイル1"/>
    <w:basedOn w:val="a"/>
    <w:link w:val="12"/>
    <w:qFormat/>
    <w:rsid w:val="00E86121"/>
    <w:rPr>
      <w:rFonts w:asciiTheme="majorHAnsi" w:eastAsiaTheme="majorEastAsia" w:hAnsiTheme="majorHAnsi" w:cstheme="majorBidi"/>
      <w:b/>
      <w:bCs/>
      <w:color w:val="000000" w:themeColor="text1"/>
      <w:sz w:val="32"/>
      <w:szCs w:val="32"/>
      <w:lang w:eastAsia="ja-JP"/>
    </w:rPr>
  </w:style>
  <w:style w:type="character" w:customStyle="1" w:styleId="12">
    <w:name w:val="スタイル1 (文字)"/>
    <w:basedOn w:val="a1"/>
    <w:link w:val="11"/>
    <w:rsid w:val="00E86121"/>
    <w:rPr>
      <w:rFonts w:asciiTheme="majorHAnsi" w:eastAsiaTheme="majorEastAsia" w:hAnsiTheme="majorHAnsi" w:cstheme="majorBidi"/>
      <w:b/>
      <w:bCs/>
      <w:color w:val="000000" w:themeColor="text1"/>
      <w:sz w:val="32"/>
      <w:szCs w:val="32"/>
      <w:lang w:eastAsia="ja-JP"/>
    </w:rPr>
  </w:style>
  <w:style w:type="character" w:customStyle="1" w:styleId="10">
    <w:name w:val="見出し 1 (文字)"/>
    <w:basedOn w:val="a1"/>
    <w:link w:val="1"/>
    <w:uiPriority w:val="9"/>
    <w:rsid w:val="0001316B"/>
    <w:rPr>
      <w:rFonts w:asciiTheme="majorHAnsi" w:eastAsiaTheme="majorEastAsia" w:hAnsiTheme="majorHAnsi" w:cstheme="majorBidi"/>
      <w:b/>
      <w:bCs/>
      <w:noProof/>
      <w:color w:val="000000" w:themeColor="text1"/>
      <w:sz w:val="32"/>
      <w:szCs w:val="32"/>
      <w:lang w:eastAsia="ja-JP"/>
    </w:rPr>
  </w:style>
  <w:style w:type="paragraph" w:styleId="13">
    <w:name w:val="toc 1"/>
    <w:basedOn w:val="a"/>
    <w:next w:val="a"/>
    <w:autoRedefine/>
    <w:uiPriority w:val="39"/>
    <w:unhideWhenUsed/>
    <w:rsid w:val="00A603C4"/>
  </w:style>
  <w:style w:type="paragraph" w:styleId="20">
    <w:name w:val="toc 2"/>
    <w:basedOn w:val="a"/>
    <w:next w:val="a"/>
    <w:autoRedefine/>
    <w:uiPriority w:val="39"/>
    <w:unhideWhenUsed/>
    <w:rsid w:val="00A603C4"/>
    <w:pPr>
      <w:ind w:leftChars="100" w:left="240"/>
    </w:pPr>
  </w:style>
  <w:style w:type="paragraph" w:styleId="30">
    <w:name w:val="toc 3"/>
    <w:basedOn w:val="a"/>
    <w:next w:val="a"/>
    <w:autoRedefine/>
    <w:uiPriority w:val="39"/>
    <w:unhideWhenUsed/>
    <w:rsid w:val="00A603C4"/>
    <w:pPr>
      <w:ind w:leftChars="200" w:left="480"/>
    </w:pPr>
  </w:style>
  <w:style w:type="character" w:styleId="af">
    <w:name w:val="annotation reference"/>
    <w:basedOn w:val="a1"/>
    <w:semiHidden/>
    <w:unhideWhenUsed/>
    <w:rsid w:val="00796179"/>
    <w:rPr>
      <w:sz w:val="18"/>
      <w:szCs w:val="18"/>
    </w:rPr>
  </w:style>
  <w:style w:type="paragraph" w:styleId="af0">
    <w:name w:val="annotation text"/>
    <w:basedOn w:val="a"/>
    <w:link w:val="af1"/>
    <w:semiHidden/>
    <w:unhideWhenUsed/>
    <w:rsid w:val="00796179"/>
  </w:style>
  <w:style w:type="character" w:customStyle="1" w:styleId="af1">
    <w:name w:val="コメント文字列 (文字)"/>
    <w:basedOn w:val="a1"/>
    <w:link w:val="af0"/>
    <w:semiHidden/>
    <w:rsid w:val="00796179"/>
  </w:style>
  <w:style w:type="paragraph" w:styleId="af2">
    <w:name w:val="annotation subject"/>
    <w:basedOn w:val="af0"/>
    <w:next w:val="af0"/>
    <w:link w:val="af3"/>
    <w:semiHidden/>
    <w:unhideWhenUsed/>
    <w:rsid w:val="00796179"/>
    <w:rPr>
      <w:b/>
      <w:bCs/>
    </w:rPr>
  </w:style>
  <w:style w:type="character" w:customStyle="1" w:styleId="af3">
    <w:name w:val="コメント内容 (文字)"/>
    <w:basedOn w:val="af1"/>
    <w:link w:val="af2"/>
    <w:semiHidden/>
    <w:rsid w:val="00796179"/>
    <w:rPr>
      <w:b/>
      <w:bCs/>
    </w:rPr>
  </w:style>
  <w:style w:type="paragraph" w:styleId="af4">
    <w:name w:val="Balloon Text"/>
    <w:basedOn w:val="a"/>
    <w:link w:val="af5"/>
    <w:semiHidden/>
    <w:unhideWhenUsed/>
    <w:rsid w:val="00796179"/>
    <w:pPr>
      <w:spacing w:after="0"/>
    </w:pPr>
    <w:rPr>
      <w:rFonts w:ascii="ＭＳ 明朝" w:eastAsia="ＭＳ 明朝"/>
      <w:sz w:val="18"/>
      <w:szCs w:val="18"/>
    </w:rPr>
  </w:style>
  <w:style w:type="character" w:customStyle="1" w:styleId="af5">
    <w:name w:val="吹き出し (文字)"/>
    <w:basedOn w:val="a1"/>
    <w:link w:val="af4"/>
    <w:semiHidden/>
    <w:rsid w:val="00796179"/>
    <w:rPr>
      <w:rFonts w:ascii="ＭＳ 明朝" w:eastAsia="ＭＳ 明朝"/>
      <w:sz w:val="18"/>
      <w:szCs w:val="18"/>
    </w:rPr>
  </w:style>
  <w:style w:type="paragraph" w:styleId="af6">
    <w:name w:val="header"/>
    <w:basedOn w:val="a"/>
    <w:link w:val="af7"/>
    <w:unhideWhenUsed/>
    <w:rsid w:val="00417A07"/>
    <w:pPr>
      <w:tabs>
        <w:tab w:val="center" w:pos="4252"/>
        <w:tab w:val="right" w:pos="8504"/>
      </w:tabs>
      <w:snapToGrid w:val="0"/>
    </w:pPr>
  </w:style>
  <w:style w:type="character" w:customStyle="1" w:styleId="af7">
    <w:name w:val="ヘッダー (文字)"/>
    <w:basedOn w:val="a1"/>
    <w:link w:val="af6"/>
    <w:rsid w:val="00417A07"/>
  </w:style>
  <w:style w:type="paragraph" w:styleId="af8">
    <w:name w:val="footer"/>
    <w:basedOn w:val="a"/>
    <w:link w:val="af9"/>
    <w:unhideWhenUsed/>
    <w:rsid w:val="00417A07"/>
    <w:pPr>
      <w:tabs>
        <w:tab w:val="center" w:pos="4252"/>
        <w:tab w:val="right" w:pos="8504"/>
      </w:tabs>
      <w:snapToGrid w:val="0"/>
    </w:pPr>
  </w:style>
  <w:style w:type="character" w:customStyle="1" w:styleId="af9">
    <w:name w:val="フッター (文字)"/>
    <w:basedOn w:val="a1"/>
    <w:link w:val="af8"/>
    <w:rsid w:val="0041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0276">
      <w:bodyDiv w:val="1"/>
      <w:marLeft w:val="0"/>
      <w:marRight w:val="0"/>
      <w:marTop w:val="0"/>
      <w:marBottom w:val="0"/>
      <w:divBdr>
        <w:top w:val="none" w:sz="0" w:space="0" w:color="auto"/>
        <w:left w:val="none" w:sz="0" w:space="0" w:color="auto"/>
        <w:bottom w:val="none" w:sz="0" w:space="0" w:color="auto"/>
        <w:right w:val="none" w:sz="0" w:space="0" w:color="auto"/>
      </w:divBdr>
    </w:div>
    <w:div w:id="310713078">
      <w:bodyDiv w:val="1"/>
      <w:marLeft w:val="0"/>
      <w:marRight w:val="0"/>
      <w:marTop w:val="0"/>
      <w:marBottom w:val="0"/>
      <w:divBdr>
        <w:top w:val="none" w:sz="0" w:space="0" w:color="auto"/>
        <w:left w:val="none" w:sz="0" w:space="0" w:color="auto"/>
        <w:bottom w:val="none" w:sz="0" w:space="0" w:color="auto"/>
        <w:right w:val="none" w:sz="0" w:space="0" w:color="auto"/>
      </w:divBdr>
    </w:div>
    <w:div w:id="463233321">
      <w:bodyDiv w:val="1"/>
      <w:marLeft w:val="0"/>
      <w:marRight w:val="0"/>
      <w:marTop w:val="0"/>
      <w:marBottom w:val="0"/>
      <w:divBdr>
        <w:top w:val="none" w:sz="0" w:space="0" w:color="auto"/>
        <w:left w:val="none" w:sz="0" w:space="0" w:color="auto"/>
        <w:bottom w:val="none" w:sz="0" w:space="0" w:color="auto"/>
        <w:right w:val="none" w:sz="0" w:space="0" w:color="auto"/>
      </w:divBdr>
      <w:divsChild>
        <w:div w:id="673148756">
          <w:marLeft w:val="0"/>
          <w:marRight w:val="0"/>
          <w:marTop w:val="0"/>
          <w:marBottom w:val="0"/>
          <w:divBdr>
            <w:top w:val="none" w:sz="0" w:space="0" w:color="auto"/>
            <w:left w:val="none" w:sz="0" w:space="0" w:color="auto"/>
            <w:bottom w:val="none" w:sz="0" w:space="0" w:color="auto"/>
            <w:right w:val="none" w:sz="0" w:space="0" w:color="auto"/>
          </w:divBdr>
          <w:divsChild>
            <w:div w:id="9413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4672">
      <w:bodyDiv w:val="1"/>
      <w:marLeft w:val="0"/>
      <w:marRight w:val="0"/>
      <w:marTop w:val="0"/>
      <w:marBottom w:val="0"/>
      <w:divBdr>
        <w:top w:val="none" w:sz="0" w:space="0" w:color="auto"/>
        <w:left w:val="none" w:sz="0" w:space="0" w:color="auto"/>
        <w:bottom w:val="none" w:sz="0" w:space="0" w:color="auto"/>
        <w:right w:val="none" w:sz="0" w:space="0" w:color="auto"/>
      </w:divBdr>
    </w:div>
    <w:div w:id="560747537">
      <w:bodyDiv w:val="1"/>
      <w:marLeft w:val="0"/>
      <w:marRight w:val="0"/>
      <w:marTop w:val="0"/>
      <w:marBottom w:val="0"/>
      <w:divBdr>
        <w:top w:val="none" w:sz="0" w:space="0" w:color="auto"/>
        <w:left w:val="none" w:sz="0" w:space="0" w:color="auto"/>
        <w:bottom w:val="none" w:sz="0" w:space="0" w:color="auto"/>
        <w:right w:val="none" w:sz="0" w:space="0" w:color="auto"/>
      </w:divBdr>
    </w:div>
    <w:div w:id="668295579">
      <w:bodyDiv w:val="1"/>
      <w:marLeft w:val="0"/>
      <w:marRight w:val="0"/>
      <w:marTop w:val="0"/>
      <w:marBottom w:val="0"/>
      <w:divBdr>
        <w:top w:val="none" w:sz="0" w:space="0" w:color="auto"/>
        <w:left w:val="none" w:sz="0" w:space="0" w:color="auto"/>
        <w:bottom w:val="none" w:sz="0" w:space="0" w:color="auto"/>
        <w:right w:val="none" w:sz="0" w:space="0" w:color="auto"/>
      </w:divBdr>
    </w:div>
    <w:div w:id="674646125">
      <w:bodyDiv w:val="1"/>
      <w:marLeft w:val="0"/>
      <w:marRight w:val="0"/>
      <w:marTop w:val="0"/>
      <w:marBottom w:val="0"/>
      <w:divBdr>
        <w:top w:val="none" w:sz="0" w:space="0" w:color="auto"/>
        <w:left w:val="none" w:sz="0" w:space="0" w:color="auto"/>
        <w:bottom w:val="none" w:sz="0" w:space="0" w:color="auto"/>
        <w:right w:val="none" w:sz="0" w:space="0" w:color="auto"/>
      </w:divBdr>
    </w:div>
    <w:div w:id="776560994">
      <w:bodyDiv w:val="1"/>
      <w:marLeft w:val="0"/>
      <w:marRight w:val="0"/>
      <w:marTop w:val="0"/>
      <w:marBottom w:val="0"/>
      <w:divBdr>
        <w:top w:val="none" w:sz="0" w:space="0" w:color="auto"/>
        <w:left w:val="none" w:sz="0" w:space="0" w:color="auto"/>
        <w:bottom w:val="none" w:sz="0" w:space="0" w:color="auto"/>
        <w:right w:val="none" w:sz="0" w:space="0" w:color="auto"/>
      </w:divBdr>
    </w:div>
    <w:div w:id="866526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3645">
          <w:marLeft w:val="0"/>
          <w:marRight w:val="0"/>
          <w:marTop w:val="0"/>
          <w:marBottom w:val="0"/>
          <w:divBdr>
            <w:top w:val="none" w:sz="0" w:space="0" w:color="auto"/>
            <w:left w:val="none" w:sz="0" w:space="0" w:color="auto"/>
            <w:bottom w:val="none" w:sz="0" w:space="0" w:color="auto"/>
            <w:right w:val="none" w:sz="0" w:space="0" w:color="auto"/>
          </w:divBdr>
          <w:divsChild>
            <w:div w:id="1665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378">
      <w:bodyDiv w:val="1"/>
      <w:marLeft w:val="0"/>
      <w:marRight w:val="0"/>
      <w:marTop w:val="0"/>
      <w:marBottom w:val="0"/>
      <w:divBdr>
        <w:top w:val="none" w:sz="0" w:space="0" w:color="auto"/>
        <w:left w:val="none" w:sz="0" w:space="0" w:color="auto"/>
        <w:bottom w:val="none" w:sz="0" w:space="0" w:color="auto"/>
        <w:right w:val="none" w:sz="0" w:space="0" w:color="auto"/>
      </w:divBdr>
    </w:div>
    <w:div w:id="1068771497">
      <w:bodyDiv w:val="1"/>
      <w:marLeft w:val="0"/>
      <w:marRight w:val="0"/>
      <w:marTop w:val="0"/>
      <w:marBottom w:val="0"/>
      <w:divBdr>
        <w:top w:val="none" w:sz="0" w:space="0" w:color="auto"/>
        <w:left w:val="none" w:sz="0" w:space="0" w:color="auto"/>
        <w:bottom w:val="none" w:sz="0" w:space="0" w:color="auto"/>
        <w:right w:val="none" w:sz="0" w:space="0" w:color="auto"/>
      </w:divBdr>
    </w:div>
    <w:div w:id="1147283385">
      <w:bodyDiv w:val="1"/>
      <w:marLeft w:val="0"/>
      <w:marRight w:val="0"/>
      <w:marTop w:val="0"/>
      <w:marBottom w:val="0"/>
      <w:divBdr>
        <w:top w:val="none" w:sz="0" w:space="0" w:color="auto"/>
        <w:left w:val="none" w:sz="0" w:space="0" w:color="auto"/>
        <w:bottom w:val="none" w:sz="0" w:space="0" w:color="auto"/>
        <w:right w:val="none" w:sz="0" w:space="0" w:color="auto"/>
      </w:divBdr>
    </w:div>
    <w:div w:id="1173257219">
      <w:bodyDiv w:val="1"/>
      <w:marLeft w:val="0"/>
      <w:marRight w:val="0"/>
      <w:marTop w:val="0"/>
      <w:marBottom w:val="0"/>
      <w:divBdr>
        <w:top w:val="none" w:sz="0" w:space="0" w:color="auto"/>
        <w:left w:val="none" w:sz="0" w:space="0" w:color="auto"/>
        <w:bottom w:val="none" w:sz="0" w:space="0" w:color="auto"/>
        <w:right w:val="none" w:sz="0" w:space="0" w:color="auto"/>
      </w:divBdr>
    </w:div>
    <w:div w:id="1595166530">
      <w:bodyDiv w:val="1"/>
      <w:marLeft w:val="0"/>
      <w:marRight w:val="0"/>
      <w:marTop w:val="0"/>
      <w:marBottom w:val="0"/>
      <w:divBdr>
        <w:top w:val="none" w:sz="0" w:space="0" w:color="auto"/>
        <w:left w:val="none" w:sz="0" w:space="0" w:color="auto"/>
        <w:bottom w:val="none" w:sz="0" w:space="0" w:color="auto"/>
        <w:right w:val="none" w:sz="0" w:space="0" w:color="auto"/>
      </w:divBdr>
    </w:div>
    <w:div w:id="1596789709">
      <w:bodyDiv w:val="1"/>
      <w:marLeft w:val="0"/>
      <w:marRight w:val="0"/>
      <w:marTop w:val="0"/>
      <w:marBottom w:val="0"/>
      <w:divBdr>
        <w:top w:val="none" w:sz="0" w:space="0" w:color="auto"/>
        <w:left w:val="none" w:sz="0" w:space="0" w:color="auto"/>
        <w:bottom w:val="none" w:sz="0" w:space="0" w:color="auto"/>
        <w:right w:val="none" w:sz="0" w:space="0" w:color="auto"/>
      </w:divBdr>
      <w:divsChild>
        <w:div w:id="1744252503">
          <w:marLeft w:val="0"/>
          <w:marRight w:val="0"/>
          <w:marTop w:val="0"/>
          <w:marBottom w:val="0"/>
          <w:divBdr>
            <w:top w:val="none" w:sz="0" w:space="0" w:color="auto"/>
            <w:left w:val="none" w:sz="0" w:space="0" w:color="auto"/>
            <w:bottom w:val="none" w:sz="0" w:space="0" w:color="auto"/>
            <w:right w:val="none" w:sz="0" w:space="0" w:color="auto"/>
          </w:divBdr>
          <w:divsChild>
            <w:div w:id="19460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6321">
      <w:bodyDiv w:val="1"/>
      <w:marLeft w:val="0"/>
      <w:marRight w:val="0"/>
      <w:marTop w:val="0"/>
      <w:marBottom w:val="0"/>
      <w:divBdr>
        <w:top w:val="none" w:sz="0" w:space="0" w:color="auto"/>
        <w:left w:val="none" w:sz="0" w:space="0" w:color="auto"/>
        <w:bottom w:val="none" w:sz="0" w:space="0" w:color="auto"/>
        <w:right w:val="none" w:sz="0" w:space="0" w:color="auto"/>
      </w:divBdr>
    </w:div>
    <w:div w:id="1608344991">
      <w:bodyDiv w:val="1"/>
      <w:marLeft w:val="0"/>
      <w:marRight w:val="0"/>
      <w:marTop w:val="0"/>
      <w:marBottom w:val="0"/>
      <w:divBdr>
        <w:top w:val="none" w:sz="0" w:space="0" w:color="auto"/>
        <w:left w:val="none" w:sz="0" w:space="0" w:color="auto"/>
        <w:bottom w:val="none" w:sz="0" w:space="0" w:color="auto"/>
        <w:right w:val="none" w:sz="0" w:space="0" w:color="auto"/>
      </w:divBdr>
      <w:divsChild>
        <w:div w:id="1425566893">
          <w:marLeft w:val="0"/>
          <w:marRight w:val="0"/>
          <w:marTop w:val="0"/>
          <w:marBottom w:val="0"/>
          <w:divBdr>
            <w:top w:val="none" w:sz="0" w:space="0" w:color="auto"/>
            <w:left w:val="none" w:sz="0" w:space="0" w:color="auto"/>
            <w:bottom w:val="none" w:sz="0" w:space="0" w:color="auto"/>
            <w:right w:val="none" w:sz="0" w:space="0" w:color="auto"/>
          </w:divBdr>
          <w:divsChild>
            <w:div w:id="266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6366">
      <w:bodyDiv w:val="1"/>
      <w:marLeft w:val="0"/>
      <w:marRight w:val="0"/>
      <w:marTop w:val="0"/>
      <w:marBottom w:val="0"/>
      <w:divBdr>
        <w:top w:val="none" w:sz="0" w:space="0" w:color="auto"/>
        <w:left w:val="none" w:sz="0" w:space="0" w:color="auto"/>
        <w:bottom w:val="none" w:sz="0" w:space="0" w:color="auto"/>
        <w:right w:val="none" w:sz="0" w:space="0" w:color="auto"/>
      </w:divBdr>
    </w:div>
    <w:div w:id="1672873798">
      <w:bodyDiv w:val="1"/>
      <w:marLeft w:val="0"/>
      <w:marRight w:val="0"/>
      <w:marTop w:val="0"/>
      <w:marBottom w:val="0"/>
      <w:divBdr>
        <w:top w:val="none" w:sz="0" w:space="0" w:color="auto"/>
        <w:left w:val="none" w:sz="0" w:space="0" w:color="auto"/>
        <w:bottom w:val="none" w:sz="0" w:space="0" w:color="auto"/>
        <w:right w:val="none" w:sz="0" w:space="0" w:color="auto"/>
      </w:divBdr>
    </w:div>
    <w:div w:id="1721588246">
      <w:bodyDiv w:val="1"/>
      <w:marLeft w:val="0"/>
      <w:marRight w:val="0"/>
      <w:marTop w:val="0"/>
      <w:marBottom w:val="0"/>
      <w:divBdr>
        <w:top w:val="none" w:sz="0" w:space="0" w:color="auto"/>
        <w:left w:val="none" w:sz="0" w:space="0" w:color="auto"/>
        <w:bottom w:val="none" w:sz="0" w:space="0" w:color="auto"/>
        <w:right w:val="none" w:sz="0" w:space="0" w:color="auto"/>
      </w:divBdr>
    </w:div>
    <w:div w:id="1848909083">
      <w:bodyDiv w:val="1"/>
      <w:marLeft w:val="0"/>
      <w:marRight w:val="0"/>
      <w:marTop w:val="0"/>
      <w:marBottom w:val="0"/>
      <w:divBdr>
        <w:top w:val="none" w:sz="0" w:space="0" w:color="auto"/>
        <w:left w:val="none" w:sz="0" w:space="0" w:color="auto"/>
        <w:bottom w:val="none" w:sz="0" w:space="0" w:color="auto"/>
        <w:right w:val="none" w:sz="0" w:space="0" w:color="auto"/>
      </w:divBdr>
      <w:divsChild>
        <w:div w:id="635843183">
          <w:marLeft w:val="0"/>
          <w:marRight w:val="0"/>
          <w:marTop w:val="0"/>
          <w:marBottom w:val="0"/>
          <w:divBdr>
            <w:top w:val="none" w:sz="0" w:space="0" w:color="auto"/>
            <w:left w:val="none" w:sz="0" w:space="0" w:color="auto"/>
            <w:bottom w:val="none" w:sz="0" w:space="0" w:color="auto"/>
            <w:right w:val="none" w:sz="0" w:space="0" w:color="auto"/>
          </w:divBdr>
          <w:divsChild>
            <w:div w:id="575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539">
      <w:bodyDiv w:val="1"/>
      <w:marLeft w:val="0"/>
      <w:marRight w:val="0"/>
      <w:marTop w:val="0"/>
      <w:marBottom w:val="0"/>
      <w:divBdr>
        <w:top w:val="none" w:sz="0" w:space="0" w:color="auto"/>
        <w:left w:val="none" w:sz="0" w:space="0" w:color="auto"/>
        <w:bottom w:val="none" w:sz="0" w:space="0" w:color="auto"/>
        <w:right w:val="none" w:sz="0" w:space="0" w:color="auto"/>
      </w:divBdr>
    </w:div>
    <w:div w:id="1986426084">
      <w:bodyDiv w:val="1"/>
      <w:marLeft w:val="0"/>
      <w:marRight w:val="0"/>
      <w:marTop w:val="0"/>
      <w:marBottom w:val="0"/>
      <w:divBdr>
        <w:top w:val="none" w:sz="0" w:space="0" w:color="auto"/>
        <w:left w:val="none" w:sz="0" w:space="0" w:color="auto"/>
        <w:bottom w:val="none" w:sz="0" w:space="0" w:color="auto"/>
        <w:right w:val="none" w:sz="0" w:space="0" w:color="auto"/>
      </w:divBdr>
    </w:div>
    <w:div w:id="2017800694">
      <w:bodyDiv w:val="1"/>
      <w:marLeft w:val="0"/>
      <w:marRight w:val="0"/>
      <w:marTop w:val="0"/>
      <w:marBottom w:val="0"/>
      <w:divBdr>
        <w:top w:val="none" w:sz="0" w:space="0" w:color="auto"/>
        <w:left w:val="none" w:sz="0" w:space="0" w:color="auto"/>
        <w:bottom w:val="none" w:sz="0" w:space="0" w:color="auto"/>
        <w:right w:val="none" w:sz="0" w:space="0" w:color="auto"/>
      </w:divBdr>
    </w:div>
    <w:div w:id="2135171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2">
      <a:majorFont>
        <a:latin typeface="Times New Roman"/>
        <a:ea typeface="游ゴシック"/>
        <a:cs typeface=""/>
      </a:majorFont>
      <a:minorFont>
        <a:latin typeface="Times New Roman"/>
        <a:ea typeface="游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carreira-zisserman-2017-quo-vadis,-action-recognition?-a-new-model-and-the-kinetics-dataset</b:Tag>
    <b:SourceType>ConferenceProceedings</b:SourceType>
    <b:Title>Quo Vadis, action recognition? A new model and the kinetics dataset</b:Title>
    <b:Year>2017</b:Year>
    <b:Author>
      <b:Author>
        <b:NameList>
          <b:Person>
            <b:First>João</b:First>
            <b:Last>Carreira</b:Last>
          </b:Person>
          <b:Person>
            <b:First>Andrew</b:First>
            <b:Last>Zisserman</b:Last>
          </b:Person>
        </b:NameList>
      </b:Author>
    </b:Author>
    <b:ConferenceName>Proceedings - 30th IEEE Conference on Computer Vision and Pattern Recognition, CVPR 2017</b:ConferenceName>
    <b:StandardNumber>1705.07750</b:StandardNumber>
    <b:RefOrder>5</b:RefOrder>
  </b:Source>
  <b:Source>
    <b:Tag>he-zhang-2015-deep-residual-learning-for-image-recognition</b:Tag>
    <b:SourceType>JournalArticle</b:SourceType>
    <b:Title>Deep Residual Learning for Image Recognition</b:Title>
    <b:Year>2015</b:Year>
    <b:Author>
      <b:Author>
        <b:NameList>
          <b:Person>
            <b:First>Kaiming</b:First>
            <b:Last>He</b:Last>
          </b:Person>
          <b:Person>
            <b:First>Xiangyu</b:First>
            <b:Last>Zhang</b:Last>
          </b:Person>
          <b:Person>
            <b:First>Shaoqing</b:First>
            <b:Last>Ren</b:Last>
          </b:Person>
          <b:Person>
            <b:First>Jian</b:First>
            <b:Last>Sun</b:Last>
          </b:Person>
        </b:NameList>
      </b:Author>
    </b:Author>
    <b:StandardNumber>1512.03385</b:StandardNumber>
    <b:Month>12</b:Month>
    <b:Day>10</b:Day>
    <b:RefOrder>7</b:RefOrder>
  </b:Source>
  <b:Source>
    <b:Tag>monfort-zhou-2018-moments-in-time-dataset:-one-million-videos-for-event-understanding</b:Tag>
    <b:SourceType>JournalArticle</b:SourceType>
    <b:Title>Moments in Time Dataset: one million videos for event understanding</b:Title>
    <b:Year>2018</b:Year>
    <b:Author>
      <b:Author>
        <b:NameList>
          <b:Person>
            <b:First>Mathew</b:First>
            <b:Last>Monfort</b:Last>
          </b:Person>
          <b:Person>
            <b:First>Bolei</b:First>
            <b:Last>Zhou</b:Last>
          </b:Person>
          <b:Person>
            <b:First>Sarah Adel</b:First>
            <b:Last>Bargal</b:Last>
          </b:Person>
          <b:Person>
            <b:First>Alex</b:First>
            <b:Last>Andonian</b:Last>
          </b:Person>
          <b:Person>
            <b:First>Tom</b:First>
            <b:Last>Yan</b:Last>
          </b:Person>
          <b:Person>
            <b:First>Kandan</b:First>
            <b:Last>Ramakrishnan</b:Last>
          </b:Person>
          <b:Person>
            <b:First>Lisa</b:First>
            <b:Last>Brown</b:Last>
          </b:Person>
          <b:Person>
            <b:First>Quanfu</b:First>
            <b:Last>Fan</b:Last>
          </b:Person>
          <b:Person>
            <b:First>Dan</b:First>
            <b:Last>Gutfruend</b:Last>
          </b:Person>
          <b:Person>
            <b:First>Carl</b:First>
            <b:Last>Vondrick</b:Last>
          </b:Person>
          <b:Person>
            <b:First>Aude</b:First>
            <b:Last>Oliva</b:Last>
          </b:Person>
        </b:NameList>
      </b:Author>
    </b:Author>
    <b:StandardNumber>1801.03150</b:StandardNumber>
    <b:RefOrder>8</b:RefOrder>
  </b:Source>
  <b:Source>
    <b:Tag>tran-bourdev-2015-learning-spatiotemporal-features-with-3d-convolutional-networks</b:Tag>
    <b:SourceType>ConferenceProceedings</b:SourceType>
    <b:Title>Learning spatiotemporal features with 3D convolutional networks</b:Title>
    <b:Year>2015</b:Year>
    <b:Author>
      <b:Author>
        <b:NameList>
          <b:Person>
            <b:First>Du</b:First>
            <b:Last>Tran</b:Last>
          </b:Person>
          <b:Person>
            <b:First>Lubomir</b:First>
            <b:Last>Bourdev</b:Last>
          </b:Person>
          <b:Person>
            <b:First>Rob</b:First>
            <b:Last>Fergus</b:Last>
          </b:Person>
          <b:Person>
            <b:First>Lorenzo</b:First>
            <b:Last>Torresani</b:Last>
          </b:Person>
          <b:Person>
            <b:First>Manohar</b:First>
            <b:Last>Paluri</b:Last>
          </b:Person>
        </b:NameList>
      </b:Author>
    </b:Author>
    <b:ConferenceName>Proceedings of the IEEE International Conference on Computer Vision</b:ConferenceName>
    <b:StandardNumber>1412.0767</b:StandardNumber>
    <b:RefOrder>3</b:RefOrder>
  </b:Source>
  <b:Source>
    <b:Tag>jia-deng-wei-dong-2009-imagenet:-a-large-scale-hierarchical-image-database</b:Tag>
    <b:SourceType>ConferenceProceedings</b:SourceType>
    <b:Title>ImageNet: A large-scale hierarchical image database</b:Title>
    <b:Year>2009</b:Year>
    <b:Author>
      <b:Author>
        <b:NameList>
          <b:Person>
            <b:Last>Jia Deng</b:Last>
          </b:Person>
          <b:Person>
            <b:Last>Wei Dong</b:Last>
          </b:Person>
          <b:Person>
            <b:First>R.</b:First>
            <b:Last>Socher</b:Last>
          </b:Person>
          <b:Person>
            <b:Last>Li-Jia Li</b:Last>
          </b:Person>
          <b:Person>
            <b:Last>Kai Li</b:Last>
          </b:Person>
          <b:Person>
            <b:Last>Li Fei-Fei</b:Last>
          </b:Person>
        </b:NameList>
      </b:Author>
    </b:Author>
    <b:ConferenceName>2009 IEEE Conference on Computer Vision and Pattern Recognition</b:ConferenceName>
    <b:StandardNumber>10.1109/CVPRW.2009.5206848</b:StandardNumber>
    <b:RefOrder>6</b:RefOrder>
  </b:Source>
  <b:Source>
    <b:Tag>kay-carreira-the-kinetics-human-action-video-dataset</b:Tag>
    <b:SourceType>JournalArticle</b:SourceType>
    <b:Title>The kinetics human action video dataset</b:Title>
    <b:Author>
      <b:Author>
        <b:NameList>
          <b:Person>
            <b:First>W</b:First>
            <b:Last>Kay</b:Last>
          </b:Person>
          <b:Person>
            <b:First>J</b:First>
            <b:Last>Carreira</b:Last>
          </b:Person>
          <b:Person>
            <b:First>K</b:First>
            <b:Last>Simonyan</b:Last>
          </b:Person>
          <b:Person>
            <b:First>B Zhang - arXiv preprint arXiv</b:First>
            <b:Last>…</b:Last>
          </b:Person>
          <b:Person>
            <b:First>undefined</b:First>
            <b:Last>2017</b:Last>
          </b:Person>
        </b:NameList>
      </b:Author>
    </b:Author>
    <b:JournalName>arxiv.org</b:JournalName>
    <b:RefOrder>9</b:RefOrder>
  </b:Source>
  <b:Source>
    <b:Tag>goodfellow-pouget-abadie-generative-adversarial-nets</b:Tag>
    <b:SourceType>JournalArticle</b:SourceType>
    <b:Title>Generative adversarial nets</b:Title>
    <b:Author>
      <b:Author>
        <b:NameList>
          <b:Person>
            <b:First>I</b:First>
            <b:Last>Goodfellow</b:Last>
          </b:Person>
          <b:Person>
            <b:First>J</b:First>
            <b:Last>Pouget-Abadie</b:Last>
          </b:Person>
          <b:Person>
            <b:First>M Mirza - Advances in neural</b:First>
            <b:Last>…</b:Last>
          </b:Person>
          <b:Person>
            <b:First>undefined</b:First>
            <b:Last>2014</b:Last>
          </b:Person>
        </b:NameList>
      </b:Author>
    </b:Author>
    <b:JournalName>papers.nips.cc</b:JournalName>
    <b:RefOrder>2</b:RefOrder>
  </b:Source>
  <b:Source>
    <b:Tag>vinyals-toshev-show-and-tell:-a-neural-image-caption-generator</b:Tag>
    <b:SourceType>JournalArticle</b:SourceType>
    <b:Title>Show and tell: A neural image caption generator</b:Title>
    <b:Author>
      <b:Author>
        <b:NameList>
          <b:Person>
            <b:First>O</b:First>
            <b:Last>Vinyals</b:Last>
          </b:Person>
          <b:Person>
            <b:First>A</b:First>
            <b:Last>Toshev</b:Last>
          </b:Person>
          <b:Person>
            <b:First>S Bengio - Proceedings of the IEEE</b:First>
            <b:Last>…</b:Last>
          </b:Person>
          <b:Person>
            <b:First>undefined</b:First>
            <b:Last>2015</b:Last>
          </b:Person>
        </b:NameList>
      </b:Author>
    </b:Author>
    <b:JournalName>cv-foundation.org</b:JournalName>
    <b:RefOrder>1</b:RefOrder>
  </b:Source>
  <b:Source>
    <b:Tag>girdhar-gkioxari-detect-and-track:-efficient-pose-estimation-in-videos</b:Tag>
    <b:SourceType>JournalArticle</b:SourceType>
    <b:Title>Detect-and-Track: Efficient Pose Estimation in Videos</b:Title>
    <b:Author>
      <b:Author>
        <b:NameList>
          <b:Person>
            <b:First>R</b:First>
            <b:Last>Girdhar</b:Last>
          </b:Person>
          <b:Person>
            <b:First>G</b:First>
            <b:Last>Gkioxari</b:Last>
          </b:Person>
          <b:Person>
            <b:First>L Torresani - Proceedings of the</b:First>
            <b:Last>…</b:Last>
          </b:Person>
          <b:Person>
            <b:First>undefined</b:First>
            <b:Last>2018</b:Last>
          </b:Person>
        </b:NameList>
      </b:Author>
    </b:Author>
    <b:JournalName>openaccess.thecvf.com</b:JournalName>
    <b:RefOrder>10</b:RefOrder>
  </b:Source>
  <b:Source>
    <b:Tag>long-shelhamer-2015-fully-convolutional-networks-for-semantic-segmentation</b:Tag>
    <b:SourceType>Misc</b:SourceType>
    <b:Title>Fully Convolutional Networks for Semantic Segmentation</b:Title>
    <b:Year>2015</b:Year>
    <b:Author>
      <b:Author>
        <b:NameList>
          <b:Person>
            <b:First>Jonathan</b:First>
            <b:Last>Long</b:Last>
          </b:Person>
          <b:Person>
            <b:First>Evan</b:First>
            <b:Last>Shelhamer</b:Last>
          </b:Person>
          <b:Person>
            <b:First>Trevor</b:First>
            <b:Last>Darrell</b:Last>
          </b:Person>
        </b:NameList>
      </b:Author>
    </b:Author>
    <b:Pages>3431-3440</b:Pages>
    <b:RefOrder>4</b:RefOrder>
  </b:Source>
</b:Sources>
</file>

<file path=customXml/itemProps1.xml><?xml version="1.0" encoding="utf-8"?>
<ds:datastoreItem xmlns:ds="http://schemas.openxmlformats.org/officeDocument/2006/customXml" ds:itemID="{E56D468D-FFD9-A048-A0A3-E8BE74AEF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21</Pages>
  <Words>5295</Words>
  <Characters>30182</Characters>
  <Application>Microsoft Office Word</Application>
  <DocSecurity>0</DocSecurity>
  <Lines>251</Lines>
  <Paragraphs>70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優太</dc:creator>
  <cp:keywords/>
  <dc:description/>
  <cp:lastModifiedBy>堀川友慈</cp:lastModifiedBy>
  <cp:revision>61</cp:revision>
  <dcterms:created xsi:type="dcterms:W3CDTF">2019-01-26T17:10:00Z</dcterms:created>
  <dcterms:modified xsi:type="dcterms:W3CDTF">2019-01-28T19:44:00Z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7f6132dd-e7cf-3441-9d2d-e2df1cf194b7</vt:lpwstr>
  </property>
  <property fmtid="{D5CDD505-2E9C-101B-9397-08002B2CF9AE}" pid="24" name="Mendeley Citation Style_1">
    <vt:lpwstr>http://www.zotero.org/styles/apa</vt:lpwstr>
  </property>
</Properties>
</file>