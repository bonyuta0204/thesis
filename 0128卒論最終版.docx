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Default="007B35D5" w:rsidP="00F27A8B">
      <w:pPr>
        <w:ind w:firstLine="700"/>
        <w:jc w:val="center"/>
        <w:rPr>
          <w:noProof/>
          <w:sz w:val="28"/>
        </w:rPr>
      </w:pPr>
      <w:bookmarkStart w:id="0" w:name="第1章-序論"/>
      <w:bookmarkStart w:id="1" w:name="_Toc533783284"/>
      <w:r>
        <w:rPr>
          <w:noProof/>
          <w:sz w:val="28"/>
        </w:rPr>
        <w:tab/>
      </w:r>
    </w:p>
    <w:p w14:paraId="7D7B8D7B" w14:textId="77777777" w:rsidR="00F27A8B" w:rsidRDefault="00F27A8B" w:rsidP="00F27A8B">
      <w:pPr>
        <w:ind w:firstLine="700"/>
        <w:jc w:val="center"/>
        <w:rPr>
          <w:noProof/>
          <w:sz w:val="28"/>
        </w:rPr>
      </w:pPr>
    </w:p>
    <w:p w14:paraId="07EFA531" w14:textId="77777777" w:rsidR="00F27A8B" w:rsidRDefault="00F27A8B" w:rsidP="00F27A8B">
      <w:pPr>
        <w:ind w:firstLine="700"/>
        <w:jc w:val="center"/>
        <w:rPr>
          <w:noProof/>
          <w:sz w:val="28"/>
        </w:rPr>
      </w:pPr>
    </w:p>
    <w:p w14:paraId="0FA105DF" w14:textId="77777777" w:rsidR="00F27A8B" w:rsidRDefault="00F27A8B" w:rsidP="00F27A8B">
      <w:pPr>
        <w:ind w:firstLine="700"/>
        <w:jc w:val="center"/>
        <w:rPr>
          <w:noProof/>
          <w:sz w:val="28"/>
        </w:rPr>
      </w:pPr>
    </w:p>
    <w:p w14:paraId="2F6AF0EA" w14:textId="77777777" w:rsidR="00D01F26" w:rsidRPr="006F0738" w:rsidRDefault="00F27A8B" w:rsidP="006F0738">
      <w:pPr>
        <w:ind w:firstLineChars="0" w:firstLine="0"/>
        <w:jc w:val="center"/>
        <w:rPr>
          <w:noProof/>
          <w:sz w:val="28"/>
          <w:lang w:eastAsia="ja-JP"/>
        </w:rPr>
      </w:pPr>
      <w:r w:rsidRPr="006F0738">
        <w:rPr>
          <w:noProof/>
          <w:sz w:val="28"/>
          <w:lang w:eastAsia="ja-JP"/>
        </w:rPr>
        <w:t>201</w:t>
      </w:r>
      <w:r w:rsidR="00602613" w:rsidRPr="006F0738">
        <w:rPr>
          <w:noProof/>
          <w:sz w:val="28"/>
          <w:lang w:eastAsia="ja-JP"/>
        </w:rPr>
        <w:t>8</w:t>
      </w:r>
      <w:r w:rsidRPr="006F0738">
        <w:rPr>
          <w:noProof/>
          <w:sz w:val="28"/>
          <w:lang w:eastAsia="ja-JP"/>
        </w:rPr>
        <w:t>年度</w:t>
      </w:r>
      <w:r w:rsidRPr="006F0738">
        <w:rPr>
          <w:rFonts w:hint="eastAsia"/>
          <w:noProof/>
          <w:sz w:val="28"/>
          <w:lang w:eastAsia="ja-JP"/>
        </w:rPr>
        <w:t xml:space="preserve"> </w:t>
      </w:r>
      <w:r w:rsidRPr="006F0738">
        <w:rPr>
          <w:rFonts w:hint="eastAsia"/>
          <w:noProof/>
          <w:sz w:val="28"/>
          <w:lang w:eastAsia="ja-JP"/>
        </w:rPr>
        <w:t>卒業論文</w:t>
      </w:r>
    </w:p>
    <w:p w14:paraId="34A8FDA0" w14:textId="3803CB9F" w:rsidR="00F27A8B" w:rsidRPr="006F0738" w:rsidRDefault="00F27A8B" w:rsidP="006F0738">
      <w:pPr>
        <w:ind w:firstLineChars="0" w:firstLine="0"/>
        <w:jc w:val="center"/>
        <w:rPr>
          <w:noProof/>
          <w:sz w:val="36"/>
          <w:lang w:eastAsia="ja-JP"/>
        </w:rPr>
      </w:pPr>
      <w:r w:rsidRPr="006F0738">
        <w:rPr>
          <w:noProof/>
          <w:sz w:val="36"/>
          <w:lang w:eastAsia="ja-JP"/>
        </w:rPr>
        <w:t>ニューラルネットワークを用いた動画像内の物体認識</w:t>
      </w:r>
    </w:p>
    <w:p w14:paraId="5216BAF1" w14:textId="77777777" w:rsidR="00F27A8B" w:rsidRPr="006F0738" w:rsidRDefault="00F27A8B" w:rsidP="006F0738">
      <w:pPr>
        <w:ind w:firstLineChars="0" w:firstLine="0"/>
        <w:rPr>
          <w:noProof/>
          <w:lang w:eastAsia="ja-JP"/>
        </w:rPr>
      </w:pPr>
    </w:p>
    <w:p w14:paraId="4D0E84E5" w14:textId="77777777" w:rsidR="00F27A8B" w:rsidRDefault="00F27A8B" w:rsidP="006F0738">
      <w:pPr>
        <w:ind w:firstLineChars="0" w:firstLine="0"/>
        <w:jc w:val="center"/>
        <w:rPr>
          <w:noProof/>
          <w:lang w:eastAsia="ja-JP"/>
        </w:rPr>
      </w:pPr>
    </w:p>
    <w:p w14:paraId="410D1AC3" w14:textId="77777777" w:rsidR="00F27A8B" w:rsidRDefault="00F27A8B" w:rsidP="006F0738">
      <w:pPr>
        <w:ind w:firstLineChars="0" w:firstLine="0"/>
        <w:jc w:val="center"/>
        <w:rPr>
          <w:noProof/>
          <w:lang w:eastAsia="ja-JP"/>
        </w:rPr>
      </w:pPr>
    </w:p>
    <w:p w14:paraId="2EC86EF3" w14:textId="77777777" w:rsidR="00F27A8B" w:rsidRDefault="00F27A8B" w:rsidP="006F0738">
      <w:pPr>
        <w:ind w:firstLineChars="0" w:firstLine="0"/>
        <w:jc w:val="center"/>
        <w:rPr>
          <w:noProof/>
          <w:lang w:eastAsia="ja-JP"/>
        </w:rPr>
      </w:pPr>
    </w:p>
    <w:p w14:paraId="5A553E63" w14:textId="77777777" w:rsidR="00F27A8B" w:rsidRDefault="00F27A8B" w:rsidP="006F0738">
      <w:pPr>
        <w:ind w:firstLineChars="0" w:firstLine="0"/>
        <w:jc w:val="center"/>
        <w:rPr>
          <w:noProof/>
          <w:lang w:eastAsia="ja-JP"/>
        </w:rPr>
      </w:pPr>
    </w:p>
    <w:p w14:paraId="13473B34" w14:textId="77777777" w:rsidR="00F27A8B" w:rsidRDefault="00F27A8B" w:rsidP="006F0738">
      <w:pPr>
        <w:ind w:firstLineChars="0" w:firstLine="0"/>
        <w:jc w:val="center"/>
        <w:rPr>
          <w:noProof/>
          <w:lang w:eastAsia="ja-JP"/>
        </w:rPr>
      </w:pPr>
    </w:p>
    <w:p w14:paraId="2EB6E833" w14:textId="77777777" w:rsidR="00F27A8B" w:rsidRDefault="00F27A8B" w:rsidP="006F0738">
      <w:pPr>
        <w:ind w:firstLineChars="0" w:firstLine="0"/>
        <w:jc w:val="center"/>
        <w:rPr>
          <w:noProof/>
          <w:lang w:eastAsia="ja-JP"/>
        </w:rPr>
      </w:pPr>
    </w:p>
    <w:p w14:paraId="39F6A9BF" w14:textId="77777777" w:rsidR="00F27A8B" w:rsidRDefault="00F27A8B" w:rsidP="006F0738">
      <w:pPr>
        <w:ind w:firstLineChars="0" w:firstLine="0"/>
        <w:jc w:val="center"/>
        <w:rPr>
          <w:noProof/>
          <w:lang w:eastAsia="ja-JP"/>
        </w:rPr>
      </w:pPr>
    </w:p>
    <w:p w14:paraId="235AB47C" w14:textId="77777777" w:rsidR="00F27A8B" w:rsidRDefault="00F27A8B" w:rsidP="006F0738">
      <w:pPr>
        <w:ind w:firstLineChars="0" w:firstLine="0"/>
        <w:jc w:val="center"/>
        <w:rPr>
          <w:noProof/>
          <w:lang w:eastAsia="ja-JP"/>
        </w:rPr>
      </w:pPr>
    </w:p>
    <w:p w14:paraId="69CACBC4" w14:textId="77777777" w:rsidR="00F27A8B" w:rsidRDefault="00F27A8B" w:rsidP="006F0738">
      <w:pPr>
        <w:ind w:firstLineChars="0" w:firstLine="0"/>
        <w:jc w:val="center"/>
        <w:rPr>
          <w:noProof/>
          <w:lang w:eastAsia="ja-JP"/>
        </w:rPr>
      </w:pPr>
    </w:p>
    <w:p w14:paraId="23F80C6D" w14:textId="49F76FE8" w:rsidR="00F27A8B" w:rsidRPr="006F0738" w:rsidRDefault="00F27A8B" w:rsidP="006F0738">
      <w:pPr>
        <w:ind w:firstLineChars="0" w:firstLine="0"/>
        <w:jc w:val="center"/>
        <w:rPr>
          <w:noProof/>
          <w:sz w:val="28"/>
          <w:lang w:eastAsia="ja-JP"/>
          <w:rPrChange w:id="2" w:author="中村 優太" w:date="2019-01-29T16:05:00Z">
            <w:rPr>
              <w:noProof/>
              <w:lang w:eastAsia="ja-JP"/>
            </w:rPr>
          </w:rPrChange>
        </w:rPr>
      </w:pPr>
      <w:r w:rsidRPr="006F0738">
        <w:rPr>
          <w:rFonts w:hint="eastAsia"/>
          <w:noProof/>
          <w:sz w:val="28"/>
          <w:lang w:eastAsia="ja-JP"/>
          <w:rPrChange w:id="3" w:author="中村 優太" w:date="2019-01-29T16:05:00Z">
            <w:rPr>
              <w:rFonts w:hint="eastAsia"/>
              <w:noProof/>
              <w:lang w:eastAsia="ja-JP"/>
            </w:rPr>
          </w:rPrChange>
        </w:rPr>
        <w:t>京都大学総合人間学部</w:t>
      </w:r>
      <w:ins w:id="4" w:author="中村 優太" w:date="2019-01-29T16:05:00Z">
        <w:r w:rsidR="006F0738" w:rsidRPr="006F0738">
          <w:rPr>
            <w:noProof/>
            <w:sz w:val="28"/>
            <w:lang w:eastAsia="ja-JP"/>
            <w:rPrChange w:id="5" w:author="中村 優太" w:date="2019-01-29T16:05:00Z">
              <w:rPr>
                <w:noProof/>
                <w:lang w:eastAsia="ja-JP"/>
              </w:rPr>
            </w:rPrChange>
          </w:rPr>
          <w:t xml:space="preserve"> </w:t>
        </w:r>
      </w:ins>
      <w:r w:rsidRPr="006F0738">
        <w:rPr>
          <w:rFonts w:hint="eastAsia"/>
          <w:noProof/>
          <w:sz w:val="28"/>
          <w:lang w:eastAsia="ja-JP"/>
          <w:rPrChange w:id="6" w:author="中村 優太" w:date="2019-01-29T16:05:00Z">
            <w:rPr>
              <w:rFonts w:hint="eastAsia"/>
              <w:noProof/>
              <w:lang w:eastAsia="ja-JP"/>
            </w:rPr>
          </w:rPrChange>
        </w:rPr>
        <w:t>認知情報学系</w:t>
      </w:r>
    </w:p>
    <w:p w14:paraId="7E016C7D" w14:textId="77777777" w:rsidR="00F27A8B" w:rsidRPr="006F0738" w:rsidRDefault="00F27A8B" w:rsidP="006F0738">
      <w:pPr>
        <w:ind w:firstLineChars="0" w:firstLine="0"/>
        <w:jc w:val="center"/>
        <w:rPr>
          <w:noProof/>
          <w:sz w:val="28"/>
          <w:lang w:eastAsia="ja-JP"/>
          <w:rPrChange w:id="7" w:author="中村 優太" w:date="2019-01-29T16:05:00Z">
            <w:rPr>
              <w:noProof/>
              <w:lang w:eastAsia="ja-JP"/>
            </w:rPr>
          </w:rPrChange>
        </w:rPr>
      </w:pPr>
      <w:r w:rsidRPr="006F0738">
        <w:rPr>
          <w:rFonts w:hint="eastAsia"/>
          <w:noProof/>
          <w:sz w:val="28"/>
          <w:lang w:eastAsia="ja-JP"/>
          <w:rPrChange w:id="8" w:author="中村 優太" w:date="2019-01-29T16:05:00Z">
            <w:rPr>
              <w:rFonts w:hint="eastAsia"/>
              <w:noProof/>
              <w:lang w:eastAsia="ja-JP"/>
            </w:rPr>
          </w:rPrChange>
        </w:rPr>
        <w:t>中村優太</w:t>
      </w:r>
    </w:p>
    <w:p w14:paraId="17ABEEC6" w14:textId="77777777" w:rsidR="00F27A8B" w:rsidRPr="006F0738" w:rsidRDefault="00F27A8B" w:rsidP="006F0738">
      <w:pPr>
        <w:ind w:firstLineChars="0" w:firstLine="0"/>
        <w:jc w:val="center"/>
        <w:rPr>
          <w:noProof/>
          <w:sz w:val="28"/>
          <w:lang w:eastAsia="ja-JP"/>
          <w:rPrChange w:id="9" w:author="中村 優太" w:date="2019-01-29T16:05:00Z">
            <w:rPr>
              <w:noProof/>
              <w:lang w:eastAsia="ja-JP"/>
            </w:rPr>
          </w:rPrChange>
        </w:rPr>
      </w:pPr>
    </w:p>
    <w:p w14:paraId="39F3E30B" w14:textId="20113143" w:rsidR="001473A5" w:rsidRPr="006F0738" w:rsidRDefault="00F27A8B" w:rsidP="006F0738">
      <w:pPr>
        <w:ind w:firstLineChars="0" w:firstLine="0"/>
        <w:jc w:val="center"/>
        <w:rPr>
          <w:noProof/>
          <w:sz w:val="28"/>
          <w:lang w:eastAsia="ja-JP"/>
          <w:rPrChange w:id="10" w:author="中村 優太" w:date="2019-01-29T16:05:00Z">
            <w:rPr>
              <w:noProof/>
              <w:lang w:eastAsia="ja-JP"/>
            </w:rPr>
          </w:rPrChange>
        </w:rPr>
      </w:pPr>
      <w:r w:rsidRPr="006F0738">
        <w:rPr>
          <w:noProof/>
          <w:sz w:val="28"/>
          <w:lang w:eastAsia="ja-JP"/>
          <w:rPrChange w:id="11" w:author="中村 優太" w:date="2019-01-29T16:05:00Z">
            <w:rPr>
              <w:noProof/>
              <w:lang w:eastAsia="ja-JP"/>
            </w:rPr>
          </w:rPrChange>
        </w:rPr>
        <w:t>2018</w:t>
      </w:r>
      <w:r w:rsidRPr="006F0738">
        <w:rPr>
          <w:rFonts w:hint="eastAsia"/>
          <w:noProof/>
          <w:sz w:val="28"/>
          <w:lang w:eastAsia="ja-JP"/>
          <w:rPrChange w:id="12" w:author="中村 優太" w:date="2019-01-29T16:05:00Z">
            <w:rPr>
              <w:rFonts w:hint="eastAsia"/>
              <w:noProof/>
              <w:lang w:eastAsia="ja-JP"/>
            </w:rPr>
          </w:rPrChange>
        </w:rPr>
        <w:t>年</w:t>
      </w:r>
      <w:r w:rsidR="004B5D28" w:rsidRPr="006F0738">
        <w:rPr>
          <w:noProof/>
          <w:sz w:val="28"/>
          <w:lang w:eastAsia="ja-JP"/>
          <w:rPrChange w:id="13" w:author="中村 優太" w:date="2019-01-29T16:05:00Z">
            <w:rPr>
              <w:noProof/>
              <w:lang w:eastAsia="ja-JP"/>
            </w:rPr>
          </w:rPrChange>
        </w:rPr>
        <w:t xml:space="preserve"> 1</w:t>
      </w:r>
      <w:r w:rsidRPr="006F0738">
        <w:rPr>
          <w:rFonts w:hint="eastAsia"/>
          <w:noProof/>
          <w:sz w:val="28"/>
          <w:lang w:eastAsia="ja-JP"/>
          <w:rPrChange w:id="14" w:author="中村 優太" w:date="2019-01-29T16:05:00Z">
            <w:rPr>
              <w:rFonts w:hint="eastAsia"/>
              <w:noProof/>
              <w:lang w:eastAsia="ja-JP"/>
            </w:rPr>
          </w:rPrChange>
        </w:rPr>
        <w:t>月</w:t>
      </w:r>
      <w:r w:rsidR="004B5D28" w:rsidRPr="006F0738">
        <w:rPr>
          <w:noProof/>
          <w:sz w:val="28"/>
          <w:lang w:eastAsia="ja-JP"/>
          <w:rPrChange w:id="15" w:author="中村 優太" w:date="2019-01-29T16:05:00Z">
            <w:rPr>
              <w:noProof/>
              <w:lang w:eastAsia="ja-JP"/>
            </w:rPr>
          </w:rPrChange>
        </w:rPr>
        <w:t xml:space="preserve"> 30</w:t>
      </w:r>
      <w:r w:rsidRPr="006F0738">
        <w:rPr>
          <w:rFonts w:hint="eastAsia"/>
          <w:noProof/>
          <w:sz w:val="28"/>
          <w:lang w:eastAsia="ja-JP"/>
          <w:rPrChange w:id="16" w:author="中村 優太" w:date="2019-01-29T16:05:00Z">
            <w:rPr>
              <w:rFonts w:hint="eastAsia"/>
              <w:noProof/>
              <w:lang w:eastAsia="ja-JP"/>
            </w:rPr>
          </w:rPrChange>
        </w:rPr>
        <w:t>日</w:t>
      </w:r>
      <w:r w:rsidRPr="006F0738">
        <w:rPr>
          <w:noProof/>
          <w:sz w:val="28"/>
          <w:lang w:eastAsia="ja-JP"/>
          <w:rPrChange w:id="17" w:author="中村 優太" w:date="2019-01-29T16:05:00Z">
            <w:rPr>
              <w:noProof/>
              <w:lang w:eastAsia="ja-JP"/>
            </w:rPr>
          </w:rPrChange>
        </w:rPr>
        <w:t xml:space="preserve"> </w:t>
      </w:r>
      <w:r w:rsidR="004B5D28" w:rsidRPr="006F0738">
        <w:rPr>
          <w:rFonts w:hint="eastAsia"/>
          <w:noProof/>
          <w:sz w:val="28"/>
          <w:lang w:eastAsia="ja-JP"/>
          <w:rPrChange w:id="18" w:author="中村 優太" w:date="2019-01-29T16:05:00Z">
            <w:rPr>
              <w:rFonts w:hint="eastAsia"/>
              <w:noProof/>
              <w:lang w:eastAsia="ja-JP"/>
            </w:rPr>
          </w:rPrChange>
        </w:rPr>
        <w:t>提出</w:t>
      </w:r>
    </w:p>
    <w:p w14:paraId="7B38AC62" w14:textId="77777777" w:rsidR="001473A5" w:rsidRDefault="001473A5">
      <w:pPr>
        <w:ind w:firstLine="600"/>
        <w:rPr>
          <w:noProof/>
          <w:lang w:eastAsia="ja-JP"/>
        </w:rPr>
      </w:pPr>
      <w:r>
        <w:rPr>
          <w:noProof/>
          <w:lang w:eastAsia="ja-JP"/>
        </w:rPr>
        <w:br w:type="page"/>
      </w: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6F0738" w:rsidRDefault="00D01F26">
          <w:pPr>
            <w:pStyle w:val="ae"/>
            <w:rPr>
              <w:color w:val="000000" w:themeColor="text1"/>
            </w:rPr>
          </w:pPr>
          <w:r w:rsidRPr="006F0738">
            <w:rPr>
              <w:rFonts w:hint="eastAsia"/>
              <w:color w:val="000000" w:themeColor="text1"/>
              <w:lang w:val="ja-JP"/>
            </w:rPr>
            <w:t>目次</w:t>
          </w:r>
          <w:r w:rsidR="00DE305C">
            <w:rPr>
              <w:color w:val="000000" w:themeColor="text1"/>
              <w:lang w:val="ja-JP"/>
            </w:rPr>
            <w:tab/>
          </w:r>
        </w:p>
        <w:p w14:paraId="52971850" w14:textId="77777777" w:rsidR="00A47F06" w:rsidRDefault="00D01F26">
          <w:pPr>
            <w:pStyle w:val="13"/>
            <w:tabs>
              <w:tab w:val="right" w:leader="dot" w:pos="8828"/>
            </w:tabs>
            <w:ind w:firstLineChars="0" w:firstLine="0"/>
            <w:rPr>
              <w:ins w:id="19" w:author="中村 優太" w:date="2019-01-30T15:06:00Z"/>
              <w:noProof/>
              <w:kern w:val="2"/>
              <w:sz w:val="21"/>
              <w:szCs w:val="22"/>
              <w:lang w:eastAsia="ja-JP"/>
            </w:rPr>
            <w:pPrChange w:id="20" w:author="中村 優太" w:date="2019-01-30T15:06:00Z">
              <w:pPr>
                <w:pStyle w:val="13"/>
                <w:tabs>
                  <w:tab w:val="right" w:leader="dot" w:pos="8828"/>
                </w:tabs>
                <w:ind w:firstLine="600"/>
              </w:pPr>
            </w:pPrChange>
          </w:pPr>
          <w:r>
            <w:rPr>
              <w:b/>
              <w:bCs/>
              <w:lang w:val="ja-JP"/>
            </w:rPr>
            <w:fldChar w:fldCharType="begin"/>
          </w:r>
          <w:r>
            <w:rPr>
              <w:b/>
              <w:bCs/>
              <w:lang w:val="ja-JP"/>
            </w:rPr>
            <w:instrText xml:space="preserve"> TOC \o "1-3" \h \z \u </w:instrText>
          </w:r>
          <w:r>
            <w:rPr>
              <w:b/>
              <w:bCs/>
              <w:lang w:val="ja-JP"/>
            </w:rPr>
            <w:fldChar w:fldCharType="separate"/>
          </w:r>
          <w:ins w:id="21" w:author="中村 優太" w:date="2019-01-30T15:06:00Z">
            <w:r w:rsidR="00A47F06" w:rsidRPr="005A0BEA">
              <w:rPr>
                <w:rStyle w:val="ad"/>
                <w:noProof/>
              </w:rPr>
              <w:fldChar w:fldCharType="begin"/>
            </w:r>
            <w:r w:rsidR="00A47F06" w:rsidRPr="005A0BEA">
              <w:rPr>
                <w:rStyle w:val="ad"/>
                <w:noProof/>
              </w:rPr>
              <w:instrText xml:space="preserve"> </w:instrText>
            </w:r>
            <w:r w:rsidR="00A47F06">
              <w:rPr>
                <w:noProof/>
              </w:rPr>
              <w:instrText>HYPERLINK \l "_Toc536624115"</w:instrText>
            </w:r>
            <w:r w:rsidR="00A47F06" w:rsidRPr="005A0BEA">
              <w:rPr>
                <w:rStyle w:val="ad"/>
                <w:noProof/>
              </w:rPr>
              <w:instrText xml:space="preserve"> </w:instrText>
            </w:r>
            <w:r w:rsidR="00A47F06" w:rsidRPr="005A0BEA">
              <w:rPr>
                <w:rStyle w:val="ad"/>
                <w:noProof/>
              </w:rPr>
              <w:fldChar w:fldCharType="separate"/>
            </w:r>
            <w:r w:rsidR="00A47F06" w:rsidRPr="005A0BEA">
              <w:rPr>
                <w:rStyle w:val="ad"/>
                <w:rFonts w:hint="eastAsia"/>
                <w:noProof/>
              </w:rPr>
              <w:t>要旨</w:t>
            </w:r>
            <w:r w:rsidR="00A47F06">
              <w:rPr>
                <w:noProof/>
                <w:webHidden/>
              </w:rPr>
              <w:tab/>
            </w:r>
            <w:r w:rsidR="00A47F06">
              <w:rPr>
                <w:noProof/>
                <w:webHidden/>
              </w:rPr>
              <w:fldChar w:fldCharType="begin"/>
            </w:r>
            <w:r w:rsidR="00A47F06">
              <w:rPr>
                <w:noProof/>
                <w:webHidden/>
              </w:rPr>
              <w:instrText xml:space="preserve"> PAGEREF _Toc536624115 \h </w:instrText>
            </w:r>
          </w:ins>
          <w:r w:rsidR="00A47F06">
            <w:rPr>
              <w:noProof/>
              <w:webHidden/>
            </w:rPr>
          </w:r>
          <w:r w:rsidR="00A47F06">
            <w:rPr>
              <w:noProof/>
              <w:webHidden/>
            </w:rPr>
            <w:fldChar w:fldCharType="separate"/>
          </w:r>
          <w:ins w:id="22" w:author="中村 優太" w:date="2019-01-30T15:06:00Z">
            <w:r w:rsidR="00A47F06">
              <w:rPr>
                <w:noProof/>
                <w:webHidden/>
              </w:rPr>
              <w:t>1</w:t>
            </w:r>
            <w:r w:rsidR="00A47F06">
              <w:rPr>
                <w:noProof/>
                <w:webHidden/>
              </w:rPr>
              <w:fldChar w:fldCharType="end"/>
            </w:r>
            <w:r w:rsidR="00A47F06" w:rsidRPr="005A0BEA">
              <w:rPr>
                <w:rStyle w:val="ad"/>
                <w:noProof/>
              </w:rPr>
              <w:fldChar w:fldCharType="end"/>
            </w:r>
          </w:ins>
        </w:p>
        <w:p w14:paraId="098C97E6" w14:textId="77777777" w:rsidR="00A47F06" w:rsidRDefault="00A47F06">
          <w:pPr>
            <w:pStyle w:val="13"/>
            <w:tabs>
              <w:tab w:val="right" w:leader="dot" w:pos="8828"/>
            </w:tabs>
            <w:ind w:firstLineChars="0" w:firstLine="0"/>
            <w:rPr>
              <w:ins w:id="23" w:author="中村 優太" w:date="2019-01-30T15:06:00Z"/>
              <w:noProof/>
              <w:kern w:val="2"/>
              <w:sz w:val="21"/>
              <w:szCs w:val="22"/>
              <w:lang w:eastAsia="ja-JP"/>
            </w:rPr>
            <w:pPrChange w:id="24" w:author="中村 優太" w:date="2019-01-30T15:06:00Z">
              <w:pPr>
                <w:pStyle w:val="13"/>
                <w:tabs>
                  <w:tab w:val="right" w:leader="dot" w:pos="8828"/>
                </w:tabs>
                <w:ind w:firstLine="600"/>
              </w:pPr>
            </w:pPrChange>
          </w:pPr>
          <w:ins w:id="2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"_Toc536624116"</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1</w:t>
            </w:r>
            <w:r w:rsidRPr="005A0BEA">
              <w:rPr>
                <w:rStyle w:val="ad"/>
                <w:rFonts w:hint="eastAsia"/>
                <w:noProof/>
              </w:rPr>
              <w:t>章</w:t>
            </w:r>
            <w:r w:rsidRPr="005A0BEA">
              <w:rPr>
                <w:rStyle w:val="ad"/>
                <w:noProof/>
              </w:rPr>
              <w:t xml:space="preserve">  </w:t>
            </w:r>
            <w:r w:rsidRPr="005A0BEA">
              <w:rPr>
                <w:rStyle w:val="ad"/>
                <w:rFonts w:hint="eastAsia"/>
                <w:noProof/>
              </w:rPr>
              <w:t>序論</w:t>
            </w:r>
            <w:r>
              <w:rPr>
                <w:noProof/>
                <w:webHidden/>
              </w:rPr>
              <w:tab/>
            </w:r>
            <w:r>
              <w:rPr>
                <w:noProof/>
                <w:webHidden/>
              </w:rPr>
              <w:fldChar w:fldCharType="begin"/>
            </w:r>
            <w:r>
              <w:rPr>
                <w:noProof/>
                <w:webHidden/>
              </w:rPr>
              <w:instrText xml:space="preserve"> PAGEREF _Toc536624116 \h </w:instrText>
            </w:r>
          </w:ins>
          <w:r>
            <w:rPr>
              <w:noProof/>
              <w:webHidden/>
            </w:rPr>
          </w:r>
          <w:r>
            <w:rPr>
              <w:noProof/>
              <w:webHidden/>
            </w:rPr>
            <w:fldChar w:fldCharType="separate"/>
          </w:r>
          <w:ins w:id="26" w:author="中村 優太" w:date="2019-01-30T15:06:00Z">
            <w:r>
              <w:rPr>
                <w:noProof/>
                <w:webHidden/>
              </w:rPr>
              <w:t>2</w:t>
            </w:r>
            <w:r>
              <w:rPr>
                <w:noProof/>
                <w:webHidden/>
              </w:rPr>
              <w:fldChar w:fldCharType="end"/>
            </w:r>
            <w:r w:rsidRPr="005A0BEA">
              <w:rPr>
                <w:rStyle w:val="ad"/>
                <w:noProof/>
              </w:rPr>
              <w:fldChar w:fldCharType="end"/>
            </w:r>
          </w:ins>
        </w:p>
        <w:p w14:paraId="71ABF611" w14:textId="77777777" w:rsidR="00A47F06" w:rsidRDefault="00A47F06">
          <w:pPr>
            <w:pStyle w:val="13"/>
            <w:tabs>
              <w:tab w:val="right" w:leader="dot" w:pos="8828"/>
            </w:tabs>
            <w:ind w:firstLineChars="0" w:firstLine="0"/>
            <w:rPr>
              <w:ins w:id="27" w:author="中村 優太" w:date="2019-01-30T15:06:00Z"/>
              <w:noProof/>
              <w:kern w:val="2"/>
              <w:sz w:val="21"/>
              <w:szCs w:val="22"/>
              <w:lang w:eastAsia="ja-JP"/>
            </w:rPr>
            <w:pPrChange w:id="28" w:author="中村 優太" w:date="2019-01-30T15:06:00Z">
              <w:pPr>
                <w:pStyle w:val="13"/>
                <w:tabs>
                  <w:tab w:val="right" w:leader="dot" w:pos="8828"/>
                </w:tabs>
                <w:ind w:firstLine="600"/>
              </w:pPr>
            </w:pPrChange>
          </w:pPr>
          <w:ins w:id="29"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"_Toc536624117"</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2</w:t>
            </w:r>
            <w:r w:rsidRPr="005A0BEA">
              <w:rPr>
                <w:rStyle w:val="ad"/>
                <w:rFonts w:hint="eastAsia"/>
                <w:noProof/>
              </w:rPr>
              <w:t>章</w:t>
            </w:r>
            <w:r w:rsidRPr="005A0BEA">
              <w:rPr>
                <w:rStyle w:val="ad"/>
                <w:noProof/>
              </w:rPr>
              <w:t xml:space="preserve">  </w:t>
            </w:r>
            <w:r w:rsidRPr="005A0BEA">
              <w:rPr>
                <w:rStyle w:val="ad"/>
                <w:rFonts w:hint="eastAsia"/>
                <w:noProof/>
              </w:rPr>
              <w:t>方法</w:t>
            </w:r>
            <w:r>
              <w:rPr>
                <w:noProof/>
                <w:webHidden/>
              </w:rPr>
              <w:tab/>
            </w:r>
            <w:r>
              <w:rPr>
                <w:noProof/>
                <w:webHidden/>
              </w:rPr>
              <w:fldChar w:fldCharType="begin"/>
            </w:r>
            <w:r>
              <w:rPr>
                <w:noProof/>
                <w:webHidden/>
              </w:rPr>
              <w:instrText xml:space="preserve"> PAGEREF _Toc536624117 \h </w:instrText>
            </w:r>
          </w:ins>
          <w:r>
            <w:rPr>
              <w:noProof/>
              <w:webHidden/>
            </w:rPr>
          </w:r>
          <w:r>
            <w:rPr>
              <w:noProof/>
              <w:webHidden/>
            </w:rPr>
            <w:fldChar w:fldCharType="separate"/>
          </w:r>
          <w:ins w:id="30" w:author="中村 優太" w:date="2019-01-30T15:06:00Z">
            <w:r>
              <w:rPr>
                <w:noProof/>
                <w:webHidden/>
              </w:rPr>
              <w:t>5</w:t>
            </w:r>
            <w:r>
              <w:rPr>
                <w:noProof/>
                <w:webHidden/>
              </w:rPr>
              <w:fldChar w:fldCharType="end"/>
            </w:r>
            <w:r w:rsidRPr="005A0BEA">
              <w:rPr>
                <w:rStyle w:val="ad"/>
                <w:noProof/>
              </w:rPr>
              <w:fldChar w:fldCharType="end"/>
            </w:r>
          </w:ins>
        </w:p>
        <w:p w14:paraId="6D0BEE1F" w14:textId="77777777" w:rsidR="00A47F06" w:rsidRDefault="00A47F06">
          <w:pPr>
            <w:pStyle w:val="20"/>
            <w:tabs>
              <w:tab w:val="right" w:leader="dot" w:pos="8828"/>
            </w:tabs>
            <w:ind w:firstLineChars="0" w:firstLine="0"/>
            <w:rPr>
              <w:ins w:id="31" w:author="中村 優太" w:date="2019-01-30T15:06:00Z"/>
              <w:noProof/>
              <w:kern w:val="2"/>
              <w:sz w:val="21"/>
              <w:szCs w:val="22"/>
              <w:lang w:eastAsia="ja-JP"/>
            </w:rPr>
            <w:pPrChange w:id="32" w:author="中村 優太" w:date="2019-01-30T15:06:00Z">
              <w:pPr>
                <w:pStyle w:val="20"/>
                <w:tabs>
                  <w:tab w:val="right" w:leader="dot" w:pos="8828"/>
                </w:tabs>
                <w:ind w:firstLine="600"/>
              </w:pPr>
            </w:pPrChange>
          </w:pPr>
          <w:ins w:id="33"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"_Toc536624118"</w:instrText>
            </w:r>
            <w:r w:rsidRPr="005A0BEA">
              <w:rPr>
                <w:rStyle w:val="ad"/>
                <w:noProof/>
              </w:rPr>
              <w:instrText xml:space="preserve"> </w:instrText>
            </w:r>
            <w:r w:rsidRPr="005A0BEA">
              <w:rPr>
                <w:rStyle w:val="ad"/>
                <w:noProof/>
              </w:rPr>
              <w:fldChar w:fldCharType="separate"/>
            </w:r>
            <w:r w:rsidRPr="005A0BEA">
              <w:rPr>
                <w:rStyle w:val="ad"/>
                <w:noProof/>
              </w:rPr>
              <w:t xml:space="preserve">2.1  </w:t>
            </w:r>
            <w:r w:rsidRPr="005A0BEA">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_Toc536624118 \h </w:instrText>
            </w:r>
          </w:ins>
          <w:r>
            <w:rPr>
              <w:noProof/>
              <w:webHidden/>
            </w:rPr>
          </w:r>
          <w:r>
            <w:rPr>
              <w:noProof/>
              <w:webHidden/>
            </w:rPr>
            <w:fldChar w:fldCharType="separate"/>
          </w:r>
          <w:ins w:id="34" w:author="中村 優太" w:date="2019-01-30T15:06:00Z">
            <w:r>
              <w:rPr>
                <w:noProof/>
                <w:webHidden/>
              </w:rPr>
              <w:t>5</w:t>
            </w:r>
            <w:r>
              <w:rPr>
                <w:noProof/>
                <w:webHidden/>
              </w:rPr>
              <w:fldChar w:fldCharType="end"/>
            </w:r>
            <w:r w:rsidRPr="005A0BEA">
              <w:rPr>
                <w:rStyle w:val="ad"/>
                <w:noProof/>
              </w:rPr>
              <w:fldChar w:fldCharType="end"/>
            </w:r>
          </w:ins>
        </w:p>
        <w:p w14:paraId="7DBB1684" w14:textId="77777777" w:rsidR="00A47F06" w:rsidRDefault="00A47F06">
          <w:pPr>
            <w:pStyle w:val="30"/>
            <w:tabs>
              <w:tab w:val="right" w:leader="dot" w:pos="8828"/>
            </w:tabs>
            <w:ind w:firstLineChars="0" w:firstLine="0"/>
            <w:rPr>
              <w:ins w:id="35" w:author="中村 優太" w:date="2019-01-30T15:06:00Z"/>
              <w:noProof/>
              <w:kern w:val="2"/>
              <w:sz w:val="21"/>
              <w:szCs w:val="22"/>
              <w:lang w:eastAsia="ja-JP"/>
            </w:rPr>
            <w:pPrChange w:id="36" w:author="中村 優太" w:date="2019-01-30T15:06:00Z">
              <w:pPr>
                <w:pStyle w:val="30"/>
                <w:tabs>
                  <w:tab w:val="right" w:leader="dot" w:pos="8828"/>
                </w:tabs>
                <w:ind w:firstLine="600"/>
              </w:pPr>
            </w:pPrChange>
          </w:pPr>
          <w:ins w:id="37" w:author="中村 優太" w:date="2019-01-30T15:06:00Z">
            <w:r w:rsidRPr="005A0BEA">
              <w:rPr>
                <w:rStyle w:val="ad"/>
                <w:noProof/>
              </w:rPr>
              <w:fldChar w:fldCharType="begin"/>
            </w:r>
            <w:r w:rsidRPr="005A0BEA">
              <w:rPr>
                <w:rStyle w:val="ad"/>
                <w:noProof/>
              </w:rPr>
              <w:instrText xml:space="preserve"> </w:instrText>
            </w:r>
            <w:r>
              <w:rPr>
                <w:noProof/>
              </w:rPr>
              <w:instrText>HYPERLINK \l "_Toc536624119"</w:instrText>
            </w:r>
            <w:r w:rsidRPr="005A0BEA">
              <w:rPr>
                <w:rStyle w:val="ad"/>
                <w:noProof/>
              </w:rPr>
              <w:instrText xml:space="preserve"> </w:instrText>
            </w:r>
            <w:r w:rsidRPr="005A0BEA">
              <w:rPr>
                <w:rStyle w:val="ad"/>
                <w:noProof/>
              </w:rPr>
              <w:fldChar w:fldCharType="separate"/>
            </w:r>
            <w:r w:rsidRPr="005A0BEA">
              <w:rPr>
                <w:rStyle w:val="ad"/>
                <w:noProof/>
              </w:rPr>
              <w:t>2.1.1  2</w:t>
            </w:r>
            <w:r w:rsidRPr="005A0BEA">
              <w:rPr>
                <w:rStyle w:val="ad"/>
                <w:rFonts w:hint="eastAsia"/>
                <w:noProof/>
              </w:rPr>
              <w:t>次元</w:t>
            </w:r>
            <w:r w:rsidRPr="005A0BEA">
              <w:rPr>
                <w:rStyle w:val="ad"/>
                <w:noProof/>
              </w:rPr>
              <w:t xml:space="preserve"> CNN</w:t>
            </w:r>
            <w:r>
              <w:rPr>
                <w:noProof/>
                <w:webHidden/>
              </w:rPr>
              <w:tab/>
            </w:r>
            <w:r>
              <w:rPr>
                <w:noProof/>
                <w:webHidden/>
              </w:rPr>
              <w:fldChar w:fldCharType="begin"/>
            </w:r>
            <w:r>
              <w:rPr>
                <w:noProof/>
                <w:webHidden/>
              </w:rPr>
              <w:instrText xml:space="preserve"> PAGEREF _Toc536624119 \h </w:instrText>
            </w:r>
          </w:ins>
          <w:r>
            <w:rPr>
              <w:noProof/>
              <w:webHidden/>
            </w:rPr>
          </w:r>
          <w:r>
            <w:rPr>
              <w:noProof/>
              <w:webHidden/>
            </w:rPr>
            <w:fldChar w:fldCharType="separate"/>
          </w:r>
          <w:ins w:id="38" w:author="中村 優太" w:date="2019-01-30T15:06:00Z">
            <w:r>
              <w:rPr>
                <w:noProof/>
                <w:webHidden/>
              </w:rPr>
              <w:t>5</w:t>
            </w:r>
            <w:r>
              <w:rPr>
                <w:noProof/>
                <w:webHidden/>
              </w:rPr>
              <w:fldChar w:fldCharType="end"/>
            </w:r>
            <w:r w:rsidRPr="005A0BEA">
              <w:rPr>
                <w:rStyle w:val="ad"/>
                <w:noProof/>
              </w:rPr>
              <w:fldChar w:fldCharType="end"/>
            </w:r>
          </w:ins>
        </w:p>
        <w:p w14:paraId="0D5BBE84" w14:textId="77777777" w:rsidR="00A47F06" w:rsidRDefault="00A47F06">
          <w:pPr>
            <w:pStyle w:val="30"/>
            <w:tabs>
              <w:tab w:val="right" w:leader="dot" w:pos="8828"/>
            </w:tabs>
            <w:ind w:firstLineChars="0" w:firstLine="0"/>
            <w:rPr>
              <w:ins w:id="39" w:author="中村 優太" w:date="2019-01-30T15:06:00Z"/>
              <w:noProof/>
              <w:kern w:val="2"/>
              <w:sz w:val="21"/>
              <w:szCs w:val="22"/>
              <w:lang w:eastAsia="ja-JP"/>
            </w:rPr>
            <w:pPrChange w:id="40" w:author="中村 優太" w:date="2019-01-30T15:06:00Z">
              <w:pPr>
                <w:pStyle w:val="30"/>
                <w:tabs>
                  <w:tab w:val="right" w:leader="dot" w:pos="8828"/>
                </w:tabs>
                <w:ind w:firstLine="600"/>
              </w:pPr>
            </w:pPrChange>
          </w:pPr>
          <w:ins w:id="41"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"_Toc536624120"</w:instrText>
            </w:r>
            <w:r w:rsidRPr="005A0BEA">
              <w:rPr>
                <w:rStyle w:val="ad"/>
                <w:noProof/>
              </w:rPr>
              <w:instrText xml:space="preserve"> </w:instrText>
            </w:r>
            <w:r w:rsidRPr="005A0BEA">
              <w:rPr>
                <w:rStyle w:val="ad"/>
                <w:noProof/>
              </w:rPr>
              <w:fldChar w:fldCharType="separate"/>
            </w:r>
            <w:r w:rsidRPr="005A0BEA">
              <w:rPr>
                <w:rStyle w:val="ad"/>
                <w:noProof/>
              </w:rPr>
              <w:t xml:space="preserve">2.1.2  </w:t>
            </w:r>
            <w:r w:rsidRPr="005A0BEA">
              <w:rPr>
                <w:rStyle w:val="ad"/>
                <w:rFonts w:hint="eastAsia"/>
                <w:noProof/>
              </w:rPr>
              <w:t>平均化拡張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_Toc536624120 \h </w:instrText>
            </w:r>
          </w:ins>
          <w:r>
            <w:rPr>
              <w:noProof/>
              <w:webHidden/>
            </w:rPr>
          </w:r>
          <w:r>
            <w:rPr>
              <w:noProof/>
              <w:webHidden/>
            </w:rPr>
            <w:fldChar w:fldCharType="separate"/>
          </w:r>
          <w:ins w:id="42" w:author="中村 優太" w:date="2019-01-30T15:06:00Z">
            <w:r>
              <w:rPr>
                <w:noProof/>
                <w:webHidden/>
              </w:rPr>
              <w:t>5</w:t>
            </w:r>
            <w:r>
              <w:rPr>
                <w:noProof/>
                <w:webHidden/>
              </w:rPr>
              <w:fldChar w:fldCharType="end"/>
            </w:r>
            <w:r w:rsidRPr="005A0BEA">
              <w:rPr>
                <w:rStyle w:val="ad"/>
                <w:noProof/>
              </w:rPr>
              <w:fldChar w:fldCharType="end"/>
            </w:r>
          </w:ins>
        </w:p>
        <w:p w14:paraId="13A88B79" w14:textId="77777777" w:rsidR="00A47F06" w:rsidRDefault="00A47F06">
          <w:pPr>
            <w:pStyle w:val="30"/>
            <w:tabs>
              <w:tab w:val="right" w:leader="dot" w:pos="8828"/>
            </w:tabs>
            <w:ind w:firstLineChars="0" w:firstLine="0"/>
            <w:rPr>
              <w:ins w:id="43" w:author="中村 優太" w:date="2019-01-30T15:06:00Z"/>
              <w:noProof/>
              <w:kern w:val="2"/>
              <w:sz w:val="21"/>
              <w:szCs w:val="22"/>
              <w:lang w:eastAsia="ja-JP"/>
            </w:rPr>
            <w:pPrChange w:id="44" w:author="中村 優太" w:date="2019-01-30T15:06:00Z">
              <w:pPr>
                <w:pStyle w:val="30"/>
                <w:tabs>
                  <w:tab w:val="right" w:leader="dot" w:pos="8828"/>
                </w:tabs>
                <w:ind w:firstLine="600"/>
              </w:pPr>
            </w:pPrChange>
          </w:pPr>
          <w:ins w:id="4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"_Toc536624121"</w:instrText>
            </w:r>
            <w:r w:rsidRPr="005A0BEA">
              <w:rPr>
                <w:rStyle w:val="ad"/>
                <w:noProof/>
              </w:rPr>
              <w:instrText xml:space="preserve"> </w:instrText>
            </w:r>
            <w:r w:rsidRPr="005A0BEA">
              <w:rPr>
                <w:rStyle w:val="ad"/>
                <w:noProof/>
              </w:rPr>
              <w:fldChar w:fldCharType="separate"/>
            </w:r>
            <w:r w:rsidRPr="005A0BEA">
              <w:rPr>
                <w:rStyle w:val="ad"/>
                <w:noProof/>
              </w:rPr>
              <w:t xml:space="preserve">2.1.3  </w:t>
            </w:r>
            <w:r w:rsidRPr="005A0BEA">
              <w:rPr>
                <w:rStyle w:val="ad"/>
                <w:rFonts w:hint="eastAsia"/>
                <w:noProof/>
              </w:rPr>
              <w:t>中心化拡張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_Toc536624121 \h </w:instrText>
            </w:r>
          </w:ins>
          <w:r>
            <w:rPr>
              <w:noProof/>
              <w:webHidden/>
            </w:rPr>
          </w:r>
          <w:r>
            <w:rPr>
              <w:noProof/>
              <w:webHidden/>
            </w:rPr>
            <w:fldChar w:fldCharType="separate"/>
          </w:r>
          <w:ins w:id="46" w:author="中村 優太" w:date="2019-01-30T15:06:00Z">
            <w:r>
              <w:rPr>
                <w:noProof/>
                <w:webHidden/>
              </w:rPr>
              <w:t>6</w:t>
            </w:r>
            <w:r>
              <w:rPr>
                <w:noProof/>
                <w:webHidden/>
              </w:rPr>
              <w:fldChar w:fldCharType="end"/>
            </w:r>
            <w:r w:rsidRPr="005A0BEA">
              <w:rPr>
                <w:rStyle w:val="ad"/>
                <w:noProof/>
              </w:rPr>
              <w:fldChar w:fldCharType="end"/>
            </w:r>
          </w:ins>
        </w:p>
        <w:p w14:paraId="43FB594E" w14:textId="77777777" w:rsidR="00A47F06" w:rsidRDefault="00A47F06">
          <w:pPr>
            <w:pStyle w:val="30"/>
            <w:tabs>
              <w:tab w:val="right" w:leader="dot" w:pos="8828"/>
            </w:tabs>
            <w:ind w:firstLineChars="0" w:firstLine="0"/>
            <w:rPr>
              <w:ins w:id="47" w:author="中村 優太" w:date="2019-01-30T15:06:00Z"/>
              <w:noProof/>
              <w:kern w:val="2"/>
              <w:sz w:val="21"/>
              <w:szCs w:val="22"/>
              <w:lang w:eastAsia="ja-JP"/>
            </w:rPr>
            <w:pPrChange w:id="48" w:author="中村 優太" w:date="2019-01-30T15:06:00Z">
              <w:pPr>
                <w:pStyle w:val="30"/>
                <w:tabs>
                  <w:tab w:val="right" w:leader="dot" w:pos="8828"/>
                </w:tabs>
                <w:ind w:firstLine="600"/>
              </w:pPr>
            </w:pPrChange>
          </w:pPr>
          <w:ins w:id="49"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"_Toc536624122"</w:instrText>
            </w:r>
            <w:r w:rsidRPr="005A0BEA">
              <w:rPr>
                <w:rStyle w:val="ad"/>
                <w:noProof/>
              </w:rPr>
              <w:instrText xml:space="preserve"> </w:instrText>
            </w:r>
            <w:r w:rsidRPr="005A0BEA">
              <w:rPr>
                <w:rStyle w:val="ad"/>
                <w:noProof/>
              </w:rPr>
              <w:fldChar w:fldCharType="separate"/>
            </w:r>
            <w:r w:rsidRPr="005A0BEA">
              <w:rPr>
                <w:rStyle w:val="ad"/>
                <w:noProof/>
              </w:rPr>
              <w:t xml:space="preserve">2.1.4.  </w:t>
            </w:r>
            <w:r w:rsidRPr="005A0BEA">
              <w:rPr>
                <w:rStyle w:val="ad"/>
                <w:rFonts w:hint="eastAsia"/>
                <w:noProof/>
              </w:rPr>
              <w:t>動詞判別</w:t>
            </w:r>
            <w:r w:rsidRPr="005A0BEA">
              <w:rPr>
                <w:rStyle w:val="ad"/>
                <w:noProof/>
              </w:rPr>
              <w:t xml:space="preserve"> CNN</w:t>
            </w:r>
            <w:r>
              <w:rPr>
                <w:noProof/>
                <w:webHidden/>
              </w:rPr>
              <w:tab/>
            </w:r>
            <w:r>
              <w:rPr>
                <w:noProof/>
                <w:webHidden/>
              </w:rPr>
              <w:fldChar w:fldCharType="begin"/>
            </w:r>
            <w:r>
              <w:rPr>
                <w:noProof/>
                <w:webHidden/>
              </w:rPr>
              <w:instrText xml:space="preserve"> PAGEREF _Toc536624122 \h </w:instrText>
            </w:r>
          </w:ins>
          <w:r>
            <w:rPr>
              <w:noProof/>
              <w:webHidden/>
            </w:rPr>
          </w:r>
          <w:r>
            <w:rPr>
              <w:noProof/>
              <w:webHidden/>
            </w:rPr>
            <w:fldChar w:fldCharType="separate"/>
          </w:r>
          <w:ins w:id="50" w:author="中村 優太" w:date="2019-01-30T15:06:00Z">
            <w:r>
              <w:rPr>
                <w:noProof/>
                <w:webHidden/>
              </w:rPr>
              <w:t>6</w:t>
            </w:r>
            <w:r>
              <w:rPr>
                <w:noProof/>
                <w:webHidden/>
              </w:rPr>
              <w:fldChar w:fldCharType="end"/>
            </w:r>
            <w:r w:rsidRPr="005A0BEA">
              <w:rPr>
                <w:rStyle w:val="ad"/>
                <w:noProof/>
              </w:rPr>
              <w:fldChar w:fldCharType="end"/>
            </w:r>
          </w:ins>
        </w:p>
        <w:p w14:paraId="1C9DCF98" w14:textId="77777777" w:rsidR="00A47F06" w:rsidRDefault="00A47F06">
          <w:pPr>
            <w:pStyle w:val="20"/>
            <w:tabs>
              <w:tab w:val="right" w:leader="dot" w:pos="8828"/>
            </w:tabs>
            <w:ind w:firstLineChars="0" w:firstLine="0"/>
            <w:rPr>
              <w:ins w:id="51" w:author="中村 優太" w:date="2019-01-30T15:06:00Z"/>
              <w:noProof/>
              <w:kern w:val="2"/>
              <w:sz w:val="21"/>
              <w:szCs w:val="22"/>
              <w:lang w:eastAsia="ja-JP"/>
            </w:rPr>
            <w:pPrChange w:id="52" w:author="中村 優太" w:date="2019-01-30T15:06:00Z">
              <w:pPr>
                <w:pStyle w:val="20"/>
                <w:tabs>
                  <w:tab w:val="right" w:leader="dot" w:pos="8828"/>
                </w:tabs>
                <w:ind w:firstLine="600"/>
              </w:pPr>
            </w:pPrChange>
          </w:pPr>
          <w:ins w:id="53"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"_Toc536624123"</w:instrText>
            </w:r>
            <w:r w:rsidRPr="005A0BEA">
              <w:rPr>
                <w:rStyle w:val="ad"/>
                <w:noProof/>
              </w:rPr>
              <w:instrText xml:space="preserve"> </w:instrText>
            </w:r>
            <w:r w:rsidRPr="005A0BEA">
              <w:rPr>
                <w:rStyle w:val="ad"/>
                <w:noProof/>
              </w:rPr>
              <w:fldChar w:fldCharType="separate"/>
            </w:r>
            <w:r w:rsidRPr="005A0BEA">
              <w:rPr>
                <w:rStyle w:val="ad"/>
                <w:noProof/>
              </w:rPr>
              <w:t xml:space="preserve">2.2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_Toc536624123 \h </w:instrText>
            </w:r>
          </w:ins>
          <w:r>
            <w:rPr>
              <w:noProof/>
              <w:webHidden/>
            </w:rPr>
          </w:r>
          <w:r>
            <w:rPr>
              <w:noProof/>
              <w:webHidden/>
            </w:rPr>
            <w:fldChar w:fldCharType="separate"/>
          </w:r>
          <w:ins w:id="54" w:author="中村 優太" w:date="2019-01-30T15:06:00Z">
            <w:r>
              <w:rPr>
                <w:noProof/>
                <w:webHidden/>
              </w:rPr>
              <w:t>7</w:t>
            </w:r>
            <w:r>
              <w:rPr>
                <w:noProof/>
                <w:webHidden/>
              </w:rPr>
              <w:fldChar w:fldCharType="end"/>
            </w:r>
            <w:r w:rsidRPr="005A0BEA">
              <w:rPr>
                <w:rStyle w:val="ad"/>
                <w:noProof/>
              </w:rPr>
              <w:fldChar w:fldCharType="end"/>
            </w:r>
          </w:ins>
        </w:p>
        <w:p w14:paraId="6D31ADEB" w14:textId="77777777" w:rsidR="00A47F06" w:rsidRDefault="00A47F06">
          <w:pPr>
            <w:pStyle w:val="30"/>
            <w:tabs>
              <w:tab w:val="right" w:leader="dot" w:pos="8828"/>
            </w:tabs>
            <w:ind w:firstLineChars="0" w:firstLine="0"/>
            <w:rPr>
              <w:ins w:id="55" w:author="中村 優太" w:date="2019-01-30T15:06:00Z"/>
              <w:noProof/>
              <w:kern w:val="2"/>
              <w:sz w:val="21"/>
              <w:szCs w:val="22"/>
              <w:lang w:eastAsia="ja-JP"/>
            </w:rPr>
            <w:pPrChange w:id="56" w:author="中村 優太" w:date="2019-01-30T15:06:00Z">
              <w:pPr>
                <w:pStyle w:val="30"/>
                <w:tabs>
                  <w:tab w:val="right" w:leader="dot" w:pos="8828"/>
                </w:tabs>
                <w:ind w:firstLine="600"/>
              </w:pPr>
            </w:pPrChange>
          </w:pPr>
          <w:ins w:id="57"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"_Toc536624124"</w:instrText>
            </w:r>
            <w:r w:rsidRPr="005A0BEA">
              <w:rPr>
                <w:rStyle w:val="ad"/>
                <w:noProof/>
              </w:rPr>
              <w:instrText xml:space="preserve"> </w:instrText>
            </w:r>
            <w:r w:rsidRPr="005A0BEA">
              <w:rPr>
                <w:rStyle w:val="ad"/>
                <w:noProof/>
              </w:rPr>
              <w:fldChar w:fldCharType="separate"/>
            </w:r>
            <w:r w:rsidRPr="005A0BEA">
              <w:rPr>
                <w:rStyle w:val="ad"/>
                <w:noProof/>
              </w:rPr>
              <w:t xml:space="preserve">2.2.1  Moments In Time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_Toc536624124 \h </w:instrText>
            </w:r>
          </w:ins>
          <w:r>
            <w:rPr>
              <w:noProof/>
              <w:webHidden/>
            </w:rPr>
          </w:r>
          <w:r>
            <w:rPr>
              <w:noProof/>
              <w:webHidden/>
            </w:rPr>
            <w:fldChar w:fldCharType="separate"/>
          </w:r>
          <w:ins w:id="58" w:author="中村 優太" w:date="2019-01-30T15:06:00Z">
            <w:r>
              <w:rPr>
                <w:noProof/>
                <w:webHidden/>
              </w:rPr>
              <w:t>7</w:t>
            </w:r>
            <w:r>
              <w:rPr>
                <w:noProof/>
                <w:webHidden/>
              </w:rPr>
              <w:fldChar w:fldCharType="end"/>
            </w:r>
            <w:r w:rsidRPr="005A0BEA">
              <w:rPr>
                <w:rStyle w:val="ad"/>
                <w:noProof/>
              </w:rPr>
              <w:fldChar w:fldCharType="end"/>
            </w:r>
          </w:ins>
        </w:p>
        <w:p w14:paraId="25E9F6F3" w14:textId="77777777" w:rsidR="00A47F06" w:rsidRDefault="00A47F06">
          <w:pPr>
            <w:pStyle w:val="30"/>
            <w:tabs>
              <w:tab w:val="right" w:leader="dot" w:pos="8828"/>
            </w:tabs>
            <w:ind w:firstLineChars="0" w:firstLine="0"/>
            <w:rPr>
              <w:ins w:id="59" w:author="中村 優太" w:date="2019-01-30T15:06:00Z"/>
              <w:noProof/>
              <w:kern w:val="2"/>
              <w:sz w:val="21"/>
              <w:szCs w:val="22"/>
              <w:lang w:eastAsia="ja-JP"/>
            </w:rPr>
            <w:pPrChange w:id="60" w:author="中村 優太" w:date="2019-01-30T15:06:00Z">
              <w:pPr>
                <w:pStyle w:val="30"/>
                <w:tabs>
                  <w:tab w:val="right" w:leader="dot" w:pos="8828"/>
                </w:tabs>
                <w:ind w:firstLine="600"/>
              </w:pPr>
            </w:pPrChange>
          </w:pPr>
          <w:ins w:id="61"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"_Toc536624125"</w:instrText>
            </w:r>
            <w:r w:rsidRPr="005A0BEA">
              <w:rPr>
                <w:rStyle w:val="ad"/>
                <w:noProof/>
              </w:rPr>
              <w:instrText xml:space="preserve"> </w:instrText>
            </w:r>
            <w:r w:rsidRPr="005A0BEA">
              <w:rPr>
                <w:rStyle w:val="ad"/>
                <w:noProof/>
              </w:rPr>
              <w:fldChar w:fldCharType="separate"/>
            </w:r>
            <w:r w:rsidRPr="005A0BEA">
              <w:rPr>
                <w:rStyle w:val="ad"/>
                <w:noProof/>
              </w:rPr>
              <w:t xml:space="preserve">2.2.2  </w:t>
            </w:r>
            <w:r w:rsidRPr="005A0BEA">
              <w:rPr>
                <w:rStyle w:val="ad"/>
                <w:rFonts w:hint="eastAsia"/>
                <w:noProof/>
              </w:rPr>
              <w:t>データセットのラベリングおよび前処理</w:t>
            </w:r>
            <w:r>
              <w:rPr>
                <w:noProof/>
                <w:webHidden/>
              </w:rPr>
              <w:tab/>
            </w:r>
            <w:r>
              <w:rPr>
                <w:noProof/>
                <w:webHidden/>
              </w:rPr>
              <w:fldChar w:fldCharType="begin"/>
            </w:r>
            <w:r>
              <w:rPr>
                <w:noProof/>
                <w:webHidden/>
              </w:rPr>
              <w:instrText xml:space="preserve"> PAGEREF _Toc536624125 \h </w:instrText>
            </w:r>
          </w:ins>
          <w:r>
            <w:rPr>
              <w:noProof/>
              <w:webHidden/>
            </w:rPr>
          </w:r>
          <w:r>
            <w:rPr>
              <w:noProof/>
              <w:webHidden/>
            </w:rPr>
            <w:fldChar w:fldCharType="separate"/>
          </w:r>
          <w:ins w:id="62" w:author="中村 優太" w:date="2019-01-30T15:06:00Z">
            <w:r>
              <w:rPr>
                <w:noProof/>
                <w:webHidden/>
              </w:rPr>
              <w:t>7</w:t>
            </w:r>
            <w:r>
              <w:rPr>
                <w:noProof/>
                <w:webHidden/>
              </w:rPr>
              <w:fldChar w:fldCharType="end"/>
            </w:r>
            <w:r w:rsidRPr="005A0BEA">
              <w:rPr>
                <w:rStyle w:val="ad"/>
                <w:noProof/>
              </w:rPr>
              <w:fldChar w:fldCharType="end"/>
            </w:r>
          </w:ins>
        </w:p>
        <w:p w14:paraId="1BB39562" w14:textId="77777777" w:rsidR="00A47F06" w:rsidRDefault="00A47F06">
          <w:pPr>
            <w:pStyle w:val="20"/>
            <w:tabs>
              <w:tab w:val="right" w:leader="dot" w:pos="8828"/>
            </w:tabs>
            <w:ind w:firstLineChars="0" w:firstLine="0"/>
            <w:rPr>
              <w:ins w:id="63" w:author="中村 優太" w:date="2019-01-30T15:06:00Z"/>
              <w:noProof/>
              <w:kern w:val="2"/>
              <w:sz w:val="21"/>
              <w:szCs w:val="22"/>
              <w:lang w:eastAsia="ja-JP"/>
            </w:rPr>
            <w:pPrChange w:id="64" w:author="中村 優太" w:date="2019-01-30T15:06:00Z">
              <w:pPr>
                <w:pStyle w:val="20"/>
                <w:tabs>
                  <w:tab w:val="right" w:leader="dot" w:pos="8828"/>
                </w:tabs>
                <w:ind w:firstLine="600"/>
              </w:pPr>
            </w:pPrChange>
          </w:pPr>
          <w:ins w:id="6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"_Toc536624126"</w:instrText>
            </w:r>
            <w:r w:rsidRPr="005A0BEA">
              <w:rPr>
                <w:rStyle w:val="ad"/>
                <w:noProof/>
              </w:rPr>
              <w:instrText xml:space="preserve"> </w:instrText>
            </w:r>
            <w:r w:rsidRPr="005A0BEA">
              <w:rPr>
                <w:rStyle w:val="ad"/>
                <w:noProof/>
              </w:rPr>
              <w:fldChar w:fldCharType="separate"/>
            </w:r>
            <w:r w:rsidRPr="005A0BEA">
              <w:rPr>
                <w:rStyle w:val="ad"/>
                <w:noProof/>
              </w:rPr>
              <w:t xml:space="preserve">2.3  </w:t>
            </w:r>
            <w:r w:rsidRPr="005A0BEA">
              <w:rPr>
                <w:rStyle w:val="ad"/>
                <w:rFonts w:hint="eastAsia"/>
                <w:noProof/>
              </w:rPr>
              <w:t>物体判別学習</w:t>
            </w:r>
            <w:r>
              <w:rPr>
                <w:noProof/>
                <w:webHidden/>
              </w:rPr>
              <w:tab/>
            </w:r>
            <w:r>
              <w:rPr>
                <w:noProof/>
                <w:webHidden/>
              </w:rPr>
              <w:fldChar w:fldCharType="begin"/>
            </w:r>
            <w:r>
              <w:rPr>
                <w:noProof/>
                <w:webHidden/>
              </w:rPr>
              <w:instrText xml:space="preserve"> PAGEREF _Toc536624126 \h </w:instrText>
            </w:r>
          </w:ins>
          <w:r>
            <w:rPr>
              <w:noProof/>
              <w:webHidden/>
            </w:rPr>
          </w:r>
          <w:r>
            <w:rPr>
              <w:noProof/>
              <w:webHidden/>
            </w:rPr>
            <w:fldChar w:fldCharType="separate"/>
          </w:r>
          <w:ins w:id="66" w:author="中村 優太" w:date="2019-01-30T15:06:00Z">
            <w:r>
              <w:rPr>
                <w:noProof/>
                <w:webHidden/>
              </w:rPr>
              <w:t>7</w:t>
            </w:r>
            <w:r>
              <w:rPr>
                <w:noProof/>
                <w:webHidden/>
              </w:rPr>
              <w:fldChar w:fldCharType="end"/>
            </w:r>
            <w:r w:rsidRPr="005A0BEA">
              <w:rPr>
                <w:rStyle w:val="ad"/>
                <w:noProof/>
              </w:rPr>
              <w:fldChar w:fldCharType="end"/>
            </w:r>
          </w:ins>
        </w:p>
        <w:p w14:paraId="5376808E" w14:textId="77777777" w:rsidR="00A47F06" w:rsidRDefault="00A47F06">
          <w:pPr>
            <w:pStyle w:val="30"/>
            <w:tabs>
              <w:tab w:val="right" w:leader="dot" w:pos="8828"/>
            </w:tabs>
            <w:ind w:firstLineChars="0" w:firstLine="0"/>
            <w:rPr>
              <w:ins w:id="67" w:author="中村 優太" w:date="2019-01-30T15:06:00Z"/>
              <w:noProof/>
              <w:kern w:val="2"/>
              <w:sz w:val="21"/>
              <w:szCs w:val="22"/>
              <w:lang w:eastAsia="ja-JP"/>
            </w:rPr>
            <w:pPrChange w:id="68" w:author="中村 優太" w:date="2019-01-30T15:06:00Z">
              <w:pPr>
                <w:pStyle w:val="30"/>
                <w:tabs>
                  <w:tab w:val="right" w:leader="dot" w:pos="8828"/>
                </w:tabs>
                <w:ind w:firstLine="600"/>
              </w:pPr>
            </w:pPrChange>
          </w:pPr>
          <w:ins w:id="69"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"_Toc536624127"</w:instrText>
            </w:r>
            <w:r w:rsidRPr="005A0BEA">
              <w:rPr>
                <w:rStyle w:val="ad"/>
                <w:noProof/>
              </w:rPr>
              <w:instrText xml:space="preserve"> </w:instrText>
            </w:r>
            <w:r w:rsidRPr="005A0BEA">
              <w:rPr>
                <w:rStyle w:val="ad"/>
                <w:noProof/>
              </w:rPr>
              <w:fldChar w:fldCharType="separate"/>
            </w:r>
            <w:r w:rsidRPr="005A0BEA">
              <w:rPr>
                <w:rStyle w:val="ad"/>
                <w:noProof/>
              </w:rPr>
              <w:t>2.3.1  2</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_Toc536624127 \h </w:instrText>
            </w:r>
          </w:ins>
          <w:r>
            <w:rPr>
              <w:noProof/>
              <w:webHidden/>
            </w:rPr>
          </w:r>
          <w:r>
            <w:rPr>
              <w:noProof/>
              <w:webHidden/>
            </w:rPr>
            <w:fldChar w:fldCharType="separate"/>
          </w:r>
          <w:ins w:id="70" w:author="中村 優太" w:date="2019-01-30T15:06:00Z">
            <w:r>
              <w:rPr>
                <w:noProof/>
                <w:webHidden/>
              </w:rPr>
              <w:t>7</w:t>
            </w:r>
            <w:r>
              <w:rPr>
                <w:noProof/>
                <w:webHidden/>
              </w:rPr>
              <w:fldChar w:fldCharType="end"/>
            </w:r>
            <w:r w:rsidRPr="005A0BEA">
              <w:rPr>
                <w:rStyle w:val="ad"/>
                <w:noProof/>
              </w:rPr>
              <w:fldChar w:fldCharType="end"/>
            </w:r>
          </w:ins>
        </w:p>
        <w:p w14:paraId="042EAB05" w14:textId="77777777" w:rsidR="00A47F06" w:rsidRDefault="00A47F06">
          <w:pPr>
            <w:pStyle w:val="30"/>
            <w:tabs>
              <w:tab w:val="right" w:leader="dot" w:pos="8828"/>
            </w:tabs>
            <w:ind w:firstLineChars="0" w:firstLine="0"/>
            <w:rPr>
              <w:ins w:id="71" w:author="中村 優太" w:date="2019-01-30T15:06:00Z"/>
              <w:noProof/>
              <w:kern w:val="2"/>
              <w:sz w:val="21"/>
              <w:szCs w:val="22"/>
              <w:lang w:eastAsia="ja-JP"/>
            </w:rPr>
            <w:pPrChange w:id="72" w:author="中村 優太" w:date="2019-01-30T15:06:00Z">
              <w:pPr>
                <w:pStyle w:val="30"/>
                <w:tabs>
                  <w:tab w:val="right" w:leader="dot" w:pos="8828"/>
                </w:tabs>
                <w:ind w:firstLine="600"/>
              </w:pPr>
            </w:pPrChange>
          </w:pPr>
          <w:ins w:id="73"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"_Toc536624128"</w:instrText>
            </w:r>
            <w:r w:rsidRPr="005A0BEA">
              <w:rPr>
                <w:rStyle w:val="ad"/>
                <w:noProof/>
              </w:rPr>
              <w:instrText xml:space="preserve"> </w:instrText>
            </w:r>
            <w:r w:rsidRPr="005A0BEA">
              <w:rPr>
                <w:rStyle w:val="ad"/>
                <w:noProof/>
              </w:rPr>
              <w:fldChar w:fldCharType="separate"/>
            </w:r>
            <w:r w:rsidRPr="005A0BEA">
              <w:rPr>
                <w:rStyle w:val="ad"/>
                <w:noProof/>
              </w:rPr>
              <w:t>2.3.2  3</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_Toc536624128 \h </w:instrText>
            </w:r>
          </w:ins>
          <w:r>
            <w:rPr>
              <w:noProof/>
              <w:webHidden/>
            </w:rPr>
          </w:r>
          <w:r>
            <w:rPr>
              <w:noProof/>
              <w:webHidden/>
            </w:rPr>
            <w:fldChar w:fldCharType="separate"/>
          </w:r>
          <w:ins w:id="74" w:author="中村 優太" w:date="2019-01-30T15:06:00Z">
            <w:r>
              <w:rPr>
                <w:noProof/>
                <w:webHidden/>
              </w:rPr>
              <w:t>8</w:t>
            </w:r>
            <w:r>
              <w:rPr>
                <w:noProof/>
                <w:webHidden/>
              </w:rPr>
              <w:fldChar w:fldCharType="end"/>
            </w:r>
            <w:r w:rsidRPr="005A0BEA">
              <w:rPr>
                <w:rStyle w:val="ad"/>
                <w:noProof/>
              </w:rPr>
              <w:fldChar w:fldCharType="end"/>
            </w:r>
          </w:ins>
        </w:p>
        <w:p w14:paraId="0D6393B8" w14:textId="77777777" w:rsidR="00A47F06" w:rsidRDefault="00A47F06">
          <w:pPr>
            <w:pStyle w:val="20"/>
            <w:tabs>
              <w:tab w:val="right" w:leader="dot" w:pos="8828"/>
            </w:tabs>
            <w:ind w:firstLineChars="0" w:firstLine="0"/>
            <w:rPr>
              <w:ins w:id="75" w:author="中村 優太" w:date="2019-01-30T15:06:00Z"/>
              <w:noProof/>
              <w:kern w:val="2"/>
              <w:sz w:val="21"/>
              <w:szCs w:val="22"/>
              <w:lang w:eastAsia="ja-JP"/>
            </w:rPr>
            <w:pPrChange w:id="76" w:author="中村 優太" w:date="2019-01-30T15:06:00Z">
              <w:pPr>
                <w:pStyle w:val="20"/>
                <w:tabs>
                  <w:tab w:val="right" w:leader="dot" w:pos="8828"/>
                </w:tabs>
                <w:ind w:firstLine="600"/>
              </w:pPr>
            </w:pPrChange>
          </w:pPr>
          <w:ins w:id="77" w:author="中村 優太" w:date="2019-01-30T15:06:00Z">
            <w:r w:rsidRPr="005A0BEA">
              <w:rPr>
                <w:rStyle w:val="ad"/>
                <w:noProof/>
              </w:rPr>
              <w:fldChar w:fldCharType="begin"/>
            </w:r>
            <w:r w:rsidRPr="005A0BEA">
              <w:rPr>
                <w:rStyle w:val="ad"/>
                <w:noProof/>
              </w:rPr>
              <w:instrText xml:space="preserve"> </w:instrText>
            </w:r>
            <w:r>
              <w:rPr>
                <w:noProof/>
              </w:rPr>
              <w:instrText>HYPERLINK \l "_Toc536624129"</w:instrText>
            </w:r>
            <w:r w:rsidRPr="005A0BEA">
              <w:rPr>
                <w:rStyle w:val="ad"/>
                <w:noProof/>
              </w:rPr>
              <w:instrText xml:space="preserve"> </w:instrText>
            </w:r>
            <w:r w:rsidRPr="005A0BEA">
              <w:rPr>
                <w:rStyle w:val="ad"/>
                <w:noProof/>
              </w:rPr>
              <w:fldChar w:fldCharType="separate"/>
            </w:r>
            <w:r w:rsidRPr="005A0BEA">
              <w:rPr>
                <w:rStyle w:val="ad"/>
                <w:noProof/>
              </w:rPr>
              <w:t xml:space="preserve">2.4  </w:t>
            </w:r>
            <w:r w:rsidRPr="005A0BEA">
              <w:rPr>
                <w:rStyle w:val="ad"/>
                <w:rFonts w:hint="eastAsia"/>
                <w:noProof/>
              </w:rPr>
              <w:t>検証</w:t>
            </w:r>
            <w:r>
              <w:rPr>
                <w:noProof/>
                <w:webHidden/>
              </w:rPr>
              <w:tab/>
            </w:r>
            <w:r>
              <w:rPr>
                <w:noProof/>
                <w:webHidden/>
              </w:rPr>
              <w:fldChar w:fldCharType="begin"/>
            </w:r>
            <w:r>
              <w:rPr>
                <w:noProof/>
                <w:webHidden/>
              </w:rPr>
              <w:instrText xml:space="preserve"> PAGEREF _Toc536624129 \h </w:instrText>
            </w:r>
          </w:ins>
          <w:r>
            <w:rPr>
              <w:noProof/>
              <w:webHidden/>
            </w:rPr>
          </w:r>
          <w:r>
            <w:rPr>
              <w:noProof/>
              <w:webHidden/>
            </w:rPr>
            <w:fldChar w:fldCharType="separate"/>
          </w:r>
          <w:ins w:id="78" w:author="中村 優太" w:date="2019-01-30T15:06:00Z">
            <w:r>
              <w:rPr>
                <w:noProof/>
                <w:webHidden/>
              </w:rPr>
              <w:t>8</w:t>
            </w:r>
            <w:r>
              <w:rPr>
                <w:noProof/>
                <w:webHidden/>
              </w:rPr>
              <w:fldChar w:fldCharType="end"/>
            </w:r>
            <w:r w:rsidRPr="005A0BEA">
              <w:rPr>
                <w:rStyle w:val="ad"/>
                <w:noProof/>
              </w:rPr>
              <w:fldChar w:fldCharType="end"/>
            </w:r>
          </w:ins>
        </w:p>
        <w:p w14:paraId="4026B676" w14:textId="77777777" w:rsidR="00A47F06" w:rsidRDefault="00A47F06">
          <w:pPr>
            <w:pStyle w:val="30"/>
            <w:tabs>
              <w:tab w:val="right" w:leader="dot" w:pos="8828"/>
            </w:tabs>
            <w:ind w:firstLineChars="0" w:firstLine="0"/>
            <w:rPr>
              <w:ins w:id="79" w:author="中村 優太" w:date="2019-01-30T15:06:00Z"/>
              <w:noProof/>
              <w:kern w:val="2"/>
              <w:sz w:val="21"/>
              <w:szCs w:val="22"/>
              <w:lang w:eastAsia="ja-JP"/>
            </w:rPr>
            <w:pPrChange w:id="80" w:author="中村 優太" w:date="2019-01-30T15:06:00Z">
              <w:pPr>
                <w:pStyle w:val="30"/>
                <w:tabs>
                  <w:tab w:val="right" w:leader="dot" w:pos="8828"/>
                </w:tabs>
                <w:ind w:firstLine="600"/>
              </w:pPr>
            </w:pPrChange>
          </w:pPr>
          <w:ins w:id="81"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"_Toc536624130"</w:instrText>
            </w:r>
            <w:r w:rsidRPr="005A0BEA">
              <w:rPr>
                <w:rStyle w:val="ad"/>
                <w:noProof/>
              </w:rPr>
              <w:instrText xml:space="preserve"> </w:instrText>
            </w:r>
            <w:r w:rsidRPr="005A0BEA">
              <w:rPr>
                <w:rStyle w:val="ad"/>
                <w:noProof/>
              </w:rPr>
              <w:fldChar w:fldCharType="separate"/>
            </w:r>
            <w:r w:rsidRPr="005A0BEA">
              <w:rPr>
                <w:rStyle w:val="ad"/>
                <w:noProof/>
              </w:rPr>
              <w:t xml:space="preserve">2.4.1  </w:t>
            </w:r>
            <w:r w:rsidRPr="005A0BEA">
              <w:rPr>
                <w:rStyle w:val="ad"/>
                <w:rFonts w:hint="eastAsia"/>
                <w:noProof/>
              </w:rPr>
              <w:t>評価方法</w:t>
            </w:r>
            <w:r>
              <w:rPr>
                <w:noProof/>
                <w:webHidden/>
              </w:rPr>
              <w:tab/>
            </w:r>
            <w:r>
              <w:rPr>
                <w:noProof/>
                <w:webHidden/>
              </w:rPr>
              <w:fldChar w:fldCharType="begin"/>
            </w:r>
            <w:r>
              <w:rPr>
                <w:noProof/>
                <w:webHidden/>
              </w:rPr>
              <w:instrText xml:space="preserve"> PAGEREF _Toc536624130 \h </w:instrText>
            </w:r>
          </w:ins>
          <w:r>
            <w:rPr>
              <w:noProof/>
              <w:webHidden/>
            </w:rPr>
          </w:r>
          <w:r>
            <w:rPr>
              <w:noProof/>
              <w:webHidden/>
            </w:rPr>
            <w:fldChar w:fldCharType="separate"/>
          </w:r>
          <w:ins w:id="82" w:author="中村 優太" w:date="2019-01-30T15:06:00Z">
            <w:r>
              <w:rPr>
                <w:noProof/>
                <w:webHidden/>
              </w:rPr>
              <w:t>8</w:t>
            </w:r>
            <w:r>
              <w:rPr>
                <w:noProof/>
                <w:webHidden/>
              </w:rPr>
              <w:fldChar w:fldCharType="end"/>
            </w:r>
            <w:r w:rsidRPr="005A0BEA">
              <w:rPr>
                <w:rStyle w:val="ad"/>
                <w:noProof/>
              </w:rPr>
              <w:fldChar w:fldCharType="end"/>
            </w:r>
          </w:ins>
        </w:p>
        <w:p w14:paraId="2832A4AF" w14:textId="77777777" w:rsidR="00A47F06" w:rsidRDefault="00A47F06">
          <w:pPr>
            <w:pStyle w:val="30"/>
            <w:tabs>
              <w:tab w:val="right" w:leader="dot" w:pos="8828"/>
            </w:tabs>
            <w:ind w:firstLineChars="0" w:firstLine="0"/>
            <w:rPr>
              <w:ins w:id="83" w:author="中村 優太" w:date="2019-01-30T15:06:00Z"/>
              <w:noProof/>
              <w:kern w:val="2"/>
              <w:sz w:val="21"/>
              <w:szCs w:val="22"/>
              <w:lang w:eastAsia="ja-JP"/>
            </w:rPr>
            <w:pPrChange w:id="84" w:author="中村 優太" w:date="2019-01-30T15:06:00Z">
              <w:pPr>
                <w:pStyle w:val="30"/>
                <w:tabs>
                  <w:tab w:val="right" w:leader="dot" w:pos="8828"/>
                </w:tabs>
                <w:ind w:firstLine="600"/>
              </w:pPr>
            </w:pPrChange>
          </w:pPr>
          <w:ins w:id="8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"_Toc536624131"</w:instrText>
            </w:r>
            <w:r w:rsidRPr="005A0BEA">
              <w:rPr>
                <w:rStyle w:val="ad"/>
                <w:noProof/>
              </w:rPr>
              <w:instrText xml:space="preserve"> </w:instrText>
            </w:r>
            <w:r w:rsidRPr="005A0BEA">
              <w:rPr>
                <w:rStyle w:val="ad"/>
                <w:noProof/>
              </w:rPr>
              <w:fldChar w:fldCharType="separate"/>
            </w:r>
            <w:r w:rsidRPr="005A0BEA">
              <w:rPr>
                <w:rStyle w:val="ad"/>
                <w:noProof/>
              </w:rPr>
              <w:t xml:space="preserve">2.4.2  </w:t>
            </w:r>
            <w:r w:rsidRPr="005A0BEA">
              <w:rPr>
                <w:rStyle w:val="ad"/>
                <w:rFonts w:hint="eastAsia"/>
                <w:noProof/>
              </w:rPr>
              <w:t>評価指標</w:t>
            </w:r>
            <w:r>
              <w:rPr>
                <w:noProof/>
                <w:webHidden/>
              </w:rPr>
              <w:tab/>
            </w:r>
            <w:r>
              <w:rPr>
                <w:noProof/>
                <w:webHidden/>
              </w:rPr>
              <w:fldChar w:fldCharType="begin"/>
            </w:r>
            <w:r>
              <w:rPr>
                <w:noProof/>
                <w:webHidden/>
              </w:rPr>
              <w:instrText xml:space="preserve"> PAGEREF _Toc536624131 \h </w:instrText>
            </w:r>
          </w:ins>
          <w:r>
            <w:rPr>
              <w:noProof/>
              <w:webHidden/>
            </w:rPr>
          </w:r>
          <w:r>
            <w:rPr>
              <w:noProof/>
              <w:webHidden/>
            </w:rPr>
            <w:fldChar w:fldCharType="separate"/>
          </w:r>
          <w:ins w:id="86" w:author="中村 優太" w:date="2019-01-30T15:06:00Z">
            <w:r>
              <w:rPr>
                <w:noProof/>
                <w:webHidden/>
              </w:rPr>
              <w:t>9</w:t>
            </w:r>
            <w:r>
              <w:rPr>
                <w:noProof/>
                <w:webHidden/>
              </w:rPr>
              <w:fldChar w:fldCharType="end"/>
            </w:r>
            <w:r w:rsidRPr="005A0BEA">
              <w:rPr>
                <w:rStyle w:val="ad"/>
                <w:noProof/>
              </w:rPr>
              <w:fldChar w:fldCharType="end"/>
            </w:r>
          </w:ins>
        </w:p>
        <w:p w14:paraId="39E4A2EB" w14:textId="77777777" w:rsidR="00A47F06" w:rsidRDefault="00A47F06">
          <w:pPr>
            <w:pStyle w:val="13"/>
            <w:tabs>
              <w:tab w:val="right" w:leader="dot" w:pos="8828"/>
            </w:tabs>
            <w:ind w:firstLineChars="0" w:firstLine="0"/>
            <w:rPr>
              <w:ins w:id="87" w:author="中村 優太" w:date="2019-01-30T15:06:00Z"/>
              <w:noProof/>
              <w:kern w:val="2"/>
              <w:sz w:val="21"/>
              <w:szCs w:val="22"/>
              <w:lang w:eastAsia="ja-JP"/>
            </w:rPr>
            <w:pPrChange w:id="88" w:author="中村 優太" w:date="2019-01-30T15:06:00Z">
              <w:pPr>
                <w:pStyle w:val="13"/>
                <w:tabs>
                  <w:tab w:val="right" w:leader="dot" w:pos="8828"/>
                </w:tabs>
                <w:ind w:firstLine="600"/>
              </w:pPr>
            </w:pPrChange>
          </w:pPr>
          <w:ins w:id="89"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"_Toc536624132"</w:instrText>
            </w:r>
            <w:r w:rsidRPr="005A0BEA">
              <w:rPr>
                <w:rStyle w:val="ad"/>
                <w:noProof/>
              </w:rPr>
              <w:instrText xml:space="preserve"> </w:instrText>
            </w:r>
            <w:r w:rsidRPr="005A0BEA">
              <w:rPr>
                <w:rStyle w:val="ad"/>
                <w:noProof/>
              </w:rPr>
              <w:fldChar w:fldCharType="separate"/>
            </w:r>
            <w:r w:rsidRPr="005A0BEA">
              <w:rPr>
                <w:rStyle w:val="ad"/>
                <w:noProof/>
              </w:rPr>
              <w:t>3</w:t>
            </w:r>
            <w:r w:rsidRPr="005A0BEA">
              <w:rPr>
                <w:rStyle w:val="ad"/>
                <w:rFonts w:hint="eastAsia"/>
                <w:noProof/>
              </w:rPr>
              <w:t>章</w:t>
            </w:r>
            <w:r w:rsidRPr="005A0BEA">
              <w:rPr>
                <w:rStyle w:val="ad"/>
                <w:noProof/>
              </w:rPr>
              <w:t xml:space="preserve">  </w:t>
            </w:r>
            <w:r w:rsidRPr="005A0BEA">
              <w:rPr>
                <w:rStyle w:val="ad"/>
                <w:rFonts w:hint="eastAsia"/>
                <w:noProof/>
              </w:rPr>
              <w:t>結果</w:t>
            </w:r>
            <w:r>
              <w:rPr>
                <w:noProof/>
                <w:webHidden/>
              </w:rPr>
              <w:tab/>
            </w:r>
            <w:r>
              <w:rPr>
                <w:noProof/>
                <w:webHidden/>
              </w:rPr>
              <w:fldChar w:fldCharType="begin"/>
            </w:r>
            <w:r>
              <w:rPr>
                <w:noProof/>
                <w:webHidden/>
              </w:rPr>
              <w:instrText xml:space="preserve"> PAGEREF _Toc536624132 \h </w:instrText>
            </w:r>
          </w:ins>
          <w:r>
            <w:rPr>
              <w:noProof/>
              <w:webHidden/>
            </w:rPr>
          </w:r>
          <w:r>
            <w:rPr>
              <w:noProof/>
              <w:webHidden/>
            </w:rPr>
            <w:fldChar w:fldCharType="separate"/>
          </w:r>
          <w:ins w:id="90" w:author="中村 優太" w:date="2019-01-30T15:06:00Z">
            <w:r>
              <w:rPr>
                <w:noProof/>
                <w:webHidden/>
              </w:rPr>
              <w:t>10</w:t>
            </w:r>
            <w:r>
              <w:rPr>
                <w:noProof/>
                <w:webHidden/>
              </w:rPr>
              <w:fldChar w:fldCharType="end"/>
            </w:r>
            <w:r w:rsidRPr="005A0BEA">
              <w:rPr>
                <w:rStyle w:val="ad"/>
                <w:noProof/>
              </w:rPr>
              <w:fldChar w:fldCharType="end"/>
            </w:r>
          </w:ins>
        </w:p>
        <w:p w14:paraId="134AE6F1" w14:textId="77777777" w:rsidR="00A47F06" w:rsidRDefault="00A47F06">
          <w:pPr>
            <w:pStyle w:val="20"/>
            <w:tabs>
              <w:tab w:val="right" w:leader="dot" w:pos="8828"/>
            </w:tabs>
            <w:ind w:firstLineChars="0" w:firstLine="0"/>
            <w:rPr>
              <w:ins w:id="91" w:author="中村 優太" w:date="2019-01-30T15:06:00Z"/>
              <w:noProof/>
              <w:kern w:val="2"/>
              <w:sz w:val="21"/>
              <w:szCs w:val="22"/>
              <w:lang w:eastAsia="ja-JP"/>
            </w:rPr>
            <w:pPrChange w:id="92" w:author="中村 優太" w:date="2019-01-30T15:06:00Z">
              <w:pPr>
                <w:pStyle w:val="20"/>
                <w:tabs>
                  <w:tab w:val="right" w:leader="dot" w:pos="8828"/>
                </w:tabs>
                <w:ind w:firstLine="600"/>
              </w:pPr>
            </w:pPrChange>
          </w:pPr>
          <w:ins w:id="93"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"_Toc536624133"</w:instrText>
            </w:r>
            <w:r w:rsidRPr="005A0BEA">
              <w:rPr>
                <w:rStyle w:val="ad"/>
                <w:noProof/>
              </w:rPr>
              <w:instrText xml:space="preserve"> </w:instrText>
            </w:r>
            <w:r w:rsidRPr="005A0BEA">
              <w:rPr>
                <w:rStyle w:val="ad"/>
                <w:noProof/>
              </w:rPr>
              <w:fldChar w:fldCharType="separate"/>
            </w:r>
            <w:r w:rsidRPr="005A0BEA">
              <w:rPr>
                <w:rStyle w:val="ad"/>
                <w:noProof/>
              </w:rPr>
              <w:t xml:space="preserve">3.1  </w:t>
            </w:r>
            <w:r w:rsidRPr="005A0BEA">
              <w:rPr>
                <w:rStyle w:val="ad"/>
                <w:rFonts w:hint="eastAsia"/>
                <w:noProof/>
              </w:rPr>
              <w:t>学習曲線</w:t>
            </w:r>
            <w:r>
              <w:rPr>
                <w:noProof/>
                <w:webHidden/>
              </w:rPr>
              <w:tab/>
            </w:r>
            <w:r>
              <w:rPr>
                <w:noProof/>
                <w:webHidden/>
              </w:rPr>
              <w:fldChar w:fldCharType="begin"/>
            </w:r>
            <w:r>
              <w:rPr>
                <w:noProof/>
                <w:webHidden/>
              </w:rPr>
              <w:instrText xml:space="preserve"> PAGEREF _Toc536624133 \h </w:instrText>
            </w:r>
          </w:ins>
          <w:r>
            <w:rPr>
              <w:noProof/>
              <w:webHidden/>
            </w:rPr>
          </w:r>
          <w:r>
            <w:rPr>
              <w:noProof/>
              <w:webHidden/>
            </w:rPr>
            <w:fldChar w:fldCharType="separate"/>
          </w:r>
          <w:ins w:id="94" w:author="中村 優太" w:date="2019-01-30T15:06:00Z">
            <w:r>
              <w:rPr>
                <w:noProof/>
                <w:webHidden/>
              </w:rPr>
              <w:t>10</w:t>
            </w:r>
            <w:r>
              <w:rPr>
                <w:noProof/>
                <w:webHidden/>
              </w:rPr>
              <w:fldChar w:fldCharType="end"/>
            </w:r>
            <w:r w:rsidRPr="005A0BEA">
              <w:rPr>
                <w:rStyle w:val="ad"/>
                <w:noProof/>
              </w:rPr>
              <w:fldChar w:fldCharType="end"/>
            </w:r>
          </w:ins>
        </w:p>
        <w:p w14:paraId="3B8A6FA9" w14:textId="77777777" w:rsidR="00A47F06" w:rsidRDefault="00A47F06">
          <w:pPr>
            <w:pStyle w:val="20"/>
            <w:tabs>
              <w:tab w:val="right" w:leader="dot" w:pos="8828"/>
            </w:tabs>
            <w:ind w:firstLineChars="0" w:firstLine="0"/>
            <w:rPr>
              <w:ins w:id="95" w:author="中村 優太" w:date="2019-01-30T15:06:00Z"/>
              <w:noProof/>
              <w:kern w:val="2"/>
              <w:sz w:val="21"/>
              <w:szCs w:val="22"/>
              <w:lang w:eastAsia="ja-JP"/>
            </w:rPr>
            <w:pPrChange w:id="96" w:author="中村 優太" w:date="2019-01-30T15:06:00Z">
              <w:pPr>
                <w:pStyle w:val="20"/>
                <w:tabs>
                  <w:tab w:val="right" w:leader="dot" w:pos="8828"/>
                </w:tabs>
                <w:ind w:firstLine="600"/>
              </w:pPr>
            </w:pPrChange>
          </w:pPr>
          <w:ins w:id="97" w:author="中村 優太" w:date="2019-01-30T15:06:00Z">
            <w:r w:rsidRPr="005A0BEA">
              <w:rPr>
                <w:rStyle w:val="ad"/>
                <w:noProof/>
              </w:rPr>
              <w:lastRenderedPageBreak/>
              <w:fldChar w:fldCharType="begin"/>
            </w:r>
            <w:r w:rsidRPr="005A0BEA">
              <w:rPr>
                <w:rStyle w:val="ad"/>
                <w:noProof/>
              </w:rPr>
              <w:instrText xml:space="preserve"> </w:instrText>
            </w:r>
            <w:r>
              <w:rPr>
                <w:noProof/>
              </w:rPr>
              <w:instrText>HYPERLINK \l "_Toc536624134"</w:instrText>
            </w:r>
            <w:r w:rsidRPr="005A0BEA">
              <w:rPr>
                <w:rStyle w:val="ad"/>
                <w:noProof/>
              </w:rPr>
              <w:instrText xml:space="preserve"> </w:instrText>
            </w:r>
            <w:r w:rsidRPr="005A0BEA">
              <w:rPr>
                <w:rStyle w:val="ad"/>
                <w:noProof/>
              </w:rPr>
              <w:fldChar w:fldCharType="separate"/>
            </w:r>
            <w:r w:rsidRPr="005A0BEA">
              <w:rPr>
                <w:rStyle w:val="ad"/>
                <w:noProof/>
              </w:rPr>
              <w:t xml:space="preserve">3.2  </w:t>
            </w:r>
            <w:r w:rsidRPr="005A0BEA">
              <w:rPr>
                <w:rStyle w:val="ad"/>
                <w:rFonts w:hint="eastAsia"/>
                <w:noProof/>
              </w:rPr>
              <w:t>判別成績</w:t>
            </w:r>
            <w:r>
              <w:rPr>
                <w:noProof/>
                <w:webHidden/>
              </w:rPr>
              <w:tab/>
            </w:r>
            <w:r>
              <w:rPr>
                <w:noProof/>
                <w:webHidden/>
              </w:rPr>
              <w:fldChar w:fldCharType="begin"/>
            </w:r>
            <w:r>
              <w:rPr>
                <w:noProof/>
                <w:webHidden/>
              </w:rPr>
              <w:instrText xml:space="preserve"> PAGEREF _Toc536624134 \h </w:instrText>
            </w:r>
          </w:ins>
          <w:r>
            <w:rPr>
              <w:noProof/>
              <w:webHidden/>
            </w:rPr>
          </w:r>
          <w:r>
            <w:rPr>
              <w:noProof/>
              <w:webHidden/>
            </w:rPr>
            <w:fldChar w:fldCharType="separate"/>
          </w:r>
          <w:ins w:id="98" w:author="中村 優太" w:date="2019-01-30T15:06:00Z">
            <w:r>
              <w:rPr>
                <w:noProof/>
                <w:webHidden/>
              </w:rPr>
              <w:t>12</w:t>
            </w:r>
            <w:r>
              <w:rPr>
                <w:noProof/>
                <w:webHidden/>
              </w:rPr>
              <w:fldChar w:fldCharType="end"/>
            </w:r>
            <w:r w:rsidRPr="005A0BEA">
              <w:rPr>
                <w:rStyle w:val="ad"/>
                <w:noProof/>
              </w:rPr>
              <w:fldChar w:fldCharType="end"/>
            </w:r>
          </w:ins>
        </w:p>
        <w:p w14:paraId="48EA8481" w14:textId="77777777" w:rsidR="00A47F06" w:rsidRDefault="00A47F06">
          <w:pPr>
            <w:pStyle w:val="13"/>
            <w:tabs>
              <w:tab w:val="right" w:leader="dot" w:pos="8828"/>
            </w:tabs>
            <w:ind w:firstLineChars="0" w:firstLine="0"/>
            <w:rPr>
              <w:ins w:id="99" w:author="中村 優太" w:date="2019-01-30T15:06:00Z"/>
              <w:noProof/>
              <w:kern w:val="2"/>
              <w:sz w:val="21"/>
              <w:szCs w:val="22"/>
              <w:lang w:eastAsia="ja-JP"/>
            </w:rPr>
            <w:pPrChange w:id="100" w:author="中村 優太" w:date="2019-01-30T15:06:00Z">
              <w:pPr>
                <w:pStyle w:val="13"/>
                <w:tabs>
                  <w:tab w:val="right" w:leader="dot" w:pos="8828"/>
                </w:tabs>
                <w:ind w:firstLine="600"/>
              </w:pPr>
            </w:pPrChange>
          </w:pPr>
          <w:ins w:id="101"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"_Toc536624135"</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4</w:t>
            </w:r>
            <w:r w:rsidRPr="005A0BEA">
              <w:rPr>
                <w:rStyle w:val="ad"/>
                <w:rFonts w:hint="eastAsia"/>
                <w:noProof/>
              </w:rPr>
              <w:t>章</w:t>
            </w:r>
            <w:r w:rsidRPr="005A0BEA">
              <w:rPr>
                <w:rStyle w:val="ad"/>
                <w:noProof/>
              </w:rPr>
              <w:t xml:space="preserve">  </w:t>
            </w:r>
            <w:r w:rsidRPr="005A0BEA">
              <w:rPr>
                <w:rStyle w:val="ad"/>
                <w:rFonts w:hint="eastAsia"/>
                <w:noProof/>
              </w:rPr>
              <w:t>考察</w:t>
            </w:r>
            <w:r>
              <w:rPr>
                <w:noProof/>
                <w:webHidden/>
              </w:rPr>
              <w:tab/>
            </w:r>
            <w:r>
              <w:rPr>
                <w:noProof/>
                <w:webHidden/>
              </w:rPr>
              <w:fldChar w:fldCharType="begin"/>
            </w:r>
            <w:r>
              <w:rPr>
                <w:noProof/>
                <w:webHidden/>
              </w:rPr>
              <w:instrText xml:space="preserve"> PAGEREF _Toc536624135 \h </w:instrText>
            </w:r>
          </w:ins>
          <w:r>
            <w:rPr>
              <w:noProof/>
              <w:webHidden/>
            </w:rPr>
          </w:r>
          <w:r>
            <w:rPr>
              <w:noProof/>
              <w:webHidden/>
            </w:rPr>
            <w:fldChar w:fldCharType="separate"/>
          </w:r>
          <w:ins w:id="102" w:author="中村 優太" w:date="2019-01-30T15:06:00Z">
            <w:r>
              <w:rPr>
                <w:noProof/>
                <w:webHidden/>
              </w:rPr>
              <w:t>14</w:t>
            </w:r>
            <w:r>
              <w:rPr>
                <w:noProof/>
                <w:webHidden/>
              </w:rPr>
              <w:fldChar w:fldCharType="end"/>
            </w:r>
            <w:r w:rsidRPr="005A0BEA">
              <w:rPr>
                <w:rStyle w:val="ad"/>
                <w:noProof/>
              </w:rPr>
              <w:fldChar w:fldCharType="end"/>
            </w:r>
          </w:ins>
        </w:p>
        <w:p w14:paraId="67EA2818" w14:textId="77777777" w:rsidR="00A47F06" w:rsidRDefault="00A47F06">
          <w:pPr>
            <w:pStyle w:val="13"/>
            <w:tabs>
              <w:tab w:val="right" w:leader="dot" w:pos="8828"/>
            </w:tabs>
            <w:ind w:firstLineChars="0" w:firstLine="0"/>
            <w:rPr>
              <w:ins w:id="103" w:author="中村 優太" w:date="2019-01-30T15:06:00Z"/>
              <w:noProof/>
              <w:kern w:val="2"/>
              <w:sz w:val="21"/>
              <w:szCs w:val="22"/>
              <w:lang w:eastAsia="ja-JP"/>
            </w:rPr>
            <w:pPrChange w:id="104" w:author="中村 優太" w:date="2019-01-30T15:06:00Z">
              <w:pPr>
                <w:pStyle w:val="13"/>
                <w:tabs>
                  <w:tab w:val="right" w:leader="dot" w:pos="8828"/>
                </w:tabs>
                <w:ind w:firstLine="600"/>
              </w:pPr>
            </w:pPrChange>
          </w:pPr>
          <w:ins w:id="105"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"_Toc536624136"</w:instrText>
            </w:r>
            <w:r w:rsidRPr="005A0BEA">
              <w:rPr>
                <w:rStyle w:val="ad"/>
                <w:noProof/>
              </w:rPr>
              <w:instrText xml:space="preserve"> </w:instrText>
            </w:r>
            <w:r w:rsidRPr="005A0BEA">
              <w:rPr>
                <w:rStyle w:val="ad"/>
                <w:noProof/>
              </w:rPr>
              <w:fldChar w:fldCharType="separate"/>
            </w:r>
            <w:r w:rsidRPr="005A0BEA">
              <w:rPr>
                <w:rStyle w:val="ad"/>
                <w:rFonts w:hint="eastAsia"/>
                <w:noProof/>
              </w:rPr>
              <w:t>第</w:t>
            </w:r>
            <w:r w:rsidRPr="005A0BEA">
              <w:rPr>
                <w:rStyle w:val="ad"/>
                <w:noProof/>
              </w:rPr>
              <w:t>5</w:t>
            </w:r>
            <w:r w:rsidRPr="005A0BEA">
              <w:rPr>
                <w:rStyle w:val="ad"/>
                <w:rFonts w:hint="eastAsia"/>
                <w:noProof/>
              </w:rPr>
              <w:t>章</w:t>
            </w:r>
            <w:r w:rsidRPr="005A0BEA">
              <w:rPr>
                <w:rStyle w:val="ad"/>
                <w:noProof/>
              </w:rPr>
              <w:t xml:space="preserve">  </w:t>
            </w:r>
            <w:r w:rsidRPr="005A0BEA">
              <w:rPr>
                <w:rStyle w:val="ad"/>
                <w:rFonts w:hint="eastAsia"/>
                <w:noProof/>
              </w:rPr>
              <w:t>結論</w:t>
            </w:r>
            <w:r>
              <w:rPr>
                <w:noProof/>
                <w:webHidden/>
              </w:rPr>
              <w:tab/>
            </w:r>
            <w:r>
              <w:rPr>
                <w:noProof/>
                <w:webHidden/>
              </w:rPr>
              <w:fldChar w:fldCharType="begin"/>
            </w:r>
            <w:r>
              <w:rPr>
                <w:noProof/>
                <w:webHidden/>
              </w:rPr>
              <w:instrText xml:space="preserve"> PAGEREF _Toc536624136 \h </w:instrText>
            </w:r>
          </w:ins>
          <w:r>
            <w:rPr>
              <w:noProof/>
              <w:webHidden/>
            </w:rPr>
          </w:r>
          <w:r>
            <w:rPr>
              <w:noProof/>
              <w:webHidden/>
            </w:rPr>
            <w:fldChar w:fldCharType="separate"/>
          </w:r>
          <w:ins w:id="106" w:author="中村 優太" w:date="2019-01-30T15:06:00Z">
            <w:r>
              <w:rPr>
                <w:noProof/>
                <w:webHidden/>
              </w:rPr>
              <w:t>16</w:t>
            </w:r>
            <w:r>
              <w:rPr>
                <w:noProof/>
                <w:webHidden/>
              </w:rPr>
              <w:fldChar w:fldCharType="end"/>
            </w:r>
            <w:r w:rsidRPr="005A0BEA">
              <w:rPr>
                <w:rStyle w:val="ad"/>
                <w:noProof/>
              </w:rPr>
              <w:fldChar w:fldCharType="end"/>
            </w:r>
          </w:ins>
        </w:p>
        <w:p w14:paraId="1D111BC1" w14:textId="77777777" w:rsidR="00A47F06" w:rsidRDefault="00A47F06">
          <w:pPr>
            <w:pStyle w:val="13"/>
            <w:tabs>
              <w:tab w:val="right" w:leader="dot" w:pos="8828"/>
            </w:tabs>
            <w:ind w:firstLineChars="0" w:firstLine="0"/>
            <w:rPr>
              <w:ins w:id="107" w:author="中村 優太" w:date="2019-01-30T15:06:00Z"/>
              <w:noProof/>
              <w:kern w:val="2"/>
              <w:sz w:val="21"/>
              <w:szCs w:val="22"/>
              <w:lang w:eastAsia="ja-JP"/>
            </w:rPr>
            <w:pPrChange w:id="108" w:author="中村 優太" w:date="2019-01-30T15:06:00Z">
              <w:pPr>
                <w:pStyle w:val="13"/>
                <w:tabs>
                  <w:tab w:val="right" w:leader="dot" w:pos="8828"/>
                </w:tabs>
                <w:ind w:firstLine="600"/>
              </w:pPr>
            </w:pPrChange>
          </w:pPr>
          <w:ins w:id="109"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"_Toc536624137"</w:instrText>
            </w:r>
            <w:r w:rsidRPr="005A0BEA">
              <w:rPr>
                <w:rStyle w:val="ad"/>
                <w:noProof/>
              </w:rPr>
              <w:instrText xml:space="preserve"> </w:instrText>
            </w:r>
            <w:r w:rsidRPr="005A0BEA">
              <w:rPr>
                <w:rStyle w:val="ad"/>
                <w:noProof/>
              </w:rPr>
              <w:fldChar w:fldCharType="separate"/>
            </w:r>
            <w:r w:rsidRPr="005A0BEA">
              <w:rPr>
                <w:rStyle w:val="ad"/>
                <w:rFonts w:hint="eastAsia"/>
                <w:noProof/>
              </w:rPr>
              <w:t>謝辞</w:t>
            </w:r>
            <w:r>
              <w:rPr>
                <w:noProof/>
                <w:webHidden/>
              </w:rPr>
              <w:tab/>
            </w:r>
            <w:r>
              <w:rPr>
                <w:noProof/>
                <w:webHidden/>
              </w:rPr>
              <w:fldChar w:fldCharType="begin"/>
            </w:r>
            <w:r>
              <w:rPr>
                <w:noProof/>
                <w:webHidden/>
              </w:rPr>
              <w:instrText xml:space="preserve"> PAGEREF _Toc536624137 \h </w:instrText>
            </w:r>
          </w:ins>
          <w:r>
            <w:rPr>
              <w:noProof/>
              <w:webHidden/>
            </w:rPr>
          </w:r>
          <w:r>
            <w:rPr>
              <w:noProof/>
              <w:webHidden/>
            </w:rPr>
            <w:fldChar w:fldCharType="separate"/>
          </w:r>
          <w:ins w:id="110" w:author="中村 優太" w:date="2019-01-30T15:06:00Z">
            <w:r>
              <w:rPr>
                <w:noProof/>
                <w:webHidden/>
              </w:rPr>
              <w:t>17</w:t>
            </w:r>
            <w:r>
              <w:rPr>
                <w:noProof/>
                <w:webHidden/>
              </w:rPr>
              <w:fldChar w:fldCharType="end"/>
            </w:r>
            <w:r w:rsidRPr="005A0BEA">
              <w:rPr>
                <w:rStyle w:val="ad"/>
                <w:noProof/>
              </w:rPr>
              <w:fldChar w:fldCharType="end"/>
            </w:r>
          </w:ins>
        </w:p>
        <w:p w14:paraId="34627855" w14:textId="77777777" w:rsidR="00A47F06" w:rsidRDefault="00A47F06">
          <w:pPr>
            <w:pStyle w:val="13"/>
            <w:tabs>
              <w:tab w:val="right" w:leader="dot" w:pos="8828"/>
            </w:tabs>
            <w:ind w:firstLineChars="0" w:firstLine="0"/>
            <w:rPr>
              <w:ins w:id="111" w:author="中村 優太" w:date="2019-01-30T15:06:00Z"/>
              <w:noProof/>
              <w:kern w:val="2"/>
              <w:sz w:val="21"/>
              <w:szCs w:val="22"/>
              <w:lang w:eastAsia="ja-JP"/>
            </w:rPr>
            <w:pPrChange w:id="112" w:author="中村 優太" w:date="2019-01-30T15:06:00Z">
              <w:pPr>
                <w:pStyle w:val="13"/>
                <w:tabs>
                  <w:tab w:val="right" w:leader="dot" w:pos="8828"/>
                </w:tabs>
                <w:ind w:firstLine="600"/>
              </w:pPr>
            </w:pPrChange>
          </w:pPr>
          <w:ins w:id="113" w:author="中村 優太" w:date="2019-01-30T15:06:00Z">
            <w:r w:rsidRPr="005A0BEA">
              <w:rPr>
                <w:rStyle w:val="ad"/>
                <w:noProof/>
              </w:rPr>
              <w:fldChar w:fldCharType="begin"/>
            </w:r>
            <w:r w:rsidRPr="005A0BEA">
              <w:rPr>
                <w:rStyle w:val="ad"/>
                <w:noProof/>
              </w:rPr>
              <w:instrText xml:space="preserve"> </w:instrText>
            </w:r>
            <w:r>
              <w:rPr>
                <w:noProof/>
              </w:rPr>
              <w:instrText>HYPERLINK \l "_Toc536624138"</w:instrText>
            </w:r>
            <w:r w:rsidRPr="005A0BEA">
              <w:rPr>
                <w:rStyle w:val="ad"/>
                <w:noProof/>
              </w:rPr>
              <w:instrText xml:space="preserve"> </w:instrText>
            </w:r>
            <w:r w:rsidRPr="005A0BEA">
              <w:rPr>
                <w:rStyle w:val="ad"/>
                <w:noProof/>
              </w:rPr>
              <w:fldChar w:fldCharType="separate"/>
            </w:r>
            <w:r w:rsidRPr="005A0BEA">
              <w:rPr>
                <w:rStyle w:val="ad"/>
                <w:rFonts w:hint="eastAsia"/>
                <w:noProof/>
                <w:lang w:val="ja-JP"/>
              </w:rPr>
              <w:t>参考文献</w:t>
            </w:r>
            <w:r>
              <w:rPr>
                <w:noProof/>
                <w:webHidden/>
              </w:rPr>
              <w:tab/>
            </w:r>
            <w:r>
              <w:rPr>
                <w:noProof/>
                <w:webHidden/>
              </w:rPr>
              <w:fldChar w:fldCharType="begin"/>
            </w:r>
            <w:r>
              <w:rPr>
                <w:noProof/>
                <w:webHidden/>
              </w:rPr>
              <w:instrText xml:space="preserve"> PAGEREF _Toc536624138 \h </w:instrText>
            </w:r>
          </w:ins>
          <w:r>
            <w:rPr>
              <w:noProof/>
              <w:webHidden/>
            </w:rPr>
          </w:r>
          <w:r>
            <w:rPr>
              <w:noProof/>
              <w:webHidden/>
            </w:rPr>
            <w:fldChar w:fldCharType="separate"/>
          </w:r>
          <w:ins w:id="114" w:author="中村 優太" w:date="2019-01-30T15:06:00Z">
            <w:r>
              <w:rPr>
                <w:noProof/>
                <w:webHidden/>
              </w:rPr>
              <w:t>18</w:t>
            </w:r>
            <w:r>
              <w:rPr>
                <w:noProof/>
                <w:webHidden/>
              </w:rPr>
              <w:fldChar w:fldCharType="end"/>
            </w:r>
            <w:r w:rsidRPr="005A0BEA">
              <w:rPr>
                <w:rStyle w:val="ad"/>
                <w:noProof/>
              </w:rPr>
              <w:fldChar w:fldCharType="end"/>
            </w:r>
          </w:ins>
        </w:p>
        <w:p w14:paraId="2628D938" w14:textId="77777777" w:rsidR="001473A5" w:rsidDel="00D42E19" w:rsidRDefault="001473A5">
          <w:pPr>
            <w:pStyle w:val="13"/>
            <w:tabs>
              <w:tab w:val="right" w:leader="dot" w:pos="8828"/>
            </w:tabs>
            <w:ind w:firstLineChars="0" w:firstLine="0"/>
            <w:rPr>
              <w:del w:id="115" w:author="中村 優太" w:date="2019-01-30T10:53:00Z"/>
              <w:noProof/>
              <w:kern w:val="2"/>
              <w:sz w:val="21"/>
              <w:szCs w:val="22"/>
              <w:lang w:eastAsia="ja-JP"/>
            </w:rPr>
          </w:pPr>
          <w:del w:id="116" w:author="中村 優太" w:date="2019-01-30T10:53:00Z">
            <w:r w:rsidRPr="00D42E19" w:rsidDel="00D42E19">
              <w:rPr>
                <w:rStyle w:val="ad"/>
                <w:rFonts w:hint="eastAsia"/>
                <w:noProof/>
              </w:rPr>
              <w:delText>要旨</w:delText>
            </w:r>
            <w:r w:rsidDel="00D42E19">
              <w:rPr>
                <w:noProof/>
                <w:webHidden/>
              </w:rPr>
              <w:tab/>
              <w:delText>4</w:delText>
            </w:r>
          </w:del>
        </w:p>
        <w:p w14:paraId="08220B52" w14:textId="77777777" w:rsidR="001473A5" w:rsidDel="00D42E19" w:rsidRDefault="001473A5">
          <w:pPr>
            <w:pStyle w:val="13"/>
            <w:tabs>
              <w:tab w:val="right" w:leader="dot" w:pos="8828"/>
            </w:tabs>
            <w:ind w:firstLineChars="0" w:firstLine="0"/>
            <w:rPr>
              <w:del w:id="117" w:author="中村 優太" w:date="2019-01-30T10:53:00Z"/>
              <w:noProof/>
              <w:kern w:val="2"/>
              <w:sz w:val="21"/>
              <w:szCs w:val="22"/>
              <w:lang w:eastAsia="ja-JP"/>
            </w:rPr>
          </w:pPr>
          <w:del w:id="118" w:author="中村 優太" w:date="2019-01-30T10:53:00Z">
            <w:r w:rsidRPr="00D42E19" w:rsidDel="00D42E19">
              <w:rPr>
                <w:rStyle w:val="ad"/>
                <w:rFonts w:hint="eastAsia"/>
                <w:noProof/>
              </w:rPr>
              <w:delText>第</w:delText>
            </w:r>
            <w:r w:rsidRPr="00D42E19" w:rsidDel="00D42E19">
              <w:rPr>
                <w:rStyle w:val="ad"/>
                <w:noProof/>
              </w:rPr>
              <w:delText>1</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序論</w:delText>
            </w:r>
            <w:r w:rsidDel="00D42E19">
              <w:rPr>
                <w:noProof/>
                <w:webHidden/>
              </w:rPr>
              <w:tab/>
              <w:delText>5</w:delText>
            </w:r>
          </w:del>
        </w:p>
        <w:p w14:paraId="1D18F154" w14:textId="77777777" w:rsidR="001473A5" w:rsidDel="00D42E19" w:rsidRDefault="001473A5">
          <w:pPr>
            <w:pStyle w:val="13"/>
            <w:tabs>
              <w:tab w:val="right" w:leader="dot" w:pos="8828"/>
            </w:tabs>
            <w:ind w:firstLineChars="0" w:firstLine="0"/>
            <w:rPr>
              <w:del w:id="119" w:author="中村 優太" w:date="2019-01-30T10:53:00Z"/>
              <w:noProof/>
              <w:kern w:val="2"/>
              <w:sz w:val="21"/>
              <w:szCs w:val="22"/>
              <w:lang w:eastAsia="ja-JP"/>
            </w:rPr>
          </w:pPr>
          <w:del w:id="120" w:author="中村 優太" w:date="2019-01-30T10:53:00Z">
            <w:r w:rsidRPr="00D42E19" w:rsidDel="00D42E19">
              <w:rPr>
                <w:rStyle w:val="ad"/>
                <w:rFonts w:hint="eastAsia"/>
                <w:noProof/>
              </w:rPr>
              <w:delText>第</w:delText>
            </w:r>
            <w:r w:rsidRPr="00D42E19" w:rsidDel="00D42E19">
              <w:rPr>
                <w:rStyle w:val="ad"/>
                <w:noProof/>
              </w:rPr>
              <w:delText>2</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方法</w:delText>
            </w:r>
            <w:r w:rsidDel="00D42E19">
              <w:rPr>
                <w:noProof/>
                <w:webHidden/>
              </w:rPr>
              <w:tab/>
              <w:delText>8</w:delText>
            </w:r>
          </w:del>
        </w:p>
        <w:p w14:paraId="60EEE141" w14:textId="77777777" w:rsidR="001473A5" w:rsidDel="00D42E19" w:rsidRDefault="001473A5">
          <w:pPr>
            <w:pStyle w:val="20"/>
            <w:tabs>
              <w:tab w:val="right" w:leader="dot" w:pos="8828"/>
            </w:tabs>
            <w:ind w:firstLineChars="0" w:firstLine="0"/>
            <w:rPr>
              <w:del w:id="121" w:author="中村 優太" w:date="2019-01-30T10:53:00Z"/>
              <w:noProof/>
              <w:kern w:val="2"/>
              <w:sz w:val="21"/>
              <w:szCs w:val="22"/>
              <w:lang w:eastAsia="ja-JP"/>
            </w:rPr>
          </w:pPr>
          <w:del w:id="122" w:author="中村 優太" w:date="2019-01-30T10:53:00Z">
            <w:r w:rsidRPr="00D42E19" w:rsidDel="00D42E19">
              <w:rPr>
                <w:rStyle w:val="ad"/>
                <w:noProof/>
              </w:rPr>
              <w:delText xml:space="preserve">2.1 </w:delText>
            </w:r>
            <w:r w:rsidRPr="00D42E19" w:rsidDel="00D42E19">
              <w:rPr>
                <w:rStyle w:val="ad"/>
                <w:rFonts w:hint="eastAsia"/>
                <w:noProof/>
              </w:rPr>
              <w:delText>畳み込みニューラルネットワーク</w:delText>
            </w:r>
            <w:r w:rsidDel="00D42E19">
              <w:rPr>
                <w:noProof/>
                <w:webHidden/>
              </w:rPr>
              <w:tab/>
              <w:delText>8</w:delText>
            </w:r>
          </w:del>
        </w:p>
        <w:p w14:paraId="47446E3A" w14:textId="77777777" w:rsidR="001473A5" w:rsidDel="00D42E19" w:rsidRDefault="001473A5">
          <w:pPr>
            <w:pStyle w:val="30"/>
            <w:tabs>
              <w:tab w:val="right" w:leader="dot" w:pos="8828"/>
            </w:tabs>
            <w:ind w:firstLineChars="0" w:firstLine="0"/>
            <w:rPr>
              <w:del w:id="123" w:author="中村 優太" w:date="2019-01-30T10:53:00Z"/>
              <w:noProof/>
              <w:kern w:val="2"/>
              <w:sz w:val="21"/>
              <w:szCs w:val="22"/>
              <w:lang w:eastAsia="ja-JP"/>
            </w:rPr>
          </w:pPr>
          <w:del w:id="124" w:author="中村 優太" w:date="2019-01-30T10:53:00Z">
            <w:r w:rsidRPr="00D42E19" w:rsidDel="00D42E19">
              <w:rPr>
                <w:rStyle w:val="ad"/>
                <w:noProof/>
              </w:rPr>
              <w:delText xml:space="preserve">2.1.1 </w:delText>
            </w:r>
            <w:r w:rsidRPr="00D42E19" w:rsidDel="00D42E19">
              <w:rPr>
                <w:rStyle w:val="ad"/>
                <w:rFonts w:hint="eastAsia"/>
                <w:noProof/>
              </w:rPr>
              <w:delText>比較に用いた畳み込みニューラルネットワーク</w:delText>
            </w:r>
            <w:r w:rsidDel="00D42E19">
              <w:rPr>
                <w:noProof/>
                <w:webHidden/>
              </w:rPr>
              <w:tab/>
              <w:delText>8</w:delText>
            </w:r>
          </w:del>
        </w:p>
        <w:p w14:paraId="27458B54" w14:textId="77777777" w:rsidR="001473A5" w:rsidDel="00D42E19" w:rsidRDefault="001473A5">
          <w:pPr>
            <w:pStyle w:val="30"/>
            <w:tabs>
              <w:tab w:val="right" w:leader="dot" w:pos="8828"/>
            </w:tabs>
            <w:ind w:firstLineChars="0" w:firstLine="0"/>
            <w:rPr>
              <w:del w:id="125" w:author="中村 優太" w:date="2019-01-30T10:53:00Z"/>
              <w:noProof/>
              <w:kern w:val="2"/>
              <w:sz w:val="21"/>
              <w:szCs w:val="22"/>
              <w:lang w:eastAsia="ja-JP"/>
            </w:rPr>
          </w:pPr>
          <w:del w:id="126" w:author="中村 優太" w:date="2019-01-30T10:53:00Z">
            <w:r w:rsidRPr="00D42E19" w:rsidDel="00D42E19">
              <w:rPr>
                <w:rStyle w:val="ad"/>
                <w:noProof/>
              </w:rPr>
              <w:delText xml:space="preserve">2.1.2 </w:delText>
            </w:r>
            <w:r w:rsidRPr="00D42E19" w:rsidDel="00D42E19">
              <w:rPr>
                <w:rStyle w:val="ad"/>
                <w:rFonts w:hint="eastAsia"/>
                <w:noProof/>
              </w:rPr>
              <w:delText>畳み込みニューラルネットワークの拡張</w:delText>
            </w:r>
            <w:r w:rsidDel="00D42E19">
              <w:rPr>
                <w:noProof/>
                <w:webHidden/>
              </w:rPr>
              <w:tab/>
              <w:delText>8</w:delText>
            </w:r>
          </w:del>
        </w:p>
        <w:p w14:paraId="31FECA57" w14:textId="77777777" w:rsidR="001473A5" w:rsidDel="00D42E19" w:rsidRDefault="001473A5">
          <w:pPr>
            <w:pStyle w:val="20"/>
            <w:tabs>
              <w:tab w:val="right" w:leader="dot" w:pos="8828"/>
            </w:tabs>
            <w:ind w:firstLineChars="0" w:firstLine="0"/>
            <w:rPr>
              <w:del w:id="127" w:author="中村 優太" w:date="2019-01-30T10:53:00Z"/>
              <w:noProof/>
              <w:kern w:val="2"/>
              <w:sz w:val="21"/>
              <w:szCs w:val="22"/>
              <w:lang w:eastAsia="ja-JP"/>
            </w:rPr>
          </w:pPr>
          <w:del w:id="128" w:author="中村 優太" w:date="2019-01-30T10:53:00Z">
            <w:r w:rsidRPr="00D42E19" w:rsidDel="00D42E19">
              <w:rPr>
                <w:rStyle w:val="ad"/>
                <w:noProof/>
              </w:rPr>
              <w:delText xml:space="preserve">2.2 </w:delText>
            </w:r>
            <w:r w:rsidRPr="00D42E19" w:rsidDel="00D42E19">
              <w:rPr>
                <w:rStyle w:val="ad"/>
                <w:rFonts w:hint="eastAsia"/>
                <w:noProof/>
              </w:rPr>
              <w:delText>データセット</w:delText>
            </w:r>
            <w:r w:rsidDel="00D42E19">
              <w:rPr>
                <w:noProof/>
                <w:webHidden/>
              </w:rPr>
              <w:tab/>
              <w:delText>10</w:delText>
            </w:r>
          </w:del>
        </w:p>
        <w:p w14:paraId="16A5479F" w14:textId="77777777" w:rsidR="001473A5" w:rsidDel="00D42E19" w:rsidRDefault="001473A5">
          <w:pPr>
            <w:pStyle w:val="30"/>
            <w:tabs>
              <w:tab w:val="right" w:leader="dot" w:pos="8828"/>
            </w:tabs>
            <w:ind w:firstLineChars="0" w:firstLine="0"/>
            <w:rPr>
              <w:del w:id="129" w:author="中村 優太" w:date="2019-01-30T10:53:00Z"/>
              <w:noProof/>
              <w:kern w:val="2"/>
              <w:sz w:val="21"/>
              <w:szCs w:val="22"/>
              <w:lang w:eastAsia="ja-JP"/>
            </w:rPr>
          </w:pPr>
          <w:del w:id="130" w:author="中村 優太" w:date="2019-01-30T10:53:00Z">
            <w:r w:rsidRPr="00D42E19" w:rsidDel="00D42E19">
              <w:rPr>
                <w:rStyle w:val="ad"/>
                <w:noProof/>
              </w:rPr>
              <w:delText xml:space="preserve">2.2.1 Moments In Time </w:delText>
            </w:r>
            <w:r w:rsidRPr="00D42E19" w:rsidDel="00D42E19">
              <w:rPr>
                <w:rStyle w:val="ad"/>
                <w:rFonts w:hint="eastAsia"/>
                <w:noProof/>
              </w:rPr>
              <w:delText>データセット</w:delText>
            </w:r>
            <w:r w:rsidDel="00D42E19">
              <w:rPr>
                <w:noProof/>
                <w:webHidden/>
              </w:rPr>
              <w:tab/>
              <w:delText>10</w:delText>
            </w:r>
          </w:del>
        </w:p>
        <w:p w14:paraId="5DB95455" w14:textId="77777777" w:rsidR="001473A5" w:rsidDel="00D42E19" w:rsidRDefault="001473A5">
          <w:pPr>
            <w:pStyle w:val="30"/>
            <w:tabs>
              <w:tab w:val="right" w:leader="dot" w:pos="8828"/>
            </w:tabs>
            <w:ind w:firstLineChars="0" w:firstLine="0"/>
            <w:rPr>
              <w:del w:id="131" w:author="中村 優太" w:date="2019-01-30T10:53:00Z"/>
              <w:noProof/>
              <w:kern w:val="2"/>
              <w:sz w:val="21"/>
              <w:szCs w:val="22"/>
              <w:lang w:eastAsia="ja-JP"/>
            </w:rPr>
          </w:pPr>
          <w:del w:id="132" w:author="中村 優太" w:date="2019-01-30T10:53:00Z">
            <w:r w:rsidRPr="00D42E19" w:rsidDel="00D42E19">
              <w:rPr>
                <w:rStyle w:val="ad"/>
                <w:noProof/>
              </w:rPr>
              <w:delText xml:space="preserve">2.2.2 </w:delText>
            </w:r>
            <w:r w:rsidRPr="00D42E19" w:rsidDel="00D42E19">
              <w:rPr>
                <w:rStyle w:val="ad"/>
                <w:rFonts w:hint="eastAsia"/>
                <w:noProof/>
              </w:rPr>
              <w:delText>データセットの抽出</w:delText>
            </w:r>
            <w:r w:rsidDel="00D42E19">
              <w:rPr>
                <w:noProof/>
                <w:webHidden/>
              </w:rPr>
              <w:tab/>
              <w:delText>10</w:delText>
            </w:r>
          </w:del>
        </w:p>
        <w:p w14:paraId="29E53C36" w14:textId="77777777" w:rsidR="001473A5" w:rsidDel="00D42E19" w:rsidRDefault="001473A5">
          <w:pPr>
            <w:pStyle w:val="20"/>
            <w:tabs>
              <w:tab w:val="right" w:leader="dot" w:pos="8828"/>
            </w:tabs>
            <w:ind w:firstLineChars="0" w:firstLine="0"/>
            <w:rPr>
              <w:del w:id="133" w:author="中村 優太" w:date="2019-01-30T10:53:00Z"/>
              <w:noProof/>
              <w:kern w:val="2"/>
              <w:sz w:val="21"/>
              <w:szCs w:val="22"/>
              <w:lang w:eastAsia="ja-JP"/>
            </w:rPr>
          </w:pPr>
          <w:del w:id="134" w:author="中村 優太" w:date="2019-01-30T10:53:00Z">
            <w:r w:rsidRPr="00D42E19" w:rsidDel="00D42E19">
              <w:rPr>
                <w:rStyle w:val="ad"/>
                <w:noProof/>
              </w:rPr>
              <w:delText xml:space="preserve">2.3 </w:delText>
            </w:r>
            <w:r w:rsidRPr="00D42E19" w:rsidDel="00D42E19">
              <w:rPr>
                <w:rStyle w:val="ad"/>
                <w:rFonts w:hint="eastAsia"/>
                <w:noProof/>
              </w:rPr>
              <w:delText>物体判別学習</w:delText>
            </w:r>
            <w:r w:rsidDel="00D42E19">
              <w:rPr>
                <w:noProof/>
                <w:webHidden/>
              </w:rPr>
              <w:tab/>
              <w:delText>10</w:delText>
            </w:r>
          </w:del>
        </w:p>
        <w:p w14:paraId="5A43BCB5" w14:textId="77777777" w:rsidR="001473A5" w:rsidDel="00D42E19" w:rsidRDefault="001473A5">
          <w:pPr>
            <w:pStyle w:val="30"/>
            <w:tabs>
              <w:tab w:val="right" w:leader="dot" w:pos="8828"/>
            </w:tabs>
            <w:ind w:firstLineChars="0" w:firstLine="0"/>
            <w:rPr>
              <w:del w:id="135" w:author="中村 優太" w:date="2019-01-30T10:53:00Z"/>
              <w:noProof/>
              <w:kern w:val="2"/>
              <w:sz w:val="21"/>
              <w:szCs w:val="22"/>
              <w:lang w:eastAsia="ja-JP"/>
            </w:rPr>
          </w:pPr>
          <w:del w:id="136" w:author="中村 優太" w:date="2019-01-30T10:53:00Z">
            <w:r w:rsidRPr="00D42E19" w:rsidDel="00D42E19">
              <w:rPr>
                <w:rStyle w:val="ad"/>
                <w:noProof/>
              </w:rPr>
              <w:delText>2.3.1  2</w:delText>
            </w:r>
            <w:r w:rsidRPr="00D42E19" w:rsidDel="00D42E19">
              <w:rPr>
                <w:rStyle w:val="ad"/>
                <w:rFonts w:hint="eastAsia"/>
                <w:noProof/>
              </w:rPr>
              <w:delText>次元畳み込みニューラルネットワーク</w:delText>
            </w:r>
            <w:r w:rsidDel="00D42E19">
              <w:rPr>
                <w:noProof/>
                <w:webHidden/>
              </w:rPr>
              <w:tab/>
              <w:delText>10</w:delText>
            </w:r>
          </w:del>
        </w:p>
        <w:p w14:paraId="73AB4477" w14:textId="44D79B37" w:rsidR="001473A5" w:rsidDel="00D42E19" w:rsidRDefault="001473A5">
          <w:pPr>
            <w:pStyle w:val="30"/>
            <w:tabs>
              <w:tab w:val="right" w:leader="dot" w:pos="8828"/>
            </w:tabs>
            <w:ind w:firstLineChars="0" w:firstLine="0"/>
            <w:rPr>
              <w:del w:id="137" w:author="中村 優太" w:date="2019-01-30T10:53:00Z"/>
              <w:noProof/>
              <w:kern w:val="2"/>
              <w:sz w:val="21"/>
              <w:szCs w:val="22"/>
              <w:lang w:eastAsia="ja-JP"/>
            </w:rPr>
          </w:pPr>
          <w:del w:id="138" w:author="中村 優太" w:date="2019-01-30T10:53:00Z">
            <w:r w:rsidRPr="00D42E19" w:rsidDel="00D42E19">
              <w:rPr>
                <w:rStyle w:val="ad"/>
                <w:noProof/>
              </w:rPr>
              <w:delText xml:space="preserve">2.3.2 </w:delText>
            </w:r>
            <w:r w:rsidR="00F9746E" w:rsidRPr="00D42E19" w:rsidDel="00D42E19">
              <w:rPr>
                <w:rStyle w:val="ad"/>
                <w:noProof/>
              </w:rPr>
              <w:delText>3</w:delText>
            </w:r>
            <w:r w:rsidR="00F9746E" w:rsidRPr="00D42E19" w:rsidDel="00D42E19">
              <w:rPr>
                <w:rStyle w:val="ad"/>
                <w:rFonts w:hint="eastAsia"/>
                <w:noProof/>
              </w:rPr>
              <w:delText>次元畳み込み</w:delText>
            </w:r>
            <w:r w:rsidRPr="00D42E19" w:rsidDel="00D42E19">
              <w:rPr>
                <w:rStyle w:val="ad"/>
                <w:rFonts w:hint="eastAsia"/>
                <w:noProof/>
              </w:rPr>
              <w:delText>ニューラルネットワーク</w:delText>
            </w:r>
            <w:r w:rsidDel="00D42E19">
              <w:rPr>
                <w:noProof/>
                <w:webHidden/>
              </w:rPr>
              <w:tab/>
              <w:delText>11</w:delText>
            </w:r>
          </w:del>
        </w:p>
        <w:p w14:paraId="0C6E8BD5" w14:textId="77777777" w:rsidR="001473A5" w:rsidDel="00D42E19" w:rsidRDefault="001473A5">
          <w:pPr>
            <w:pStyle w:val="20"/>
            <w:tabs>
              <w:tab w:val="right" w:leader="dot" w:pos="8828"/>
            </w:tabs>
            <w:ind w:firstLineChars="0" w:firstLine="0"/>
            <w:rPr>
              <w:del w:id="139" w:author="中村 優太" w:date="2019-01-30T10:53:00Z"/>
              <w:noProof/>
              <w:kern w:val="2"/>
              <w:sz w:val="21"/>
              <w:szCs w:val="22"/>
              <w:lang w:eastAsia="ja-JP"/>
            </w:rPr>
          </w:pPr>
          <w:del w:id="140" w:author="中村 優太" w:date="2019-01-30T10:53:00Z">
            <w:r w:rsidRPr="00D42E19" w:rsidDel="00D42E19">
              <w:rPr>
                <w:rStyle w:val="ad"/>
                <w:noProof/>
              </w:rPr>
              <w:delText xml:space="preserve">2.3 </w:delText>
            </w:r>
            <w:r w:rsidRPr="00D42E19" w:rsidDel="00D42E19">
              <w:rPr>
                <w:rStyle w:val="ad"/>
                <w:rFonts w:hint="eastAsia"/>
                <w:noProof/>
              </w:rPr>
              <w:delText>検証</w:delText>
            </w:r>
            <w:r w:rsidDel="00D42E19">
              <w:rPr>
                <w:noProof/>
                <w:webHidden/>
              </w:rPr>
              <w:tab/>
              <w:delText>11</w:delText>
            </w:r>
          </w:del>
        </w:p>
        <w:p w14:paraId="07F734F0" w14:textId="77777777" w:rsidR="001473A5" w:rsidDel="00D42E19" w:rsidRDefault="001473A5">
          <w:pPr>
            <w:pStyle w:val="30"/>
            <w:tabs>
              <w:tab w:val="right" w:leader="dot" w:pos="8828"/>
            </w:tabs>
            <w:ind w:firstLineChars="0" w:firstLine="0"/>
            <w:rPr>
              <w:del w:id="141" w:author="中村 優太" w:date="2019-01-30T10:53:00Z"/>
              <w:noProof/>
              <w:kern w:val="2"/>
              <w:sz w:val="21"/>
              <w:szCs w:val="22"/>
              <w:lang w:eastAsia="ja-JP"/>
            </w:rPr>
          </w:pPr>
          <w:del w:id="142" w:author="中村 優太" w:date="2019-01-30T10:53:00Z">
            <w:r w:rsidRPr="00D42E19" w:rsidDel="00D42E19">
              <w:rPr>
                <w:rStyle w:val="ad"/>
                <w:noProof/>
              </w:rPr>
              <w:delText xml:space="preserve">2.3.1 </w:delText>
            </w:r>
            <w:r w:rsidRPr="00D42E19" w:rsidDel="00D42E19">
              <w:rPr>
                <w:rStyle w:val="ad"/>
                <w:rFonts w:hint="eastAsia"/>
                <w:noProof/>
              </w:rPr>
              <w:delText>評価方法</w:delText>
            </w:r>
            <w:r w:rsidDel="00D42E19">
              <w:rPr>
                <w:noProof/>
                <w:webHidden/>
              </w:rPr>
              <w:tab/>
              <w:delText>11</w:delText>
            </w:r>
          </w:del>
        </w:p>
        <w:p w14:paraId="31B68466" w14:textId="77777777" w:rsidR="001473A5" w:rsidDel="00D42E19" w:rsidRDefault="001473A5">
          <w:pPr>
            <w:pStyle w:val="30"/>
            <w:tabs>
              <w:tab w:val="right" w:leader="dot" w:pos="8828"/>
            </w:tabs>
            <w:ind w:firstLineChars="0" w:firstLine="0"/>
            <w:rPr>
              <w:del w:id="143" w:author="中村 優太" w:date="2019-01-30T10:53:00Z"/>
              <w:noProof/>
              <w:kern w:val="2"/>
              <w:sz w:val="21"/>
              <w:szCs w:val="22"/>
              <w:lang w:eastAsia="ja-JP"/>
            </w:rPr>
          </w:pPr>
          <w:del w:id="144" w:author="中村 優太" w:date="2019-01-30T10:53:00Z">
            <w:r w:rsidRPr="00D42E19" w:rsidDel="00D42E19">
              <w:rPr>
                <w:rStyle w:val="ad"/>
                <w:noProof/>
              </w:rPr>
              <w:delText xml:space="preserve">2.3.2 </w:delText>
            </w:r>
            <w:r w:rsidRPr="00D42E19" w:rsidDel="00D42E19">
              <w:rPr>
                <w:rStyle w:val="ad"/>
                <w:rFonts w:hint="eastAsia"/>
                <w:noProof/>
              </w:rPr>
              <w:delText>評価指標</w:delText>
            </w:r>
            <w:r w:rsidDel="00D42E19">
              <w:rPr>
                <w:noProof/>
                <w:webHidden/>
              </w:rPr>
              <w:tab/>
              <w:delText>12</w:delText>
            </w:r>
          </w:del>
        </w:p>
        <w:p w14:paraId="42021326" w14:textId="77777777" w:rsidR="001473A5" w:rsidDel="00D42E19" w:rsidRDefault="001473A5">
          <w:pPr>
            <w:pStyle w:val="13"/>
            <w:tabs>
              <w:tab w:val="right" w:leader="dot" w:pos="8828"/>
            </w:tabs>
            <w:ind w:firstLineChars="0" w:firstLine="0"/>
            <w:rPr>
              <w:del w:id="145" w:author="中村 優太" w:date="2019-01-30T10:53:00Z"/>
              <w:noProof/>
              <w:kern w:val="2"/>
              <w:sz w:val="21"/>
              <w:szCs w:val="22"/>
              <w:lang w:eastAsia="ja-JP"/>
            </w:rPr>
          </w:pPr>
          <w:del w:id="146" w:author="中村 優太" w:date="2019-01-30T10:53:00Z">
            <w:r w:rsidRPr="00D42E19" w:rsidDel="00D42E19">
              <w:rPr>
                <w:rStyle w:val="ad"/>
                <w:noProof/>
              </w:rPr>
              <w:delText>3</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結果</w:delText>
            </w:r>
            <w:r w:rsidDel="00D42E19">
              <w:rPr>
                <w:noProof/>
                <w:webHidden/>
              </w:rPr>
              <w:tab/>
              <w:delText>13</w:delText>
            </w:r>
          </w:del>
        </w:p>
        <w:p w14:paraId="64A56754" w14:textId="77777777" w:rsidR="001473A5" w:rsidDel="00D42E19" w:rsidRDefault="001473A5">
          <w:pPr>
            <w:pStyle w:val="30"/>
            <w:tabs>
              <w:tab w:val="right" w:leader="dot" w:pos="8828"/>
            </w:tabs>
            <w:ind w:firstLineChars="0" w:firstLine="0"/>
            <w:rPr>
              <w:del w:id="147" w:author="中村 優太" w:date="2019-01-30T10:53:00Z"/>
              <w:noProof/>
              <w:kern w:val="2"/>
              <w:sz w:val="21"/>
              <w:szCs w:val="22"/>
              <w:lang w:eastAsia="ja-JP"/>
            </w:rPr>
          </w:pPr>
          <w:del w:id="148" w:author="中村 優太" w:date="2019-01-30T10:53:00Z">
            <w:r w:rsidRPr="00D42E19" w:rsidDel="00D42E19">
              <w:rPr>
                <w:rStyle w:val="ad"/>
                <w:noProof/>
              </w:rPr>
              <w:delText xml:space="preserve">3.1 </w:delText>
            </w:r>
            <w:r w:rsidRPr="00D42E19" w:rsidDel="00D42E19">
              <w:rPr>
                <w:rStyle w:val="ad"/>
                <w:rFonts w:hint="eastAsia"/>
                <w:noProof/>
              </w:rPr>
              <w:delText>学習曲線</w:delText>
            </w:r>
            <w:r w:rsidDel="00D42E19">
              <w:rPr>
                <w:noProof/>
                <w:webHidden/>
              </w:rPr>
              <w:tab/>
              <w:delText>13</w:delText>
            </w:r>
          </w:del>
        </w:p>
        <w:p w14:paraId="3879E924" w14:textId="77777777" w:rsidR="001473A5" w:rsidDel="00D42E19" w:rsidRDefault="001473A5">
          <w:pPr>
            <w:pStyle w:val="30"/>
            <w:tabs>
              <w:tab w:val="right" w:leader="dot" w:pos="8828"/>
            </w:tabs>
            <w:ind w:firstLineChars="0" w:firstLine="0"/>
            <w:rPr>
              <w:del w:id="149" w:author="中村 優太" w:date="2019-01-30T10:53:00Z"/>
              <w:noProof/>
              <w:kern w:val="2"/>
              <w:sz w:val="21"/>
              <w:szCs w:val="22"/>
              <w:lang w:eastAsia="ja-JP"/>
            </w:rPr>
          </w:pPr>
          <w:del w:id="150" w:author="中村 優太" w:date="2019-01-30T10:53:00Z">
            <w:r w:rsidRPr="00D42E19" w:rsidDel="00D42E19">
              <w:rPr>
                <w:rStyle w:val="ad"/>
                <w:noProof/>
              </w:rPr>
              <w:delText>3.2</w:delText>
            </w:r>
            <w:r w:rsidRPr="00D42E19" w:rsidDel="00D42E19">
              <w:rPr>
                <w:rStyle w:val="ad"/>
                <w:rFonts w:hint="eastAsia"/>
                <w:noProof/>
              </w:rPr>
              <w:delText>判別結果</w:delText>
            </w:r>
            <w:r w:rsidDel="00D42E19">
              <w:rPr>
                <w:noProof/>
                <w:webHidden/>
              </w:rPr>
              <w:tab/>
              <w:delText>15</w:delText>
            </w:r>
          </w:del>
        </w:p>
        <w:p w14:paraId="37F1EBEF" w14:textId="77777777" w:rsidR="001473A5" w:rsidDel="00D42E19" w:rsidRDefault="001473A5">
          <w:pPr>
            <w:pStyle w:val="13"/>
            <w:tabs>
              <w:tab w:val="right" w:leader="dot" w:pos="8828"/>
            </w:tabs>
            <w:ind w:firstLineChars="0" w:firstLine="0"/>
            <w:rPr>
              <w:del w:id="151" w:author="中村 優太" w:date="2019-01-30T10:53:00Z"/>
              <w:noProof/>
              <w:kern w:val="2"/>
              <w:sz w:val="21"/>
              <w:szCs w:val="22"/>
              <w:lang w:eastAsia="ja-JP"/>
            </w:rPr>
          </w:pPr>
          <w:del w:id="152" w:author="中村 優太" w:date="2019-01-30T10:53:00Z">
            <w:r w:rsidRPr="00D42E19" w:rsidDel="00D42E19">
              <w:rPr>
                <w:rStyle w:val="ad"/>
                <w:rFonts w:hint="eastAsia"/>
                <w:noProof/>
              </w:rPr>
              <w:delText>第</w:delText>
            </w:r>
            <w:r w:rsidRPr="00D42E19" w:rsidDel="00D42E19">
              <w:rPr>
                <w:rStyle w:val="ad"/>
                <w:noProof/>
              </w:rPr>
              <w:delText>4</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考察</w:delText>
            </w:r>
            <w:r w:rsidDel="00D42E19">
              <w:rPr>
                <w:noProof/>
                <w:webHidden/>
              </w:rPr>
              <w:tab/>
              <w:delText>18</w:delText>
            </w:r>
          </w:del>
        </w:p>
        <w:p w14:paraId="56F51234" w14:textId="77777777" w:rsidR="001473A5" w:rsidDel="00D42E19" w:rsidRDefault="001473A5">
          <w:pPr>
            <w:pStyle w:val="13"/>
            <w:tabs>
              <w:tab w:val="right" w:leader="dot" w:pos="8828"/>
            </w:tabs>
            <w:ind w:firstLineChars="0" w:firstLine="0"/>
            <w:rPr>
              <w:del w:id="153" w:author="中村 優太" w:date="2019-01-30T10:53:00Z"/>
              <w:noProof/>
              <w:kern w:val="2"/>
              <w:sz w:val="21"/>
              <w:szCs w:val="22"/>
              <w:lang w:eastAsia="ja-JP"/>
            </w:rPr>
          </w:pPr>
          <w:del w:id="154" w:author="中村 優太" w:date="2019-01-30T10:53:00Z">
            <w:r w:rsidRPr="00D42E19" w:rsidDel="00D42E19">
              <w:rPr>
                <w:rStyle w:val="ad"/>
                <w:rFonts w:hint="eastAsia"/>
                <w:noProof/>
              </w:rPr>
              <w:delText>第</w:delText>
            </w:r>
            <w:r w:rsidRPr="00D42E19" w:rsidDel="00D42E19">
              <w:rPr>
                <w:rStyle w:val="ad"/>
                <w:noProof/>
              </w:rPr>
              <w:delText>5</w:delText>
            </w:r>
            <w:r w:rsidRPr="00D42E19" w:rsidDel="00D42E19">
              <w:rPr>
                <w:rStyle w:val="ad"/>
                <w:rFonts w:hint="eastAsia"/>
                <w:noProof/>
              </w:rPr>
              <w:delText>章</w:delText>
            </w:r>
            <w:r w:rsidRPr="00D42E19" w:rsidDel="00D42E19">
              <w:rPr>
                <w:rStyle w:val="ad"/>
                <w:noProof/>
              </w:rPr>
              <w:delText xml:space="preserve"> </w:delText>
            </w:r>
            <w:r w:rsidRPr="00D42E19" w:rsidDel="00D42E19">
              <w:rPr>
                <w:rStyle w:val="ad"/>
                <w:rFonts w:hint="eastAsia"/>
                <w:noProof/>
              </w:rPr>
              <w:delText>結論</w:delText>
            </w:r>
            <w:r w:rsidDel="00D42E19">
              <w:rPr>
                <w:noProof/>
                <w:webHidden/>
              </w:rPr>
              <w:tab/>
              <w:delText>20</w:delText>
            </w:r>
          </w:del>
        </w:p>
        <w:p w14:paraId="12C841B1" w14:textId="77777777" w:rsidR="001473A5" w:rsidDel="00D42E19" w:rsidRDefault="001473A5">
          <w:pPr>
            <w:pStyle w:val="13"/>
            <w:tabs>
              <w:tab w:val="right" w:leader="dot" w:pos="8828"/>
            </w:tabs>
            <w:ind w:firstLineChars="0" w:firstLine="0"/>
            <w:rPr>
              <w:del w:id="155" w:author="中村 優太" w:date="2019-01-30T10:53:00Z"/>
              <w:noProof/>
              <w:kern w:val="2"/>
              <w:sz w:val="21"/>
              <w:szCs w:val="22"/>
              <w:lang w:eastAsia="ja-JP"/>
            </w:rPr>
          </w:pPr>
          <w:del w:id="156" w:author="中村 優太" w:date="2019-01-30T10:53:00Z">
            <w:r w:rsidRPr="00D42E19" w:rsidDel="00D42E19">
              <w:rPr>
                <w:rStyle w:val="ad"/>
                <w:rFonts w:hint="eastAsia"/>
                <w:noProof/>
              </w:rPr>
              <w:delText>謝辞</w:delText>
            </w:r>
            <w:r w:rsidDel="00D42E19">
              <w:rPr>
                <w:noProof/>
                <w:webHidden/>
              </w:rPr>
              <w:tab/>
              <w:delText>21</w:delText>
            </w:r>
          </w:del>
        </w:p>
        <w:p w14:paraId="278CCCE3" w14:textId="77777777" w:rsidR="001473A5" w:rsidDel="00D42E19" w:rsidRDefault="001473A5">
          <w:pPr>
            <w:pStyle w:val="13"/>
            <w:tabs>
              <w:tab w:val="right" w:leader="dot" w:pos="8828"/>
            </w:tabs>
            <w:ind w:firstLineChars="0" w:firstLine="0"/>
            <w:rPr>
              <w:del w:id="157" w:author="中村 優太" w:date="2019-01-30T10:53:00Z"/>
              <w:noProof/>
              <w:kern w:val="2"/>
              <w:sz w:val="21"/>
              <w:szCs w:val="22"/>
              <w:lang w:eastAsia="ja-JP"/>
            </w:rPr>
          </w:pPr>
          <w:del w:id="158" w:author="中村 優太" w:date="2019-01-30T10:53:00Z">
            <w:r w:rsidRPr="00D42E19" w:rsidDel="00D42E19">
              <w:rPr>
                <w:rStyle w:val="ad"/>
                <w:rFonts w:hint="eastAsia"/>
                <w:noProof/>
                <w:lang w:val="ja-JP"/>
              </w:rPr>
              <w:delText>参考文献</w:delText>
            </w:r>
            <w:r w:rsidDel="00D42E19">
              <w:rPr>
                <w:noProof/>
                <w:webHidden/>
              </w:rPr>
              <w:tab/>
              <w:delText>22</w:delText>
            </w:r>
          </w:del>
        </w:p>
        <w:p w14:paraId="29B131E2" w14:textId="77777777" w:rsidR="00D01F26" w:rsidDel="00D42E19" w:rsidRDefault="00D01F26">
          <w:pPr>
            <w:ind w:firstLineChars="0" w:firstLine="0"/>
            <w:rPr>
              <w:del w:id="159" w:author="中村 優太" w:date="2019-01-30T10:53:00Z"/>
            </w:rPr>
          </w:pPr>
          <w:r>
            <w:rPr>
              <w:b/>
              <w:bCs/>
              <w:lang w:val="ja-JP"/>
            </w:rPr>
            <w:fldChar w:fldCharType="end"/>
          </w:r>
        </w:p>
      </w:sdtContent>
    </w:sdt>
    <w:p w14:paraId="0DD377FB" w14:textId="77777777" w:rsidR="00D01F26" w:rsidRDefault="00D01F26">
      <w:pPr>
        <w:ind w:firstLineChars="0" w:firstLine="0"/>
        <w:rPr>
          <w:noProof/>
        </w:rPr>
        <w:pPrChange w:id="160" w:author="中村 優太" w:date="2019-01-30T15:06:00Z">
          <w:pPr>
            <w:ind w:firstLine="600"/>
          </w:pPr>
        </w:pPrChange>
      </w:pPr>
    </w:p>
    <w:p w14:paraId="4BB8CCA0" w14:textId="77777777" w:rsidR="00D42E19" w:rsidRDefault="00D01F26">
      <w:pPr>
        <w:ind w:firstLineChars="0" w:firstLine="0"/>
        <w:rPr>
          <w:ins w:id="161" w:author="中村 優太" w:date="2019-01-30T10:57:00Z"/>
          <w:noProof/>
        </w:rPr>
        <w:sectPr w:rsidR="00D42E19" w:rsidSect="00D42E19">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20" w:footer="720" w:gutter="0"/>
          <w:pgNumType w:start="1"/>
          <w:cols w:space="720"/>
        </w:sectPr>
        <w:pPrChange w:id="162" w:author="中村 優太" w:date="2019-01-30T11:08:00Z">
          <w:pPr>
            <w:ind w:firstLine="600"/>
          </w:pPr>
        </w:pPrChange>
      </w:pPr>
      <w:r>
        <w:rPr>
          <w:noProof/>
        </w:rPr>
        <w:br w:type="page"/>
      </w:r>
    </w:p>
    <w:p w14:paraId="04AE999A" w14:textId="0B8F0326" w:rsidR="00D01F26" w:rsidDel="00D42E19" w:rsidRDefault="00D01F26">
      <w:pPr>
        <w:ind w:firstLine="600"/>
        <w:rPr>
          <w:del w:id="163" w:author="中村 優太" w:date="2019-01-30T10:58:00Z"/>
          <w:noProof/>
        </w:rPr>
      </w:pPr>
    </w:p>
    <w:p w14:paraId="45FFED8D" w14:textId="697D681E" w:rsidR="00B84442" w:rsidRDefault="00B84442" w:rsidP="006F0738">
      <w:pPr>
        <w:pStyle w:val="1"/>
        <w:jc w:val="center"/>
      </w:pPr>
      <w:bookmarkStart w:id="164" w:name="_Toc536624115"/>
      <w:r>
        <w:t>要旨</w:t>
      </w:r>
      <w:bookmarkEnd w:id="164"/>
    </w:p>
    <w:p w14:paraId="511C6B34" w14:textId="4013617D" w:rsidR="00B84442" w:rsidRDefault="005F0F46">
      <w:pPr>
        <w:ind w:firstLine="600"/>
        <w:rPr>
          <w:noProof/>
          <w:lang w:eastAsia="ja-JP"/>
        </w:rPr>
      </w:pPr>
      <w:ins w:id="165" w:author="中村 優太" w:date="2019-01-30T10:49:00Z">
        <w:r>
          <w:rPr>
            <w:noProof/>
            <w:lang w:eastAsia="ja-JP"/>
          </w:rPr>
          <w:t>F</w:t>
        </w:r>
        <w:r w:rsidRPr="00B84442">
          <w:rPr>
            <w:rFonts w:hint="eastAsia"/>
            <w:noProof/>
            <w:lang w:eastAsia="ja-JP"/>
          </w:rPr>
          <w:t>ine-tuning</w:t>
        </w:r>
      </w:ins>
      <w:ins w:id="166" w:author="中村 優太" w:date="2019-01-30T16:12:00Z">
        <w:r w:rsidR="000F74AC">
          <w:rPr>
            <w:noProof/>
            <w:lang w:eastAsia="ja-JP"/>
          </w:rPr>
          <w:t xml:space="preserve"> </w:t>
        </w:r>
      </w:ins>
      <w:ins w:id="167" w:author="中村 優太" w:date="2019-01-30T10:49:00Z">
        <w:r>
          <w:rPr>
            <w:rFonts w:hint="eastAsia"/>
            <w:noProof/>
            <w:lang w:eastAsia="ja-JP"/>
          </w:rPr>
          <w:t>と</w:t>
        </w:r>
        <w:r w:rsidRPr="00B84442">
          <w:rPr>
            <w:rFonts w:hint="eastAsia"/>
            <w:noProof/>
            <w:lang w:eastAsia="ja-JP"/>
          </w:rPr>
          <w:t>は</w:t>
        </w:r>
        <w:r>
          <w:rPr>
            <w:rFonts w:hint="eastAsia"/>
            <w:noProof/>
            <w:lang w:eastAsia="ja-JP"/>
          </w:rPr>
          <w:t>ある課題のためにすでに訓練された</w:t>
        </w:r>
        <w:r w:rsidRPr="00B84442">
          <w:rPr>
            <w:rFonts w:hint="eastAsia"/>
            <w:noProof/>
            <w:lang w:eastAsia="ja-JP"/>
          </w:rPr>
          <w:t>ニューラルネットワーク</w:t>
        </w:r>
        <w:r>
          <w:rPr>
            <w:rFonts w:hint="eastAsia"/>
            <w:noProof/>
            <w:lang w:eastAsia="ja-JP"/>
          </w:rPr>
          <w:t>を</w:t>
        </w:r>
      </w:ins>
      <w:ins w:id="168" w:author="中村 優太" w:date="2019-01-30T10:52:00Z">
        <w:r w:rsidR="003D4898">
          <w:rPr>
            <w:rFonts w:hint="eastAsia"/>
            <w:noProof/>
            <w:lang w:eastAsia="ja-JP"/>
          </w:rPr>
          <w:t>元</w:t>
        </w:r>
      </w:ins>
      <w:ins w:id="169" w:author="中村 優太" w:date="2019-01-30T10:49:00Z">
        <w:r>
          <w:rPr>
            <w:rFonts w:hint="eastAsia"/>
            <w:noProof/>
            <w:lang w:eastAsia="ja-JP"/>
          </w:rPr>
          <w:t>に</w:t>
        </w:r>
      </w:ins>
      <w:ins w:id="170" w:author="中村 優太" w:date="2019-01-30T11:09:00Z">
        <w:r w:rsidR="00321E52">
          <w:rPr>
            <w:rFonts w:hint="eastAsia"/>
            <w:noProof/>
            <w:lang w:eastAsia="ja-JP"/>
          </w:rPr>
          <w:t xml:space="preserve">, </w:t>
        </w:r>
      </w:ins>
      <w:ins w:id="171" w:author="中村 優太" w:date="2019-01-30T10:49:00Z">
        <w:r>
          <w:rPr>
            <w:rFonts w:hint="eastAsia"/>
            <w:noProof/>
            <w:lang w:eastAsia="ja-JP"/>
          </w:rPr>
          <w:t>別の課題のために再訓練することを指す</w:t>
        </w:r>
      </w:ins>
      <w:ins w:id="172" w:author="中村 優太" w:date="2019-01-30T11:09:00Z">
        <w:r w:rsidR="00321E52">
          <w:rPr>
            <w:rFonts w:hint="eastAsia"/>
            <w:noProof/>
            <w:lang w:eastAsia="ja-JP"/>
          </w:rPr>
          <w:t xml:space="preserve">. </w:t>
        </w:r>
      </w:ins>
      <w:ins w:id="173" w:author="中村 優太" w:date="2019-01-30T10:49:00Z">
        <w:r>
          <w:rPr>
            <w:rFonts w:hint="eastAsia"/>
            <w:noProof/>
            <w:lang w:eastAsia="ja-JP"/>
          </w:rPr>
          <w:t>一般にニューラルネットワークの学習には大規模なデータが必要となるが</w:t>
        </w:r>
      </w:ins>
      <w:ins w:id="174" w:author="中村 優太" w:date="2019-01-30T11:09:00Z">
        <w:r w:rsidR="00321E52">
          <w:rPr>
            <w:rFonts w:hint="eastAsia"/>
            <w:noProof/>
            <w:lang w:eastAsia="ja-JP"/>
          </w:rPr>
          <w:t xml:space="preserve">, </w:t>
        </w:r>
      </w:ins>
      <w:ins w:id="175" w:author="中村 優太" w:date="2019-01-30T10:49:00Z">
        <w:r>
          <w:rPr>
            <w:noProof/>
            <w:lang w:eastAsia="ja-JP"/>
          </w:rPr>
          <w:t>fine-tuning</w:t>
        </w:r>
      </w:ins>
      <w:ins w:id="176" w:author="中村 優太" w:date="2019-01-30T16:12:00Z">
        <w:r w:rsidR="000F74AC">
          <w:rPr>
            <w:noProof/>
            <w:lang w:eastAsia="ja-JP"/>
          </w:rPr>
          <w:t xml:space="preserve"> </w:t>
        </w:r>
      </w:ins>
      <w:ins w:id="177" w:author="中村 優太" w:date="2019-01-30T10:49:00Z">
        <w:r>
          <w:rPr>
            <w:rFonts w:hint="eastAsia"/>
            <w:noProof/>
            <w:lang w:eastAsia="ja-JP"/>
          </w:rPr>
          <w:t>では</w:t>
        </w:r>
        <w:r w:rsidRPr="00B84442">
          <w:rPr>
            <w:rFonts w:hint="eastAsia"/>
            <w:noProof/>
            <w:lang w:eastAsia="ja-JP"/>
          </w:rPr>
          <w:t>学習済み</w:t>
        </w:r>
        <w:r>
          <w:rPr>
            <w:rFonts w:hint="eastAsia"/>
            <w:noProof/>
            <w:lang w:eastAsia="ja-JP"/>
          </w:rPr>
          <w:t>の</w:t>
        </w:r>
        <w:r w:rsidRPr="00B84442">
          <w:rPr>
            <w:rFonts w:hint="eastAsia"/>
            <w:noProof/>
            <w:lang w:eastAsia="ja-JP"/>
          </w:rPr>
          <w:t>ニューラルネット</w:t>
        </w:r>
        <w:r>
          <w:rPr>
            <w:rFonts w:hint="eastAsia"/>
            <w:noProof/>
            <w:lang w:eastAsia="ja-JP"/>
          </w:rPr>
          <w:t>ワークを元とすることで新たな課題に対し</w:t>
        </w:r>
      </w:ins>
      <w:ins w:id="178" w:author="中村 優太" w:date="2019-01-30T11:09:00Z">
        <w:r w:rsidR="00321E52">
          <w:rPr>
            <w:rFonts w:hint="eastAsia"/>
            <w:noProof/>
            <w:lang w:eastAsia="ja-JP"/>
          </w:rPr>
          <w:t xml:space="preserve">, </w:t>
        </w:r>
      </w:ins>
      <w:ins w:id="179" w:author="中村 優太" w:date="2019-01-30T10:49:00Z">
        <w:r>
          <w:rPr>
            <w:rFonts w:hint="eastAsia"/>
            <w:noProof/>
            <w:lang w:eastAsia="ja-JP"/>
          </w:rPr>
          <w:t>少量の訓練データ量での学習を可能にするため</w:t>
        </w:r>
        <w:r>
          <w:rPr>
            <w:rFonts w:hint="eastAsia"/>
            <w:noProof/>
            <w:lang w:eastAsia="ja-JP"/>
          </w:rPr>
          <w:t xml:space="preserve">, </w:t>
        </w:r>
        <w:r>
          <w:rPr>
            <w:rFonts w:hint="eastAsia"/>
            <w:noProof/>
            <w:lang w:eastAsia="ja-JP"/>
          </w:rPr>
          <w:t>近年注目を集めている</w:t>
        </w:r>
        <w:r w:rsidRPr="00B84442">
          <w:rPr>
            <w:rFonts w:hint="eastAsia"/>
            <w:noProof/>
            <w:lang w:eastAsia="ja-JP"/>
          </w:rPr>
          <w:t>技術である</w:t>
        </w:r>
        <w:r>
          <w:rPr>
            <w:rFonts w:hint="eastAsia"/>
            <w:noProof/>
            <w:lang w:eastAsia="ja-JP"/>
          </w:rPr>
          <w:t xml:space="preserve">. </w:t>
        </w:r>
        <w:r w:rsidRPr="00B84442">
          <w:rPr>
            <w:rFonts w:hint="eastAsia"/>
            <w:noProof/>
            <w:lang w:eastAsia="ja-JP"/>
          </w:rPr>
          <w:t>特に</w:t>
        </w:r>
        <w:r>
          <w:rPr>
            <w:rFonts w:hint="eastAsia"/>
            <w:noProof/>
            <w:lang w:eastAsia="ja-JP"/>
          </w:rPr>
          <w:t xml:space="preserve">, </w:t>
        </w:r>
        <w:r w:rsidRPr="00B84442">
          <w:rPr>
            <w:rFonts w:hint="eastAsia"/>
            <w:noProof/>
            <w:lang w:eastAsia="ja-JP"/>
          </w:rPr>
          <w:t>ニューラルネットワークが注目されるきっかけともなった静止画を</w:t>
        </w:r>
        <w:r>
          <w:rPr>
            <w:rFonts w:hint="eastAsia"/>
            <w:noProof/>
            <w:lang w:eastAsia="ja-JP"/>
          </w:rPr>
          <w:t>判別する</w:t>
        </w:r>
        <w:r w:rsidRPr="00B84442">
          <w:rPr>
            <w:rFonts w:hint="eastAsia"/>
            <w:noProof/>
            <w:lang w:eastAsia="ja-JP"/>
          </w:rPr>
          <w:t>タスクにおいては</w:t>
        </w:r>
        <w:r>
          <w:rPr>
            <w:rFonts w:hint="eastAsia"/>
            <w:noProof/>
            <w:lang w:eastAsia="ja-JP"/>
          </w:rPr>
          <w:t xml:space="preserve">, </w:t>
        </w:r>
        <w:r>
          <w:rPr>
            <w:noProof/>
            <w:lang w:eastAsia="ja-JP"/>
          </w:rPr>
          <w:t xml:space="preserve">fine-tuning </w:t>
        </w:r>
        <w:r>
          <w:rPr>
            <w:noProof/>
            <w:lang w:eastAsia="ja-JP"/>
          </w:rPr>
          <w:t>が</w:t>
        </w:r>
        <w:r w:rsidRPr="00B84442">
          <w:rPr>
            <w:rFonts w:hint="eastAsia"/>
            <w:noProof/>
            <w:lang w:eastAsia="ja-JP"/>
          </w:rPr>
          <w:t>一般的に用いられており</w:t>
        </w:r>
        <w:r>
          <w:rPr>
            <w:rFonts w:hint="eastAsia"/>
            <w:noProof/>
            <w:lang w:eastAsia="ja-JP"/>
          </w:rPr>
          <w:t xml:space="preserve">, </w:t>
        </w:r>
        <w:r w:rsidRPr="00B84442">
          <w:rPr>
            <w:rFonts w:hint="eastAsia"/>
            <w:noProof/>
            <w:lang w:eastAsia="ja-JP"/>
          </w:rPr>
          <w:t>その方法論も確立されている</w:t>
        </w:r>
        <w:r>
          <w:rPr>
            <w:rFonts w:hint="eastAsia"/>
            <w:noProof/>
            <w:lang w:eastAsia="ja-JP"/>
          </w:rPr>
          <w:t xml:space="preserve">. </w:t>
        </w:r>
        <w:r w:rsidRPr="00B84442">
          <w:rPr>
            <w:rFonts w:hint="eastAsia"/>
            <w:noProof/>
            <w:lang w:eastAsia="ja-JP"/>
          </w:rPr>
          <w:t>一方で動画を扱うタスクにおける</w:t>
        </w:r>
        <w:r w:rsidRPr="00B84442">
          <w:rPr>
            <w:rFonts w:hint="eastAsia"/>
            <w:noProof/>
            <w:lang w:eastAsia="ja-JP"/>
          </w:rPr>
          <w:t>fine-tuning</w:t>
        </w:r>
        <w:r>
          <w:rPr>
            <w:rFonts w:hint="eastAsia"/>
            <w:noProof/>
            <w:lang w:eastAsia="ja-JP"/>
          </w:rPr>
          <w:t>は複数の方法が提案されており</w:t>
        </w:r>
      </w:ins>
      <w:ins w:id="180" w:author="中村 優太" w:date="2019-01-30T11:09:00Z">
        <w:r w:rsidR="00321E52">
          <w:rPr>
            <w:rFonts w:hint="eastAsia"/>
            <w:noProof/>
            <w:lang w:eastAsia="ja-JP"/>
          </w:rPr>
          <w:t xml:space="preserve">, </w:t>
        </w:r>
      </w:ins>
      <w:ins w:id="181" w:author="中村 優太" w:date="2019-01-30T10:49:00Z">
        <w:r>
          <w:rPr>
            <w:rFonts w:hint="eastAsia"/>
            <w:noProof/>
            <w:lang w:eastAsia="ja-JP"/>
          </w:rPr>
          <w:t>どの方法が優れているか</w:t>
        </w:r>
        <w:r w:rsidRPr="00B84442">
          <w:rPr>
            <w:rFonts w:hint="eastAsia"/>
            <w:noProof/>
            <w:lang w:eastAsia="ja-JP"/>
          </w:rPr>
          <w:t>確立され</w:t>
        </w:r>
        <w:r>
          <w:rPr>
            <w:rFonts w:hint="eastAsia"/>
            <w:noProof/>
            <w:lang w:eastAsia="ja-JP"/>
          </w:rPr>
          <w:t>た見解は得られていない</w:t>
        </w:r>
        <w:r>
          <w:rPr>
            <w:rFonts w:hint="eastAsia"/>
            <w:noProof/>
            <w:lang w:eastAsia="ja-JP"/>
          </w:rPr>
          <w:t xml:space="preserve">. </w:t>
        </w:r>
        <w:r w:rsidRPr="00B84442">
          <w:rPr>
            <w:rFonts w:hint="eastAsia"/>
            <w:noProof/>
            <w:lang w:eastAsia="ja-JP"/>
          </w:rPr>
          <w:t>そこで本研究では動画中の物体</w:t>
        </w:r>
        <w:r w:rsidR="00BD4901">
          <w:rPr>
            <w:rFonts w:hint="eastAsia"/>
            <w:noProof/>
            <w:lang w:eastAsia="ja-JP"/>
          </w:rPr>
          <w:t>判別</w:t>
        </w:r>
        <w:r w:rsidRPr="00B84442">
          <w:rPr>
            <w:rFonts w:hint="eastAsia"/>
            <w:noProof/>
            <w:lang w:eastAsia="ja-JP"/>
          </w:rPr>
          <w:t>タスク</w:t>
        </w:r>
        <w:r>
          <w:rPr>
            <w:rFonts w:hint="eastAsia"/>
            <w:noProof/>
            <w:lang w:eastAsia="ja-JP"/>
          </w:rPr>
          <w:t>において</w:t>
        </w:r>
        <w:r>
          <w:rPr>
            <w:rFonts w:hint="eastAsia"/>
            <w:noProof/>
            <w:lang w:eastAsia="ja-JP"/>
          </w:rPr>
          <w:t xml:space="preserve">, </w:t>
        </w:r>
        <w:r>
          <w:rPr>
            <w:rFonts w:hint="eastAsia"/>
            <w:noProof/>
            <w:lang w:eastAsia="ja-JP"/>
          </w:rPr>
          <w:t>先行研究で提案されている複数の</w:t>
        </w:r>
      </w:ins>
      <w:ins w:id="182" w:author="中村 優太" w:date="2019-01-30T16:12:00Z">
        <w:r w:rsidR="000F74AC">
          <w:rPr>
            <w:rFonts w:hint="eastAsia"/>
            <w:noProof/>
            <w:lang w:eastAsia="ja-JP"/>
          </w:rPr>
          <w:t xml:space="preserve"> </w:t>
        </w:r>
      </w:ins>
      <w:ins w:id="183" w:author="中村 優太" w:date="2019-01-30T10:49:00Z">
        <w:r>
          <w:rPr>
            <w:noProof/>
            <w:lang w:eastAsia="ja-JP"/>
          </w:rPr>
          <w:t>fine-tuning</w:t>
        </w:r>
      </w:ins>
      <w:ins w:id="184" w:author="中村 優太" w:date="2019-01-30T16:12:00Z">
        <w:r w:rsidR="000F74AC">
          <w:rPr>
            <w:noProof/>
            <w:lang w:eastAsia="ja-JP"/>
          </w:rPr>
          <w:t xml:space="preserve"> </w:t>
        </w:r>
      </w:ins>
      <w:ins w:id="185" w:author="中村 優太" w:date="2019-01-30T10:49:00Z">
        <w:r>
          <w:rPr>
            <w:rFonts w:hint="eastAsia"/>
            <w:noProof/>
            <w:lang w:eastAsia="ja-JP"/>
          </w:rPr>
          <w:t>の方法を試し</w:t>
        </w:r>
      </w:ins>
      <w:ins w:id="186" w:author="中村 優太" w:date="2019-01-30T11:09:00Z">
        <w:r w:rsidR="00321E52">
          <w:rPr>
            <w:rFonts w:hint="eastAsia"/>
            <w:noProof/>
            <w:lang w:eastAsia="ja-JP"/>
          </w:rPr>
          <w:t xml:space="preserve">, </w:t>
        </w:r>
      </w:ins>
      <w:ins w:id="187" w:author="中村 優太" w:date="2019-01-30T10:49:00Z">
        <w:r>
          <w:rPr>
            <w:rFonts w:hint="eastAsia"/>
            <w:noProof/>
            <w:lang w:eastAsia="ja-JP"/>
          </w:rPr>
          <w:t>精度を比較した</w:t>
        </w:r>
      </w:ins>
      <w:ins w:id="188" w:author="中村 優太" w:date="2019-01-30T11:09:00Z">
        <w:r w:rsidR="00321E52">
          <w:rPr>
            <w:rFonts w:hint="eastAsia"/>
            <w:noProof/>
            <w:lang w:eastAsia="ja-JP"/>
          </w:rPr>
          <w:t xml:space="preserve">. </w:t>
        </w:r>
      </w:ins>
      <w:commentRangeStart w:id="189"/>
      <w:ins w:id="190" w:author="中村 優太" w:date="2019-01-30T10:49:00Z">
        <w:r w:rsidRPr="00B84442">
          <w:rPr>
            <w:rFonts w:hint="eastAsia"/>
            <w:noProof/>
            <w:lang w:eastAsia="ja-JP"/>
          </w:rPr>
          <w:t>検証の結果</w:t>
        </w:r>
        <w:r>
          <w:rPr>
            <w:rFonts w:hint="eastAsia"/>
            <w:noProof/>
            <w:lang w:eastAsia="ja-JP"/>
          </w:rPr>
          <w:t>,</w:t>
        </w:r>
      </w:ins>
      <w:ins w:id="191" w:author="中村 優太" w:date="2019-01-30T10:50:00Z">
        <w:r w:rsidR="00BF1916">
          <w:rPr>
            <w:rFonts w:hint="eastAsia"/>
            <w:noProof/>
            <w:lang w:eastAsia="ja-JP"/>
          </w:rPr>
          <w:t xml:space="preserve"> </w:t>
        </w:r>
      </w:ins>
      <w:ins w:id="192" w:author="中村 優太" w:date="2019-01-30T10:49:00Z">
        <w:r w:rsidRPr="00B84442">
          <w:rPr>
            <w:rFonts w:hint="eastAsia"/>
            <w:noProof/>
            <w:lang w:eastAsia="ja-JP"/>
          </w:rPr>
          <w:t>静止画中の物体判別タスク</w:t>
        </w:r>
        <w:r>
          <w:rPr>
            <w:rFonts w:hint="eastAsia"/>
            <w:noProof/>
            <w:lang w:eastAsia="ja-JP"/>
          </w:rPr>
          <w:t>用に</w:t>
        </w:r>
        <w:r w:rsidRPr="00B84442">
          <w:rPr>
            <w:rFonts w:hint="eastAsia"/>
            <w:noProof/>
            <w:lang w:eastAsia="ja-JP"/>
          </w:rPr>
          <w:t>学習さ</w:t>
        </w:r>
        <w:r>
          <w:rPr>
            <w:rFonts w:hint="eastAsia"/>
            <w:noProof/>
            <w:lang w:eastAsia="ja-JP"/>
          </w:rPr>
          <w:t>れた</w:t>
        </w:r>
        <w:r w:rsidRPr="00B84442">
          <w:rPr>
            <w:rFonts w:hint="eastAsia"/>
            <w:noProof/>
            <w:lang w:eastAsia="ja-JP"/>
          </w:rPr>
          <w:t>ネットワークを</w:t>
        </w:r>
      </w:ins>
      <w:ins w:id="193" w:author="中村 優太" w:date="2019-01-30T11:11:00Z">
        <w:r w:rsidR="003C2E7E">
          <w:rPr>
            <w:rFonts w:hint="eastAsia"/>
            <w:noProof/>
            <w:lang w:eastAsia="ja-JP"/>
          </w:rPr>
          <w:t>動画に適した</w:t>
        </w:r>
      </w:ins>
      <w:ins w:id="194" w:author="中村 優太" w:date="2019-01-30T11:12:00Z">
        <w:r w:rsidR="003C2E7E">
          <w:rPr>
            <w:rFonts w:hint="eastAsia"/>
            <w:noProof/>
            <w:lang w:eastAsia="ja-JP"/>
          </w:rPr>
          <w:t>アーキテクチャに拡張したネットワークを元に</w:t>
        </w:r>
      </w:ins>
      <w:ins w:id="195" w:author="中村 優太" w:date="2019-01-30T16:12:00Z">
        <w:r w:rsidR="000F74AC">
          <w:rPr>
            <w:rFonts w:hint="eastAsia"/>
            <w:noProof/>
            <w:lang w:eastAsia="ja-JP"/>
          </w:rPr>
          <w:t xml:space="preserve"> </w:t>
        </w:r>
      </w:ins>
      <w:ins w:id="196" w:author="中村 優太" w:date="2019-01-30T10:49:00Z">
        <w:r w:rsidRPr="00B84442">
          <w:rPr>
            <w:rFonts w:hint="eastAsia"/>
            <w:noProof/>
            <w:lang w:eastAsia="ja-JP"/>
          </w:rPr>
          <w:t>fine-tuning</w:t>
        </w:r>
      </w:ins>
      <w:ins w:id="197" w:author="中村 優太" w:date="2019-01-30T16:12:00Z">
        <w:r w:rsidR="000F74AC">
          <w:rPr>
            <w:noProof/>
            <w:lang w:eastAsia="ja-JP"/>
          </w:rPr>
          <w:t xml:space="preserve"> </w:t>
        </w:r>
      </w:ins>
      <w:ins w:id="198" w:author="中村 優太" w:date="2019-01-30T10:49:00Z">
        <w:r w:rsidR="00BF1916">
          <w:rPr>
            <w:rFonts w:hint="eastAsia"/>
            <w:noProof/>
            <w:lang w:eastAsia="ja-JP"/>
          </w:rPr>
          <w:t>を行</w:t>
        </w:r>
      </w:ins>
      <w:ins w:id="199" w:author="中村 優太" w:date="2019-01-30T10:50:00Z">
        <w:r w:rsidR="00BF1916">
          <w:rPr>
            <w:rFonts w:hint="eastAsia"/>
            <w:noProof/>
            <w:lang w:eastAsia="ja-JP"/>
          </w:rPr>
          <w:t>った場合には</w:t>
        </w:r>
      </w:ins>
      <w:ins w:id="200" w:author="中村 優太" w:date="2019-01-30T10:49:00Z">
        <w:r>
          <w:rPr>
            <w:rFonts w:hint="eastAsia"/>
            <w:noProof/>
            <w:lang w:eastAsia="ja-JP"/>
          </w:rPr>
          <w:t>動画中の物体</w:t>
        </w:r>
        <w:r w:rsidRPr="00B84442">
          <w:rPr>
            <w:rFonts w:hint="eastAsia"/>
            <w:noProof/>
            <w:lang w:eastAsia="ja-JP"/>
          </w:rPr>
          <w:t>判別タスクを学習でき</w:t>
        </w:r>
      </w:ins>
      <w:ins w:id="201" w:author="中村 優太" w:date="2019-01-30T10:50:00Z">
        <w:r w:rsidR="00BF1916">
          <w:rPr>
            <w:rFonts w:hint="eastAsia"/>
            <w:noProof/>
            <w:lang w:eastAsia="ja-JP"/>
          </w:rPr>
          <w:t xml:space="preserve">, </w:t>
        </w:r>
        <w:r w:rsidR="00BF1916">
          <w:rPr>
            <w:rFonts w:hint="eastAsia"/>
            <w:noProof/>
            <w:lang w:eastAsia="ja-JP"/>
          </w:rPr>
          <w:t>それ以外の</w:t>
        </w:r>
      </w:ins>
      <w:ins w:id="202" w:author="中村 優太" w:date="2019-01-30T10:51:00Z">
        <w:r w:rsidR="00BF1916">
          <w:rPr>
            <w:rFonts w:hint="eastAsia"/>
            <w:noProof/>
            <w:lang w:eastAsia="ja-JP"/>
          </w:rPr>
          <w:t>訓練済みニューラルネットワークを</w:t>
        </w:r>
      </w:ins>
      <w:ins w:id="203" w:author="中村 優太" w:date="2019-01-30T11:13:00Z">
        <w:r w:rsidR="003C2E7E">
          <w:rPr>
            <w:rFonts w:hint="eastAsia"/>
            <w:noProof/>
            <w:lang w:eastAsia="ja-JP"/>
          </w:rPr>
          <w:t>元に</w:t>
        </w:r>
      </w:ins>
      <w:ins w:id="204" w:author="中村 優太" w:date="2019-01-30T10:51:00Z">
        <w:r w:rsidR="00DF37B7">
          <w:rPr>
            <w:rFonts w:hint="eastAsia"/>
            <w:noProof/>
            <w:lang w:eastAsia="ja-JP"/>
          </w:rPr>
          <w:t xml:space="preserve"> </w:t>
        </w:r>
        <w:r w:rsidR="00DF37B7">
          <w:rPr>
            <w:noProof/>
            <w:lang w:eastAsia="ja-JP"/>
          </w:rPr>
          <w:t xml:space="preserve">fine-tuning </w:t>
        </w:r>
      </w:ins>
      <w:ins w:id="205" w:author="中村 優太" w:date="2019-01-30T11:13:00Z">
        <w:r w:rsidR="003C2E7E">
          <w:rPr>
            <w:noProof/>
            <w:lang w:eastAsia="ja-JP"/>
          </w:rPr>
          <w:t>を行った</w:t>
        </w:r>
      </w:ins>
      <w:ins w:id="206" w:author="中村 優太" w:date="2019-01-30T10:51:00Z">
        <w:r w:rsidR="00BF1916">
          <w:rPr>
            <w:rFonts w:hint="eastAsia"/>
            <w:noProof/>
            <w:lang w:eastAsia="ja-JP"/>
          </w:rPr>
          <w:t>場合には</w:t>
        </w:r>
        <w:r w:rsidR="00DF37B7">
          <w:rPr>
            <w:rFonts w:hint="eastAsia"/>
            <w:noProof/>
            <w:lang w:eastAsia="ja-JP"/>
          </w:rPr>
          <w:t>チャンスレベルと同等の</w:t>
        </w:r>
      </w:ins>
      <w:ins w:id="207" w:author="中村 優太" w:date="2019-01-30T11:13:00Z">
        <w:r w:rsidR="003C2E7E">
          <w:rPr>
            <w:rFonts w:hint="eastAsia"/>
            <w:noProof/>
            <w:lang w:eastAsia="ja-JP"/>
          </w:rPr>
          <w:t>精度となることが分かった</w:t>
        </w:r>
      </w:ins>
      <w:ins w:id="208" w:author="中村 優太" w:date="2019-01-30T10:49:00Z">
        <w:r>
          <w:rPr>
            <w:rFonts w:hint="eastAsia"/>
            <w:noProof/>
            <w:lang w:eastAsia="ja-JP"/>
          </w:rPr>
          <w:t xml:space="preserve">. </w:t>
        </w:r>
        <w:commentRangeEnd w:id="189"/>
        <w:r>
          <w:rPr>
            <w:rStyle w:val="af"/>
          </w:rPr>
          <w:commentReference w:id="189"/>
        </w:r>
        <w:r w:rsidRPr="00B84442">
          <w:rPr>
            <w:rFonts w:hint="eastAsia"/>
            <w:noProof/>
            <w:lang w:eastAsia="ja-JP"/>
          </w:rPr>
          <w:t>これは</w:t>
        </w:r>
        <w:r>
          <w:rPr>
            <w:rFonts w:hint="eastAsia"/>
            <w:noProof/>
            <w:lang w:eastAsia="ja-JP"/>
          </w:rPr>
          <w:t xml:space="preserve">, </w:t>
        </w:r>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Pr>
            <w:rFonts w:hint="eastAsia"/>
            <w:noProof/>
            <w:lang w:eastAsia="ja-JP"/>
          </w:rPr>
          <w:t>を扱うタスクの学習を行えることを示唆している</w:t>
        </w:r>
        <w:r>
          <w:rPr>
            <w:rFonts w:hint="eastAsia"/>
            <w:noProof/>
            <w:lang w:eastAsia="ja-JP"/>
          </w:rPr>
          <w:t xml:space="preserve">. </w:t>
        </w:r>
      </w:ins>
      <w:del w:id="209" w:author="中村 優太" w:date="2019-01-30T10:49:00Z">
        <w:r w:rsidR="00B84442" w:rsidRPr="00B84442" w:rsidDel="005F0F46">
          <w:rPr>
            <w:rFonts w:hint="eastAsia"/>
            <w:noProof/>
          </w:rPr>
          <w:delText>ニューラルネットワークの</w:delText>
        </w:r>
        <w:r w:rsidR="00B84442" w:rsidRPr="00B84442" w:rsidDel="005F0F46">
          <w:rPr>
            <w:rFonts w:hint="eastAsia"/>
            <w:noProof/>
          </w:rPr>
          <w:delText>fine-tuning</w:delText>
        </w:r>
        <w:r w:rsidR="00B84442" w:rsidRPr="00B84442" w:rsidDel="005F0F46">
          <w:rPr>
            <w:rFonts w:hint="eastAsia"/>
            <w:noProof/>
          </w:rPr>
          <w:delText>はニューラルネットワークの訓練手法</w:delText>
        </w:r>
      </w:del>
      <w:del w:id="210" w:author="中村 優太" w:date="2019-01-29T18:10:00Z">
        <w:r w:rsidR="00B84442" w:rsidRPr="00B84442" w:rsidDel="00572261">
          <w:rPr>
            <w:rFonts w:hint="eastAsia"/>
            <w:noProof/>
          </w:rPr>
          <w:delText>の一つであり</w:delText>
        </w:r>
      </w:del>
      <w:del w:id="211" w:author="中村 優太" w:date="2019-01-30T10:49:00Z">
        <w:r w:rsidR="00874421" w:rsidDel="005F0F46">
          <w:rPr>
            <w:rFonts w:hint="eastAsia"/>
            <w:noProof/>
          </w:rPr>
          <w:delText xml:space="preserve">, </w:delText>
        </w:r>
      </w:del>
      <w:del w:id="212" w:author="中村 優太" w:date="2019-01-30T10:48:00Z">
        <w:r w:rsidR="00B84442" w:rsidRPr="00B84442" w:rsidDel="007554FA">
          <w:rPr>
            <w:rFonts w:hint="eastAsia"/>
            <w:noProof/>
          </w:rPr>
          <w:delText>学習済み</w:delText>
        </w:r>
      </w:del>
      <w:del w:id="213" w:author="中村 優太" w:date="2019-01-30T10:49:00Z">
        <w:r w:rsidR="00B84442" w:rsidRPr="00B84442" w:rsidDel="005F0F46">
          <w:rPr>
            <w:rFonts w:hint="eastAsia"/>
            <w:noProof/>
          </w:rPr>
          <w:delText>ニューラルネット</w:delText>
        </w:r>
        <w:r w:rsidR="000809B8" w:rsidDel="005F0F46">
          <w:rPr>
            <w:rFonts w:hint="eastAsia"/>
            <w:noProof/>
          </w:rPr>
          <w:delText>ワークを元とすることで限られたデータ量で</w:delText>
        </w:r>
      </w:del>
      <w:del w:id="214" w:author="中村 優太" w:date="2019-01-29T18:12:00Z">
        <w:r w:rsidR="000809B8" w:rsidDel="0031395C">
          <w:rPr>
            <w:rFonts w:hint="eastAsia"/>
            <w:noProof/>
          </w:rPr>
          <w:delText>の</w:delText>
        </w:r>
      </w:del>
      <w:del w:id="215" w:author="中村 優太" w:date="2019-01-30T10:49:00Z">
        <w:r w:rsidR="000809B8" w:rsidDel="005F0F46">
          <w:rPr>
            <w:rFonts w:hint="eastAsia"/>
            <w:noProof/>
          </w:rPr>
          <w:delText>タスクの学習を可能にするため</w:delText>
        </w:r>
        <w:r w:rsidR="00874421" w:rsidDel="005F0F46">
          <w:rPr>
            <w:rFonts w:hint="eastAsia"/>
            <w:noProof/>
          </w:rPr>
          <w:delText xml:space="preserve">, </w:delText>
        </w:r>
        <w:r w:rsidR="000809B8" w:rsidDel="005F0F46">
          <w:rPr>
            <w:rFonts w:hint="eastAsia"/>
            <w:noProof/>
          </w:rPr>
          <w:delText>近年注目を集めている</w:delText>
        </w:r>
        <w:r w:rsidR="00B84442" w:rsidRPr="00B84442" w:rsidDel="005F0F46">
          <w:rPr>
            <w:rFonts w:hint="eastAsia"/>
            <w:noProof/>
          </w:rPr>
          <w:delText>技術である</w:delText>
        </w:r>
        <w:r w:rsidR="00874421" w:rsidDel="005F0F46">
          <w:rPr>
            <w:rFonts w:hint="eastAsia"/>
            <w:noProof/>
          </w:rPr>
          <w:delText xml:space="preserve">. </w:delText>
        </w:r>
        <w:r w:rsidR="00B84442" w:rsidRPr="00B84442" w:rsidDel="005F0F46">
          <w:rPr>
            <w:rFonts w:hint="eastAsia"/>
            <w:noProof/>
          </w:rPr>
          <w:delText>特に</w:delText>
        </w:r>
        <w:r w:rsidR="00874421" w:rsidDel="005F0F46">
          <w:rPr>
            <w:rFonts w:hint="eastAsia"/>
            <w:noProof/>
          </w:rPr>
          <w:delText xml:space="preserve">, </w:delText>
        </w:r>
        <w:r w:rsidR="00B84442" w:rsidRPr="00B84442" w:rsidDel="005F0F46">
          <w:rPr>
            <w:rFonts w:hint="eastAsia"/>
            <w:noProof/>
          </w:rPr>
          <w:delText>ニューラルネットワークが注目されるきっかけともなった静止画を扱うタスクにおいては</w:delText>
        </w:r>
        <w:r w:rsidR="00874421" w:rsidDel="005F0F46">
          <w:rPr>
            <w:rFonts w:hint="eastAsia"/>
            <w:noProof/>
          </w:rPr>
          <w:delText xml:space="preserve">, </w:delText>
        </w:r>
        <w:r w:rsidR="000809B8" w:rsidDel="005F0F46">
          <w:rPr>
            <w:noProof/>
          </w:rPr>
          <w:delText xml:space="preserve">fine-tuning </w:delText>
        </w:r>
        <w:r w:rsidR="000809B8" w:rsidDel="005F0F46">
          <w:rPr>
            <w:noProof/>
          </w:rPr>
          <w:delText>が</w:delText>
        </w:r>
        <w:r w:rsidR="00B84442" w:rsidRPr="00B84442" w:rsidDel="005F0F46">
          <w:rPr>
            <w:rFonts w:hint="eastAsia"/>
            <w:noProof/>
          </w:rPr>
          <w:delText>一般的に用いられており</w:delText>
        </w:r>
        <w:r w:rsidR="00874421" w:rsidDel="005F0F46">
          <w:rPr>
            <w:rFonts w:hint="eastAsia"/>
            <w:noProof/>
          </w:rPr>
          <w:delText xml:space="preserve">, </w:delText>
        </w:r>
        <w:r w:rsidR="00B84442" w:rsidRPr="00B84442" w:rsidDel="005F0F46">
          <w:rPr>
            <w:rFonts w:hint="eastAsia"/>
            <w:noProof/>
          </w:rPr>
          <w:delText>その方法論も確立されている</w:delText>
        </w:r>
        <w:r w:rsidR="00874421" w:rsidDel="005F0F46">
          <w:rPr>
            <w:rFonts w:hint="eastAsia"/>
            <w:noProof/>
          </w:rPr>
          <w:delText xml:space="preserve">. </w:delText>
        </w:r>
        <w:r w:rsidR="00B84442" w:rsidRPr="00B84442" w:rsidDel="005F0F46">
          <w:rPr>
            <w:rFonts w:hint="eastAsia"/>
            <w:noProof/>
          </w:rPr>
          <w:delText>一方で動画を扱うタスクにおける</w:delText>
        </w:r>
        <w:r w:rsidR="00B84442" w:rsidRPr="00B84442" w:rsidDel="005F0F46">
          <w:rPr>
            <w:rFonts w:hint="eastAsia"/>
            <w:noProof/>
          </w:rPr>
          <w:delText>fine-tuning</w:delText>
        </w:r>
        <w:r w:rsidR="00B84442" w:rsidRPr="00B84442" w:rsidDel="005F0F46">
          <w:rPr>
            <w:rFonts w:hint="eastAsia"/>
            <w:noProof/>
          </w:rPr>
          <w:delText>の方法論は確立されておらず</w:delText>
        </w:r>
        <w:r w:rsidR="00874421" w:rsidDel="005F0F46">
          <w:rPr>
            <w:rFonts w:hint="eastAsia"/>
            <w:noProof/>
          </w:rPr>
          <w:delText xml:space="preserve">, </w:delText>
        </w:r>
        <w:r w:rsidR="00B84442" w:rsidRPr="00B84442" w:rsidDel="005F0F46">
          <w:rPr>
            <w:rFonts w:hint="eastAsia"/>
            <w:noProof/>
          </w:rPr>
          <w:delText>タ</w:delText>
        </w:r>
      </w:del>
      <w:del w:id="216" w:author="中村 優太" w:date="2019-01-29T18:13:00Z">
        <w:r w:rsidR="00B84442" w:rsidRPr="00B84442" w:rsidDel="000262C6">
          <w:rPr>
            <w:rFonts w:hint="eastAsia"/>
            <w:noProof/>
          </w:rPr>
          <w:delText>スク</w:delText>
        </w:r>
      </w:del>
      <w:del w:id="217" w:author="中村 優太" w:date="2019-01-30T10:49:00Z">
        <w:r w:rsidR="00B84442" w:rsidRPr="00B84442" w:rsidDel="005F0F46">
          <w:rPr>
            <w:rFonts w:hint="eastAsia"/>
            <w:noProof/>
          </w:rPr>
          <w:delText>に</w:delText>
        </w:r>
      </w:del>
      <w:del w:id="218" w:author="中村 優太" w:date="2019-01-29T18:14:00Z">
        <w:r w:rsidR="00B84442" w:rsidRPr="00B84442" w:rsidDel="000262C6">
          <w:rPr>
            <w:rFonts w:hint="eastAsia"/>
            <w:noProof/>
          </w:rPr>
          <w:delText>よって</w:delText>
        </w:r>
      </w:del>
      <w:del w:id="219" w:author="中村 優太" w:date="2019-01-30T10:49:00Z">
        <w:r w:rsidR="00B84442" w:rsidRPr="00B84442" w:rsidDel="005F0F46">
          <w:rPr>
            <w:rFonts w:hint="eastAsia"/>
            <w:noProof/>
          </w:rPr>
          <w:delText>適した手法で</w:delText>
        </w:r>
        <w:r w:rsidR="00B84442" w:rsidRPr="00B84442" w:rsidDel="005F0F46">
          <w:rPr>
            <w:rFonts w:hint="eastAsia"/>
            <w:noProof/>
          </w:rPr>
          <w:delText>fine-tuning</w:delText>
        </w:r>
        <w:r w:rsidR="000809B8" w:rsidDel="005F0F46">
          <w:rPr>
            <w:rFonts w:hint="eastAsia"/>
            <w:noProof/>
          </w:rPr>
          <w:delText>を行うことによりニューラルネットワークの性能が向上する</w:delText>
        </w:r>
        <w:r w:rsidR="00B84442" w:rsidRPr="00B84442" w:rsidDel="005F0F46">
          <w:rPr>
            <w:rFonts w:hint="eastAsia"/>
            <w:noProof/>
          </w:rPr>
          <w:delText>可能性がある</w:delText>
        </w:r>
        <w:r w:rsidR="00874421" w:rsidDel="005F0F46">
          <w:rPr>
            <w:rFonts w:hint="eastAsia"/>
            <w:noProof/>
          </w:rPr>
          <w:delText xml:space="preserve">. </w:delText>
        </w:r>
        <w:r w:rsidR="00B84442" w:rsidRPr="00B84442" w:rsidDel="005F0F46">
          <w:rPr>
            <w:rFonts w:hint="eastAsia"/>
            <w:noProof/>
          </w:rPr>
          <w:delText>そこで本研究では動画中の物体判別タスクを対象として</w:delText>
        </w:r>
        <w:r w:rsidR="00874421" w:rsidDel="005F0F46">
          <w:rPr>
            <w:rFonts w:hint="eastAsia"/>
            <w:noProof/>
          </w:rPr>
          <w:delText xml:space="preserve">, </w:delText>
        </w:r>
        <w:r w:rsidR="000809B8" w:rsidDel="005F0F46">
          <w:rPr>
            <w:rFonts w:hint="eastAsia"/>
            <w:noProof/>
          </w:rPr>
          <w:delText>ネットワークのアーキテクチャと</w:delText>
        </w:r>
      </w:del>
      <w:del w:id="220" w:author="中村 優太" w:date="2019-01-30T10:48:00Z">
        <w:r w:rsidR="000809B8" w:rsidDel="007554FA">
          <w:rPr>
            <w:rFonts w:hint="eastAsia"/>
            <w:noProof/>
          </w:rPr>
          <w:delText>学習済み</w:delText>
        </w:r>
      </w:del>
      <w:del w:id="221" w:author="中村 優太" w:date="2019-01-30T10:49:00Z">
        <w:r w:rsidR="000809B8" w:rsidDel="005F0F46">
          <w:rPr>
            <w:rFonts w:hint="eastAsia"/>
            <w:noProof/>
          </w:rPr>
          <w:delText>タスク</w:delText>
        </w:r>
        <w:r w:rsidR="00B84442" w:rsidRPr="00B84442" w:rsidDel="005F0F46">
          <w:rPr>
            <w:rFonts w:hint="eastAsia"/>
            <w:noProof/>
          </w:rPr>
          <w:delText>が異なるニューラルネットワークを用いて</w:delText>
        </w:r>
        <w:r w:rsidR="00B84442" w:rsidRPr="00B84442" w:rsidDel="005F0F46">
          <w:rPr>
            <w:rFonts w:hint="eastAsia"/>
            <w:noProof/>
          </w:rPr>
          <w:delText>fine-tuning</w:delText>
        </w:r>
        <w:r w:rsidR="00B84442" w:rsidRPr="00B84442" w:rsidDel="005F0F46">
          <w:rPr>
            <w:rFonts w:hint="eastAsia"/>
            <w:noProof/>
          </w:rPr>
          <w:delText>を行い</w:delText>
        </w:r>
        <w:r w:rsidR="00874421" w:rsidDel="005F0F46">
          <w:rPr>
            <w:rFonts w:hint="eastAsia"/>
            <w:noProof/>
          </w:rPr>
          <w:delText xml:space="preserve">, </w:delText>
        </w:r>
        <w:r w:rsidR="000809B8" w:rsidDel="005F0F46">
          <w:rPr>
            <w:rFonts w:hint="eastAsia"/>
            <w:noProof/>
          </w:rPr>
          <w:delText>学習後のニューラルネットワークによる</w:delText>
        </w:r>
        <w:r w:rsidR="00B84442" w:rsidRPr="00B84442" w:rsidDel="005F0F46">
          <w:rPr>
            <w:rFonts w:hint="eastAsia"/>
            <w:noProof/>
          </w:rPr>
          <w:delText>物体判別タスクの成績の比較を行</w:delText>
        </w:r>
      </w:del>
      <w:del w:id="222" w:author="中村 優太" w:date="2019-01-29T18:15:00Z">
        <w:r w:rsidR="00B84442" w:rsidRPr="00B84442" w:rsidDel="0003437F">
          <w:rPr>
            <w:rFonts w:hint="eastAsia"/>
            <w:noProof/>
          </w:rPr>
          <w:delText>うことで</w:delText>
        </w:r>
      </w:del>
      <w:del w:id="223" w:author="中村 優太" w:date="2019-01-30T10:49:00Z">
        <w:r w:rsidR="00B84442" w:rsidRPr="00B84442" w:rsidDel="005F0F46">
          <w:rPr>
            <w:rFonts w:hint="eastAsia"/>
            <w:noProof/>
          </w:rPr>
          <w:delText>fine-tuning</w:delText>
        </w:r>
        <w:r w:rsidR="00B84442" w:rsidRPr="00B84442" w:rsidDel="005F0F46">
          <w:rPr>
            <w:rFonts w:hint="eastAsia"/>
            <w:noProof/>
          </w:rPr>
          <w:delText>に用いるべき</w:delText>
        </w:r>
      </w:del>
      <w:del w:id="224" w:author="中村 優太" w:date="2019-01-30T10:48:00Z">
        <w:r w:rsidR="00B84442" w:rsidRPr="00B84442" w:rsidDel="007554FA">
          <w:rPr>
            <w:rFonts w:hint="eastAsia"/>
            <w:noProof/>
          </w:rPr>
          <w:delText>学習済み</w:delText>
        </w:r>
      </w:del>
      <w:del w:id="225" w:author="中村 優太" w:date="2019-01-30T10:49:00Z">
        <w:r w:rsidR="00B84442" w:rsidRPr="00B84442" w:rsidDel="005F0F46">
          <w:rPr>
            <w:rFonts w:hint="eastAsia"/>
            <w:noProof/>
          </w:rPr>
          <w:delText>ニューラルネットワークについて検証した</w:delText>
        </w:r>
        <w:r w:rsidR="00874421" w:rsidDel="005F0F46">
          <w:rPr>
            <w:rFonts w:hint="eastAsia"/>
            <w:noProof/>
          </w:rPr>
          <w:delText xml:space="preserve">. </w:delText>
        </w:r>
        <w:r w:rsidR="00B84442" w:rsidRPr="00B84442" w:rsidDel="005F0F46">
          <w:rPr>
            <w:rFonts w:hint="eastAsia"/>
            <w:noProof/>
          </w:rPr>
          <w:delText>検証の結果</w:delText>
        </w:r>
        <w:r w:rsidR="00874421" w:rsidDel="005F0F46">
          <w:rPr>
            <w:rFonts w:hint="eastAsia"/>
            <w:noProof/>
          </w:rPr>
          <w:delText xml:space="preserve">, </w:delText>
        </w:r>
        <w:r w:rsidR="00B84442" w:rsidRPr="00B84442" w:rsidDel="005F0F46">
          <w:rPr>
            <w:rFonts w:hint="eastAsia"/>
            <w:noProof/>
          </w:rPr>
          <w:delText>動画用の</w:delText>
        </w:r>
      </w:del>
      <w:del w:id="226" w:author="中村 優太" w:date="2019-01-29T18:12:00Z">
        <w:r w:rsidR="00936EAA" w:rsidDel="000262C6">
          <w:rPr>
            <w:rFonts w:hint="eastAsia"/>
            <w:noProof/>
          </w:rPr>
          <w:delText>構造</w:delText>
        </w:r>
      </w:del>
      <w:del w:id="227" w:author="中村 優太" w:date="2019-01-30T10:49:00Z">
        <w:r w:rsidR="00936EAA" w:rsidDel="005F0F46">
          <w:rPr>
            <w:rFonts w:hint="eastAsia"/>
            <w:noProof/>
          </w:rPr>
          <w:delText>を持つ</w:delText>
        </w:r>
        <w:r w:rsidR="00B84442" w:rsidRPr="00B84442" w:rsidDel="005F0F46">
          <w:rPr>
            <w:rFonts w:hint="eastAsia"/>
            <w:noProof/>
          </w:rPr>
          <w:delText>ネットワークに静止画中の物体判別タスクを学習させたネットワークを用いて</w:delText>
        </w:r>
        <w:r w:rsidR="00B84442" w:rsidRPr="00B84442" w:rsidDel="005F0F46">
          <w:rPr>
            <w:rFonts w:hint="eastAsia"/>
            <w:noProof/>
          </w:rPr>
          <w:delText>fine-tuning</w:delText>
        </w:r>
        <w:r w:rsidR="00936EAA" w:rsidDel="005F0F46">
          <w:rPr>
            <w:rFonts w:hint="eastAsia"/>
            <w:noProof/>
          </w:rPr>
          <w:delText>を行うことにより動画中の物体</w:delText>
        </w:r>
        <w:r w:rsidR="00B84442" w:rsidRPr="00B84442" w:rsidDel="005F0F46">
          <w:rPr>
            <w:rFonts w:hint="eastAsia"/>
            <w:noProof/>
          </w:rPr>
          <w:delText>判別タスクを学習できることが示された</w:delText>
        </w:r>
        <w:r w:rsidR="00874421" w:rsidDel="005F0F46">
          <w:rPr>
            <w:rFonts w:hint="eastAsia"/>
            <w:noProof/>
          </w:rPr>
          <w:delText xml:space="preserve">. </w:delText>
        </w:r>
        <w:r w:rsidR="00B84442" w:rsidRPr="00B84442" w:rsidDel="005F0F46">
          <w:rPr>
            <w:rFonts w:hint="eastAsia"/>
            <w:noProof/>
          </w:rPr>
          <w:delText>これは</w:delText>
        </w:r>
        <w:r w:rsidR="00874421" w:rsidDel="005F0F46">
          <w:rPr>
            <w:rFonts w:hint="eastAsia"/>
            <w:noProof/>
          </w:rPr>
          <w:delText xml:space="preserve">, </w:delText>
        </w:r>
        <w:r w:rsidR="00B84442" w:rsidRPr="00B84442" w:rsidDel="005F0F46">
          <w:rPr>
            <w:rFonts w:hint="eastAsia"/>
            <w:noProof/>
          </w:rPr>
          <w:delText>限られたデータ量であっても</w:delText>
        </w:r>
        <w:r w:rsidR="00B84442" w:rsidRPr="00B84442" w:rsidDel="005F0F46">
          <w:rPr>
            <w:rFonts w:hint="eastAsia"/>
            <w:noProof/>
          </w:rPr>
          <w:delText>fine-tuning</w:delText>
        </w:r>
        <w:r w:rsidR="00B84442" w:rsidRPr="00B84442" w:rsidDel="005F0F46">
          <w:rPr>
            <w:rFonts w:hint="eastAsia"/>
            <w:noProof/>
          </w:rPr>
          <w:delText>の元とするネットワークを精査することで動画</w:delText>
        </w:r>
        <w:r w:rsidR="00E557AE" w:rsidDel="005F0F46">
          <w:rPr>
            <w:rFonts w:hint="eastAsia"/>
            <w:noProof/>
          </w:rPr>
          <w:delText>を扱うタスクの学習を行えることを示唆している</w:delText>
        </w:r>
        <w:r w:rsidR="00874421" w:rsidDel="005F0F46">
          <w:rPr>
            <w:rFonts w:hint="eastAsia"/>
            <w:noProof/>
          </w:rPr>
          <w:delText>.</w:delText>
        </w:r>
      </w:del>
      <w:r w:rsidR="00874421">
        <w:rPr>
          <w:rFonts w:hint="eastAsia"/>
          <w:noProof/>
        </w:rPr>
        <w:t xml:space="preserve"> </w:t>
      </w:r>
    </w:p>
    <w:p w14:paraId="173B2E61" w14:textId="18023E45" w:rsidR="00B84442" w:rsidRDefault="00B84442">
      <w:pPr>
        <w:ind w:firstLine="600"/>
        <w:rPr>
          <w:noProof/>
        </w:rPr>
      </w:pPr>
      <w:r>
        <w:rPr>
          <w:noProof/>
        </w:rPr>
        <w:br w:type="page"/>
      </w:r>
    </w:p>
    <w:p w14:paraId="39474C03" w14:textId="03AE216A" w:rsidR="001C2FF7" w:rsidRPr="000A13CF" w:rsidRDefault="00624158" w:rsidP="006F0738">
      <w:pPr>
        <w:pStyle w:val="1"/>
      </w:pPr>
      <w:bookmarkStart w:id="228" w:name="_Toc533784027"/>
      <w:bookmarkStart w:id="229" w:name="_Toc536624116"/>
      <w:r w:rsidRPr="000A13CF">
        <w:lastRenderedPageBreak/>
        <w:t>第</w:t>
      </w:r>
      <w:r w:rsidRPr="000A13CF">
        <w:t>1</w:t>
      </w:r>
      <w:r w:rsidRPr="000A13CF">
        <w:t>章</w:t>
      </w:r>
      <w:r w:rsidRPr="000A13CF">
        <w:t xml:space="preserve"> </w:t>
      </w:r>
      <w:ins w:id="230" w:author="中村 優太" w:date="2019-01-30T12:25:00Z">
        <w:r w:rsidR="003D2B44">
          <w:t xml:space="preserve"> </w:t>
        </w:r>
      </w:ins>
      <w:r w:rsidRPr="000A13CF">
        <w:t>序論</w:t>
      </w:r>
      <w:bookmarkEnd w:id="0"/>
      <w:bookmarkEnd w:id="1"/>
      <w:bookmarkEnd w:id="228"/>
      <w:bookmarkEnd w:id="229"/>
    </w:p>
    <w:p w14:paraId="19BAA056" w14:textId="3D2FEB65" w:rsidR="00FC3860" w:rsidRPr="006F0738" w:rsidRDefault="00FC3860">
      <w:pPr>
        <w:pStyle w:val="a0"/>
      </w:pPr>
      <w:r w:rsidRPr="00FC3860">
        <w:rPr>
          <w:rFonts w:hint="eastAsia"/>
        </w:rPr>
        <w:t>ニューラルネットワークは大規模なデータベースを用いることによって</w:t>
      </w:r>
      <w:r w:rsidR="00FD552E">
        <w:rPr>
          <w:rFonts w:hint="eastAsia"/>
        </w:rPr>
        <w:t xml:space="preserve">, </w:t>
      </w:r>
      <w:r w:rsidRPr="00FC3860">
        <w:rPr>
          <w:rFonts w:hint="eastAsia"/>
        </w:rPr>
        <w:t>多様な</w:t>
      </w:r>
      <w:ins w:id="231" w:author="中村 優太" w:date="2019-01-29T18:14:00Z">
        <w:r w:rsidR="000262C6">
          <w:t>タスク</w:t>
        </w:r>
      </w:ins>
      <w:del w:id="232" w:author="中村 優太" w:date="2019-01-29T18:14:00Z">
        <w:r w:rsidRPr="00FC3860" w:rsidDel="000262C6">
          <w:rPr>
            <w:rFonts w:hint="eastAsia"/>
          </w:rPr>
          <w:delText>課題</w:delText>
        </w:r>
      </w:del>
      <w:r w:rsidRPr="00FC3860">
        <w:rPr>
          <w:rFonts w:hint="eastAsia"/>
        </w:rPr>
        <w:t>において革新的な性能の向上をもたらしてきた</w:t>
      </w:r>
      <w:r w:rsidR="00FD552E">
        <w:rPr>
          <w:rFonts w:hint="eastAsia"/>
        </w:rPr>
        <w:t xml:space="preserve">. </w:t>
      </w:r>
      <w:ins w:id="233" w:author="中村 優太" w:date="2019-01-30T15:11:00Z">
        <w:r w:rsidR="00A938FE">
          <w:rPr>
            <w:rFonts w:hint="eastAsia"/>
          </w:rPr>
          <w:t>ニューラルネットワークは</w:t>
        </w:r>
      </w:ins>
      <w:r w:rsidRPr="00FC3860">
        <w:rPr>
          <w:rFonts w:hint="eastAsia"/>
        </w:rPr>
        <w:t>大量のデータの学習</w:t>
      </w:r>
      <w:ins w:id="234" w:author="中村 優太" w:date="2019-01-30T15:12:00Z">
        <w:r w:rsidR="00A938FE">
          <w:t>により</w:t>
        </w:r>
      </w:ins>
      <w:del w:id="235" w:author="中村 優太" w:date="2019-01-30T15:12:00Z">
        <w:r w:rsidRPr="00FC3860" w:rsidDel="00A938FE">
          <w:rPr>
            <w:rFonts w:hint="eastAsia"/>
          </w:rPr>
          <w:delText>により</w:delText>
        </w:r>
      </w:del>
      <w:r w:rsidR="00FD552E">
        <w:rPr>
          <w:rFonts w:hint="eastAsia"/>
        </w:rPr>
        <w:t xml:space="preserve">, </w:t>
      </w:r>
      <w:r w:rsidRPr="00FC3860">
        <w:rPr>
          <w:rFonts w:hint="eastAsia"/>
        </w:rPr>
        <w:t>画像認識・音声認識・自然言語処理など様々な</w:t>
      </w:r>
      <w:ins w:id="236" w:author="中村 優太" w:date="2019-01-29T18:14:00Z">
        <w:r w:rsidR="000262C6">
          <w:t>タスク</w:t>
        </w:r>
      </w:ins>
      <w:del w:id="237" w:author="中村 優太" w:date="2019-01-29T18:14:00Z">
        <w:r w:rsidRPr="00FC3860" w:rsidDel="000262C6">
          <w:rPr>
            <w:rFonts w:hint="eastAsia"/>
          </w:rPr>
          <w:delText>課題</w:delText>
        </w:r>
      </w:del>
      <w:r w:rsidRPr="00FC3860">
        <w:rPr>
          <w:rFonts w:hint="eastAsia"/>
        </w:rPr>
        <w:t>において</w:t>
      </w:r>
      <w:ins w:id="238" w:author="中村 優太" w:date="2019-01-30T15:07:00Z">
        <w:r w:rsidR="00D147DA">
          <w:rPr>
            <w:rFonts w:hint="eastAsia"/>
          </w:rPr>
          <w:t>時にはヒト</w:t>
        </w:r>
      </w:ins>
      <w:ins w:id="239" w:author="中村 優太" w:date="2019-01-30T15:08:00Z">
        <w:r w:rsidR="00D147DA">
          <w:rPr>
            <w:rFonts w:hint="eastAsia"/>
          </w:rPr>
          <w:t>に勝る性能</w:t>
        </w:r>
      </w:ins>
      <w:del w:id="240" w:author="中村 優太" w:date="2019-01-30T15:08:00Z">
        <w:r w:rsidRPr="00FC3860" w:rsidDel="00D147DA">
          <w:rPr>
            <w:rFonts w:hint="eastAsia"/>
          </w:rPr>
          <w:delText>これまでにない</w:delText>
        </w:r>
      </w:del>
      <w:ins w:id="241" w:author="中村 優太" w:date="2019-01-30T15:08:00Z">
        <w:r w:rsidR="00D147DA">
          <w:rPr>
            <w:rFonts w:hint="eastAsia"/>
          </w:rPr>
          <w:t>を</w:t>
        </w:r>
      </w:ins>
      <w:del w:id="242" w:author="中村 優太" w:date="2019-01-30T15:08:00Z">
        <w:r w:rsidRPr="00FC3860" w:rsidDel="0011525B">
          <w:rPr>
            <w:rFonts w:hint="eastAsia"/>
          </w:rPr>
          <w:delText>成果を</w:delText>
        </w:r>
      </w:del>
      <w:r w:rsidRPr="00FC3860">
        <w:rPr>
          <w:rFonts w:hint="eastAsia"/>
        </w:rPr>
        <w:t>出して</w:t>
      </w:r>
      <w:ins w:id="243" w:author="中村 優太" w:date="2019-01-30T15:08:00Z">
        <w:r w:rsidR="00816B64">
          <w:t>おり</w:t>
        </w:r>
        <w:r w:rsidR="00816B64">
          <w:rPr>
            <w:rFonts w:hint="eastAsia"/>
          </w:rPr>
          <w:t xml:space="preserve">, </w:t>
        </w:r>
      </w:ins>
      <w:ins w:id="244" w:author="中村 優太" w:date="2019-01-30T15:09:00Z">
        <w:r w:rsidR="00816B64">
          <w:rPr>
            <w:rFonts w:hint="eastAsia"/>
          </w:rPr>
          <w:t>音声</w:t>
        </w:r>
      </w:ins>
      <w:ins w:id="245" w:author="中村 優太" w:date="2019-01-30T15:10:00Z">
        <w:r w:rsidR="00816B64">
          <w:rPr>
            <w:rFonts w:hint="eastAsia"/>
          </w:rPr>
          <w:t>操作</w:t>
        </w:r>
      </w:ins>
      <w:ins w:id="246" w:author="中村 優太" w:date="2019-01-30T15:11:00Z">
        <w:r w:rsidR="00816B64">
          <w:rPr>
            <w:rFonts w:hint="eastAsia"/>
          </w:rPr>
          <w:t>システム</w:t>
        </w:r>
      </w:ins>
      <w:ins w:id="247" w:author="中村 優太" w:date="2019-01-30T15:10:00Z">
        <w:r w:rsidR="00816B64">
          <w:rPr>
            <w:rFonts w:hint="eastAsia"/>
          </w:rPr>
          <w:t>や顔認証</w:t>
        </w:r>
      </w:ins>
      <w:ins w:id="248" w:author="中村 優太" w:date="2019-01-30T15:11:00Z">
        <w:r w:rsidR="00816B64">
          <w:rPr>
            <w:rFonts w:hint="eastAsia"/>
          </w:rPr>
          <w:t>システム</w:t>
        </w:r>
        <w:r w:rsidR="00816B64">
          <w:rPr>
            <w:rFonts w:hint="eastAsia"/>
          </w:rPr>
          <w:t>,</w:t>
        </w:r>
        <w:r w:rsidR="00816B64">
          <w:t xml:space="preserve"> </w:t>
        </w:r>
        <w:r w:rsidR="00816B64">
          <w:t>自動翻訳</w:t>
        </w:r>
        <w:r w:rsidR="00816B64">
          <w:rPr>
            <w:rFonts w:hint="eastAsia"/>
          </w:rPr>
          <w:t>などへの応用により</w:t>
        </w:r>
      </w:ins>
      <w:ins w:id="249" w:author="中村 優太" w:date="2019-01-30T15:09:00Z">
        <w:r w:rsidR="00816B64">
          <w:rPr>
            <w:rFonts w:hint="eastAsia"/>
          </w:rPr>
          <w:t>我々の日常生活にも大きな影響を与えている</w:t>
        </w:r>
      </w:ins>
      <w:del w:id="250" w:author="中村 優太" w:date="2019-01-30T15:08:00Z">
        <w:r w:rsidRPr="00FC3860" w:rsidDel="00816B64">
          <w:rPr>
            <w:rFonts w:hint="eastAsia"/>
          </w:rPr>
          <w:delText>きた</w:delText>
        </w:r>
      </w:del>
      <w:r w:rsidR="00740712">
        <w:rPr>
          <w:rFonts w:hint="eastAsia"/>
        </w:rPr>
        <w:t xml:space="preserve">. </w:t>
      </w:r>
      <w:ins w:id="251" w:author="中村 優太" w:date="2019-01-30T15:12:00Z">
        <w:r w:rsidR="000A0F18">
          <w:rPr>
            <w:rFonts w:hint="eastAsia"/>
          </w:rPr>
          <w:t>また</w:t>
        </w:r>
        <w:r w:rsidR="000A0F18">
          <w:rPr>
            <w:rFonts w:hint="eastAsia"/>
          </w:rPr>
          <w:t xml:space="preserve">, </w:t>
        </w:r>
        <w:r w:rsidR="000A0F18">
          <w:rPr>
            <w:rFonts w:hint="eastAsia"/>
          </w:rPr>
          <w:t>学習に大量のデータが必要となる</w:t>
        </w:r>
      </w:ins>
      <w:r w:rsidRPr="00FC3860">
        <w:rPr>
          <w:rFonts w:hint="eastAsia"/>
        </w:rPr>
        <w:t>ニューラルネットワークが注目されると共に</w:t>
      </w:r>
      <w:r>
        <w:rPr>
          <w:rFonts w:hint="eastAsia"/>
        </w:rPr>
        <w:t xml:space="preserve">, </w:t>
      </w:r>
      <w:r>
        <w:rPr>
          <w:rFonts w:hint="eastAsia"/>
        </w:rPr>
        <w:t>機械学習に用いら</w:t>
      </w:r>
      <w:r w:rsidR="00740712">
        <w:rPr>
          <w:rFonts w:hint="eastAsia"/>
        </w:rPr>
        <w:t>れるデータセットの</w:t>
      </w:r>
      <w:r w:rsidR="00BD690A">
        <w:rPr>
          <w:rFonts w:hint="eastAsia"/>
        </w:rPr>
        <w:t>大型化が進み百万件以上のデータを含む</w:t>
      </w:r>
      <w:r w:rsidRPr="00FC3860">
        <w:rPr>
          <w:rFonts w:hint="eastAsia"/>
        </w:rPr>
        <w:t>データベースの使用も一般的なものとなった</w:t>
      </w:r>
      <w:r w:rsidR="00FD552E">
        <w:rPr>
          <w:rFonts w:hint="eastAsia"/>
        </w:rPr>
        <w:t xml:space="preserve">. </w:t>
      </w:r>
    </w:p>
    <w:p w14:paraId="79FB35EE" w14:textId="553E8C91" w:rsidR="000D5D6A" w:rsidDel="00D1779F" w:rsidRDefault="00BD690A">
      <w:pPr>
        <w:pStyle w:val="FirstParagraph"/>
        <w:rPr>
          <w:del w:id="252" w:author="中村 優太" w:date="2019-01-30T12:14:00Z"/>
          <w:noProof/>
        </w:rPr>
      </w:pPr>
      <w:r>
        <w:rPr>
          <w:noProof/>
        </w:rPr>
        <w:t>一方で</w:t>
      </w:r>
      <w:r w:rsidR="00FD552E">
        <w:rPr>
          <w:noProof/>
        </w:rPr>
        <w:t xml:space="preserve">, </w:t>
      </w:r>
      <w:r>
        <w:rPr>
          <w:rFonts w:hint="eastAsia"/>
          <w:noProof/>
        </w:rPr>
        <w:t>データの量が限られている</w:t>
      </w:r>
      <w:r w:rsidR="00740712">
        <w:rPr>
          <w:rFonts w:hint="eastAsia"/>
          <w:noProof/>
        </w:rPr>
        <w:t>状況で</w:t>
      </w:r>
      <w:r w:rsidR="00417A07">
        <w:rPr>
          <w:rFonts w:hint="eastAsia"/>
          <w:noProof/>
        </w:rPr>
        <w:t>ニューラルネットワークを</w:t>
      </w:r>
      <w:ins w:id="253" w:author="中村 優太" w:date="2019-01-30T15:13:00Z">
        <w:r w:rsidR="00377BBE">
          <w:rPr>
            <w:noProof/>
          </w:rPr>
          <w:t>学習</w:t>
        </w:r>
      </w:ins>
      <w:del w:id="254" w:author="中村 優太" w:date="2019-01-30T15:13:00Z">
        <w:r w:rsidR="00417A07" w:rsidDel="00377BBE">
          <w:rPr>
            <w:rFonts w:hint="eastAsia"/>
            <w:noProof/>
          </w:rPr>
          <w:delText>訓練</w:delText>
        </w:r>
      </w:del>
      <w:r w:rsidR="00417A07">
        <w:rPr>
          <w:rFonts w:hint="eastAsia"/>
          <w:noProof/>
        </w:rPr>
        <w:t>する技術</w:t>
      </w:r>
      <w:r>
        <w:rPr>
          <w:rFonts w:hint="eastAsia"/>
          <w:noProof/>
        </w:rPr>
        <w:t>も研究されてきた</w:t>
      </w:r>
      <w:r w:rsidR="00FD552E">
        <w:rPr>
          <w:rFonts w:hint="eastAsia"/>
          <w:noProof/>
        </w:rPr>
        <w:t xml:space="preserve">. </w:t>
      </w:r>
      <w:r>
        <w:rPr>
          <w:rFonts w:hint="eastAsia"/>
          <w:noProof/>
        </w:rPr>
        <w:t>その一例</w:t>
      </w:r>
      <w:r w:rsidR="00417A07">
        <w:rPr>
          <w:rFonts w:hint="eastAsia"/>
          <w:noProof/>
        </w:rPr>
        <w:t>として</w:t>
      </w:r>
      <w:r w:rsidR="00417A07">
        <w:rPr>
          <w:rFonts w:hint="eastAsia"/>
          <w:noProof/>
        </w:rPr>
        <w:t>fine-tuning</w:t>
      </w:r>
      <w:r w:rsidR="007C42BD">
        <w:rPr>
          <w:rFonts w:hint="eastAsia"/>
          <w:noProof/>
        </w:rPr>
        <w:t>が挙げられる</w:t>
      </w:r>
      <w:r>
        <w:rPr>
          <w:noProof/>
        </w:rPr>
        <w:t>.</w:t>
      </w:r>
      <w:del w:id="255" w:author="中村 優太" w:date="2019-01-30T16:15:00Z">
        <w:r w:rsidDel="00BD1D5B">
          <w:rPr>
            <w:noProof/>
          </w:rPr>
          <w:delText xml:space="preserve"> </w:delText>
        </w:r>
      </w:del>
      <w:r w:rsidR="00624158" w:rsidRPr="000A13CF">
        <w:rPr>
          <w:noProof/>
        </w:rPr>
        <w:t xml:space="preserve"> </w:t>
      </w:r>
      <w:r>
        <w:rPr>
          <w:noProof/>
        </w:rPr>
        <w:t>F</w:t>
      </w:r>
      <w:r w:rsidR="00417A07">
        <w:rPr>
          <w:noProof/>
        </w:rPr>
        <w:t>ine-tuning</w:t>
      </w:r>
      <w:r w:rsidR="00417A07">
        <w:rPr>
          <w:noProof/>
        </w:rPr>
        <w:t>は</w:t>
      </w:r>
      <w:r w:rsidR="00417A07">
        <w:rPr>
          <w:rFonts w:hint="eastAsia"/>
          <w:noProof/>
        </w:rPr>
        <w:t xml:space="preserve">, </w:t>
      </w:r>
      <w:r w:rsidR="00624158" w:rsidRPr="000A13CF">
        <w:rPr>
          <w:noProof/>
        </w:rPr>
        <w:t>あるタスクのために学習されたニューラルネットワークの重みを初期値として用い</w:t>
      </w:r>
      <w:ins w:id="256" w:author="中村 優太" w:date="2019-01-29T16:07:00Z">
        <w:r w:rsidR="00F660DE">
          <w:rPr>
            <w:noProof/>
          </w:rPr>
          <w:t>て</w:t>
        </w:r>
      </w:ins>
      <w:del w:id="257" w:author="中村 優太" w:date="2019-01-29T16:07:00Z">
        <w:r w:rsidR="00624158" w:rsidRPr="000A13CF" w:rsidDel="00F660DE">
          <w:rPr>
            <w:noProof/>
          </w:rPr>
          <w:delText>ることにより</w:delText>
        </w:r>
        <w:r w:rsidR="00624158" w:rsidRPr="000A13CF" w:rsidDel="00F660DE">
          <w:rPr>
            <w:noProof/>
          </w:rPr>
          <w:delText xml:space="preserve">, </w:delText>
        </w:r>
      </w:del>
      <w:r w:rsidR="00624158" w:rsidRPr="000A13CF">
        <w:rPr>
          <w:noProof/>
        </w:rPr>
        <w:t>別のタスクの学習を行う手法である</w:t>
      </w:r>
      <w:r w:rsidR="00624158" w:rsidRPr="000A13CF">
        <w:rPr>
          <w:noProof/>
        </w:rPr>
        <w:t xml:space="preserve">. </w:t>
      </w:r>
      <w:del w:id="258" w:author="中村 優太" w:date="2019-01-30T16:15:00Z">
        <w:r w:rsidDel="00BD1D5B">
          <w:rPr>
            <w:noProof/>
          </w:rPr>
          <w:delText xml:space="preserve"> </w:delText>
        </w:r>
      </w:del>
      <w:r>
        <w:rPr>
          <w:noProof/>
        </w:rPr>
        <w:t>F</w:t>
      </w:r>
      <w:r w:rsidR="00E36EBB">
        <w:rPr>
          <w:noProof/>
        </w:rPr>
        <w:t>ine-tuning</w:t>
      </w:r>
      <w:r>
        <w:rPr>
          <w:noProof/>
        </w:rPr>
        <w:t>を用いて</w:t>
      </w:r>
      <w:r w:rsidR="00E36EBB">
        <w:rPr>
          <w:noProof/>
        </w:rPr>
        <w:t>ニューラルネットワークを訓練する際には</w:t>
      </w:r>
      <w:r w:rsidR="00874421">
        <w:rPr>
          <w:noProof/>
        </w:rPr>
        <w:t xml:space="preserve">, </w:t>
      </w:r>
      <w:r w:rsidR="00740712">
        <w:rPr>
          <w:noProof/>
        </w:rPr>
        <w:t>学習の第一段階として</w:t>
      </w:r>
      <w:r w:rsidR="00E36EBB">
        <w:rPr>
          <w:noProof/>
        </w:rPr>
        <w:t>ターゲットとするタスクとは異な</w:t>
      </w:r>
      <w:r w:rsidR="00740712">
        <w:rPr>
          <w:noProof/>
        </w:rPr>
        <w:t>る</w:t>
      </w:r>
      <w:r w:rsidR="00E36EBB">
        <w:rPr>
          <w:noProof/>
        </w:rPr>
        <w:t>大量のデータを用意できるタスクを学習し</w:t>
      </w:r>
      <w:ins w:id="259" w:author="中村 優太" w:date="2019-01-29T21:33:00Z">
        <w:r w:rsidR="00FA2B00">
          <w:rPr>
            <w:rFonts w:hint="eastAsia"/>
            <w:noProof/>
          </w:rPr>
          <w:t xml:space="preserve"> </w:t>
        </w:r>
        <w:r w:rsidR="00FA2B00">
          <w:rPr>
            <w:noProof/>
          </w:rPr>
          <w:t xml:space="preserve">(pre-training) </w:t>
        </w:r>
      </w:ins>
      <w:r w:rsidR="00874421">
        <w:rPr>
          <w:noProof/>
        </w:rPr>
        <w:t xml:space="preserve">, </w:t>
      </w:r>
      <w:r w:rsidR="00E36EBB">
        <w:rPr>
          <w:noProof/>
        </w:rPr>
        <w:t>その後にデータ量が限られているターゲットとなるタスクを行うように訓練</w:t>
      </w:r>
      <w:r w:rsidR="000D5D6A">
        <w:rPr>
          <w:noProof/>
        </w:rPr>
        <w:t>を行う</w:t>
      </w:r>
      <w:r w:rsidR="000529FC">
        <w:rPr>
          <w:noProof/>
        </w:rPr>
        <w:t xml:space="preserve">. </w:t>
      </w:r>
      <w:ins w:id="260" w:author="中村 優太" w:date="2019-01-30T11:17:00Z">
        <w:r w:rsidR="00023754">
          <w:rPr>
            <w:noProof/>
          </w:rPr>
          <w:t xml:space="preserve">Fine-tuning </w:t>
        </w:r>
        <w:r w:rsidR="00023754">
          <w:rPr>
            <w:noProof/>
          </w:rPr>
          <w:t>は</w:t>
        </w:r>
      </w:ins>
      <w:del w:id="261" w:author="中村 優太" w:date="2019-01-30T11:16:00Z">
        <w:r w:rsidR="000D5D6A" w:rsidDel="00023754">
          <w:rPr>
            <w:noProof/>
          </w:rPr>
          <w:delText>その</w:delText>
        </w:r>
        <w:r w:rsidR="00624158" w:rsidRPr="000A13CF" w:rsidDel="00023754">
          <w:rPr>
            <w:noProof/>
          </w:rPr>
          <w:delText>際に</w:delText>
        </w:r>
      </w:del>
      <w:ins w:id="262" w:author="中村 優太" w:date="2019-01-30T11:15:00Z">
        <w:r w:rsidR="00023754">
          <w:rPr>
            <w:noProof/>
          </w:rPr>
          <w:t>第一段階に</w:t>
        </w:r>
      </w:ins>
      <w:ins w:id="263" w:author="中村 優太" w:date="2019-01-30T11:16:00Z">
        <w:r w:rsidR="00023754">
          <w:rPr>
            <w:noProof/>
          </w:rPr>
          <w:t>用いる</w:t>
        </w:r>
      </w:ins>
      <w:del w:id="264" w:author="中村 優太" w:date="2019-01-30T11:15:00Z">
        <w:r w:rsidR="000D5D6A" w:rsidDel="00023754">
          <w:rPr>
            <w:noProof/>
          </w:rPr>
          <w:delText>始めに行う</w:delText>
        </w:r>
      </w:del>
      <w:r w:rsidR="00624158" w:rsidRPr="000A13CF">
        <w:rPr>
          <w:noProof/>
        </w:rPr>
        <w:t>タスクの学習を通して</w:t>
      </w:r>
      <w:r w:rsidR="00624158" w:rsidRPr="000A13CF">
        <w:rPr>
          <w:noProof/>
        </w:rPr>
        <w:t xml:space="preserve">, </w:t>
      </w:r>
      <w:r w:rsidR="00624158" w:rsidRPr="000A13CF">
        <w:rPr>
          <w:noProof/>
        </w:rPr>
        <w:t>ニューラルネットワークが</w:t>
      </w:r>
      <w:del w:id="265" w:author="中村 優太" w:date="2019-01-30T11:18:00Z">
        <w:r w:rsidR="00624158" w:rsidRPr="000A13CF" w:rsidDel="00023754">
          <w:rPr>
            <w:noProof/>
          </w:rPr>
          <w:delText>fine-tuning</w:delText>
        </w:r>
        <w:r w:rsidR="00624158" w:rsidRPr="000A13CF" w:rsidDel="00023754">
          <w:rPr>
            <w:noProof/>
          </w:rPr>
          <w:delText>の</w:delText>
        </w:r>
      </w:del>
      <w:r w:rsidR="000D5D6A">
        <w:rPr>
          <w:noProof/>
        </w:rPr>
        <w:t>ターゲット</w:t>
      </w:r>
      <w:r w:rsidR="00624158" w:rsidRPr="000A13CF">
        <w:rPr>
          <w:noProof/>
        </w:rPr>
        <w:t>となるタスクにおいて有用となる特徴を抽出</w:t>
      </w:r>
      <w:ins w:id="266" w:author="中村 優太" w:date="2019-01-30T12:14:00Z">
        <w:r w:rsidR="00D1779F">
          <w:rPr>
            <w:noProof/>
          </w:rPr>
          <w:t>できた</w:t>
        </w:r>
      </w:ins>
      <w:del w:id="267" w:author="中村 優太" w:date="2019-01-30T12:14:00Z">
        <w:r w:rsidR="00624158" w:rsidRPr="000A13CF" w:rsidDel="00D1779F">
          <w:rPr>
            <w:noProof/>
          </w:rPr>
          <w:delText>している</w:delText>
        </w:r>
      </w:del>
      <w:ins w:id="268" w:author="中村 優太" w:date="2019-01-30T11:16:00Z">
        <w:r w:rsidR="00023754">
          <w:rPr>
            <w:noProof/>
          </w:rPr>
          <w:t>場合</w:t>
        </w:r>
        <w:r w:rsidR="00023754">
          <w:rPr>
            <w:noProof/>
          </w:rPr>
          <w:t xml:space="preserve">, </w:t>
        </w:r>
        <w:r w:rsidR="00023754">
          <w:rPr>
            <w:noProof/>
          </w:rPr>
          <w:t>ターゲットとするタスクの学習</w:t>
        </w:r>
      </w:ins>
      <w:ins w:id="269" w:author="中村 優太" w:date="2019-01-30T11:17:00Z">
        <w:r w:rsidR="00023754">
          <w:rPr>
            <w:noProof/>
          </w:rPr>
          <w:t>を</w:t>
        </w:r>
      </w:ins>
      <w:ins w:id="270" w:author="中村 優太" w:date="2019-01-30T11:18:00Z">
        <w:r w:rsidR="00023754">
          <w:rPr>
            <w:noProof/>
          </w:rPr>
          <w:t>比較的</w:t>
        </w:r>
      </w:ins>
      <w:ins w:id="271" w:author="中村 優太" w:date="2019-01-30T11:17:00Z">
        <w:r w:rsidR="00023754">
          <w:rPr>
            <w:noProof/>
          </w:rPr>
          <w:t>少量のデータ</w:t>
        </w:r>
      </w:ins>
      <w:ins w:id="272" w:author="中村 優太" w:date="2019-01-30T11:18:00Z">
        <w:r w:rsidR="00023754">
          <w:rPr>
            <w:noProof/>
          </w:rPr>
          <w:t>で</w:t>
        </w:r>
      </w:ins>
      <w:ins w:id="273" w:author="中村 優太" w:date="2019-01-30T11:17:00Z">
        <w:r w:rsidR="00023754">
          <w:rPr>
            <w:noProof/>
          </w:rPr>
          <w:t>行うことができ</w:t>
        </w:r>
      </w:ins>
      <w:ins w:id="274" w:author="中村 優太" w:date="2019-01-30T11:18:00Z">
        <w:r w:rsidR="00023754">
          <w:rPr>
            <w:rFonts w:hint="eastAsia"/>
            <w:noProof/>
          </w:rPr>
          <w:t>るため</w:t>
        </w:r>
        <w:r w:rsidR="00023754">
          <w:rPr>
            <w:rFonts w:hint="eastAsia"/>
            <w:noProof/>
          </w:rPr>
          <w:t xml:space="preserve">, </w:t>
        </w:r>
      </w:ins>
      <w:ins w:id="275" w:author="中村 優太" w:date="2019-01-30T11:19:00Z">
        <w:r w:rsidR="00023754">
          <w:rPr>
            <w:rFonts w:hint="eastAsia"/>
            <w:noProof/>
          </w:rPr>
          <w:t>様々なタスクの学習において</w:t>
        </w:r>
      </w:ins>
      <w:ins w:id="276" w:author="中村 優太" w:date="2019-01-30T11:18:00Z">
        <w:r w:rsidR="00023754">
          <w:rPr>
            <w:rFonts w:hint="eastAsia"/>
            <w:noProof/>
          </w:rPr>
          <w:t>頻繁に</w:t>
        </w:r>
      </w:ins>
      <w:ins w:id="277" w:author="中村 優太" w:date="2019-01-30T11:19:00Z">
        <w:r w:rsidR="00023754">
          <w:rPr>
            <w:rFonts w:hint="eastAsia"/>
            <w:noProof/>
          </w:rPr>
          <w:t>用いられている</w:t>
        </w:r>
      </w:ins>
      <w:del w:id="278" w:author="中村 優太" w:date="2019-01-30T11:16:00Z">
        <w:r w:rsidR="00624158" w:rsidRPr="000A13CF" w:rsidDel="00023754">
          <w:rPr>
            <w:noProof/>
          </w:rPr>
          <w:delText>必要がある</w:delText>
        </w:r>
      </w:del>
      <w:r w:rsidR="00624158" w:rsidRPr="000A13CF">
        <w:rPr>
          <w:noProof/>
        </w:rPr>
        <w:t xml:space="preserve">. </w:t>
      </w:r>
    </w:p>
    <w:p w14:paraId="1F81CD75" w14:textId="1F030326" w:rsidR="001C2FF7" w:rsidRPr="000A13CF" w:rsidRDefault="00624158">
      <w:pPr>
        <w:pStyle w:val="FirstParagraph"/>
        <w:rPr>
          <w:noProof/>
        </w:rPr>
      </w:pPr>
      <w:del w:id="279" w:author="中村 優太" w:date="2019-01-30T12:14:00Z">
        <w:r w:rsidRPr="000A13CF" w:rsidDel="00D1779F">
          <w:rPr>
            <w:noProof/>
          </w:rPr>
          <w:delText>一般</w:delText>
        </w:r>
      </w:del>
      <w:ins w:id="280" w:author="中村 優太" w:date="2019-01-30T12:15:00Z">
        <w:r w:rsidR="00D1779F">
          <w:rPr>
            <w:noProof/>
          </w:rPr>
          <w:t>一例として</w:t>
        </w:r>
      </w:ins>
      <w:del w:id="281" w:author="中村 優太" w:date="2019-01-30T12:15:00Z">
        <w:r w:rsidRPr="000A13CF" w:rsidDel="00D1779F">
          <w:rPr>
            <w:noProof/>
          </w:rPr>
          <w:delText>に</w:delText>
        </w:r>
      </w:del>
      <w:r w:rsidRPr="000A13CF">
        <w:rPr>
          <w:noProof/>
        </w:rPr>
        <w:t xml:space="preserve">, </w:t>
      </w:r>
      <w:r w:rsidR="00A31705">
        <w:rPr>
          <w:noProof/>
        </w:rPr>
        <w:t>静止</w:t>
      </w:r>
      <w:r w:rsidRPr="000A13CF">
        <w:rPr>
          <w:noProof/>
        </w:rPr>
        <w:t>画</w:t>
      </w:r>
      <w:ins w:id="282" w:author="中村 優太" w:date="2019-01-29T16:08:00Z">
        <w:r w:rsidR="00F660DE">
          <w:rPr>
            <w:noProof/>
          </w:rPr>
          <w:t>を扱う</w:t>
        </w:r>
      </w:ins>
      <w:ins w:id="283" w:author="中村 優太" w:date="2019-01-29T18:14:00Z">
        <w:r w:rsidR="000262C6">
          <w:rPr>
            <w:noProof/>
          </w:rPr>
          <w:t>タスク</w:t>
        </w:r>
      </w:ins>
      <w:del w:id="284" w:author="中村 優太" w:date="2019-01-29T16:08:00Z">
        <w:r w:rsidRPr="000A13CF" w:rsidDel="00F660DE">
          <w:rPr>
            <w:noProof/>
          </w:rPr>
          <w:delText>像識別の領域</w:delText>
        </w:r>
      </w:del>
      <w:r w:rsidRPr="000A13CF">
        <w:rPr>
          <w:noProof/>
        </w:rPr>
        <w:t>においては</w:t>
      </w:r>
      <w:r w:rsidR="00BD690A">
        <w:rPr>
          <w:noProof/>
        </w:rPr>
        <w:t>静止画中の物体</w:t>
      </w:r>
      <w:r w:rsidR="00A31705">
        <w:rPr>
          <w:noProof/>
        </w:rPr>
        <w:t>判別</w:t>
      </w:r>
      <w:r w:rsidRPr="000A13CF">
        <w:rPr>
          <w:noProof/>
        </w:rPr>
        <w:t>タスクを学習した</w:t>
      </w:r>
      <w:r w:rsidR="00A31705">
        <w:rPr>
          <w:noProof/>
        </w:rPr>
        <w:t>ニューラルネットワーク</w:t>
      </w:r>
      <w:r w:rsidRPr="000A13CF">
        <w:rPr>
          <w:noProof/>
        </w:rPr>
        <w:t>が</w:t>
      </w:r>
      <w:ins w:id="285" w:author="中村 優太" w:date="2019-01-29T16:08:00Z">
        <w:r w:rsidR="00F660DE">
          <w:rPr>
            <w:noProof/>
          </w:rPr>
          <w:t>有用な</w:t>
        </w:r>
      </w:ins>
      <w:del w:id="286" w:author="中村 優太" w:date="2019-01-29T16:07:00Z">
        <w:r w:rsidRPr="000A13CF" w:rsidDel="00F660DE">
          <w:rPr>
            <w:noProof/>
          </w:rPr>
          <w:delText>このような</w:delText>
        </w:r>
      </w:del>
      <w:r w:rsidRPr="000A13CF">
        <w:rPr>
          <w:noProof/>
        </w:rPr>
        <w:t>特徴量を抽出しているとされ</w:t>
      </w:r>
      <w:r w:rsidRPr="000A13CF">
        <w:rPr>
          <w:noProof/>
        </w:rPr>
        <w:t>,</w:t>
      </w:r>
      <w:r w:rsidR="00BD690A">
        <w:rPr>
          <w:noProof/>
        </w:rPr>
        <w:t>静止画中の物体</w:t>
      </w:r>
      <w:r w:rsidR="00A31705">
        <w:rPr>
          <w:noProof/>
        </w:rPr>
        <w:t>判別タスクを学習したネットワークが</w:t>
      </w:r>
      <w:del w:id="287" w:author="中村 優太" w:date="2019-01-29T21:34:00Z">
        <w:r w:rsidRPr="000A13CF" w:rsidDel="00D524D0">
          <w:rPr>
            <w:noProof/>
          </w:rPr>
          <w:delText>一般的に</w:delText>
        </w:r>
      </w:del>
      <w:r w:rsidRPr="000A13CF">
        <w:rPr>
          <w:noProof/>
        </w:rPr>
        <w:t>fine-tuning</w:t>
      </w:r>
      <w:r w:rsidRPr="000A13CF">
        <w:rPr>
          <w:noProof/>
        </w:rPr>
        <w:t>の際の元のモデルとして使用されて</w:t>
      </w:r>
      <w:r w:rsidR="00A31705">
        <w:rPr>
          <w:noProof/>
        </w:rPr>
        <w:t>いる</w:t>
      </w:r>
      <w:r w:rsidR="00BD690A">
        <w:rPr>
          <w:noProof/>
        </w:rPr>
        <w:t>.</w:t>
      </w:r>
      <w:r w:rsidRPr="000A13CF">
        <w:rPr>
          <w:noProof/>
        </w:rPr>
        <w:t xml:space="preserve"> </w:t>
      </w:r>
      <w:r w:rsidR="00A31705">
        <w:rPr>
          <w:noProof/>
        </w:rPr>
        <w:t>この方法は</w:t>
      </w:r>
      <w:r w:rsidRPr="000A13CF">
        <w:rPr>
          <w:noProof/>
        </w:rPr>
        <w:t>セグメンテーションやキャプションの生成など多くの画像認識タスク</w:t>
      </w:r>
      <w:r w:rsidR="00A31705">
        <w:rPr>
          <w:noProof/>
        </w:rPr>
        <w:t>において成功を収めている</w:t>
      </w:r>
      <w:r w:rsidR="00B84442">
        <w:rPr>
          <w:rFonts w:hint="eastAsia"/>
          <w:noProof/>
        </w:rPr>
        <w:t xml:space="preserve"> </w:t>
      </w:r>
      <w:r w:rsidR="00761DC4">
        <w:rPr>
          <w:noProof/>
        </w:rPr>
        <w:fldChar w:fldCharType="begin" w:fldLock="1"/>
      </w:r>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 &amp; Darrell, 2017; Vinyals, Toshev, Bengio, &amp; Erhan, 2015)</w:t>
      </w:r>
      <w:r w:rsidR="00761DC4">
        <w:rPr>
          <w:noProof/>
        </w:rPr>
        <w:fldChar w:fldCharType="end"/>
      </w:r>
      <w:r w:rsidRPr="000A13CF">
        <w:rPr>
          <w:noProof/>
        </w:rPr>
        <w:t>.</w:t>
      </w:r>
    </w:p>
    <w:p w14:paraId="51B3B8CD" w14:textId="12FF3839" w:rsidR="001C2FF7" w:rsidRPr="000A13CF" w:rsidRDefault="00624158">
      <w:pPr>
        <w:pStyle w:val="a0"/>
        <w:rPr>
          <w:noProof/>
        </w:rPr>
      </w:pPr>
      <w:r w:rsidRPr="000A13CF">
        <w:rPr>
          <w:noProof/>
        </w:rPr>
        <w:t>また</w:t>
      </w:r>
      <w:r w:rsidRPr="000A13CF">
        <w:rPr>
          <w:noProof/>
        </w:rPr>
        <w:t>, fine-tuning</w:t>
      </w:r>
      <w:r w:rsidRPr="000A13CF">
        <w:rPr>
          <w:noProof/>
        </w:rPr>
        <w:t>は</w:t>
      </w:r>
      <w:r w:rsidR="000D5D6A">
        <w:rPr>
          <w:noProof/>
        </w:rPr>
        <w:t>静止</w:t>
      </w:r>
      <w:r w:rsidRPr="000A13CF">
        <w:rPr>
          <w:noProof/>
        </w:rPr>
        <w:t>画</w:t>
      </w:r>
      <w:r w:rsidR="00BD690A">
        <w:rPr>
          <w:noProof/>
        </w:rPr>
        <w:t>を扱うタスク</w:t>
      </w:r>
      <w:r w:rsidRPr="000A13CF">
        <w:rPr>
          <w:noProof/>
        </w:rPr>
        <w:t>だけではなく</w:t>
      </w:r>
      <w:r w:rsidRPr="000A13CF">
        <w:rPr>
          <w:noProof/>
        </w:rPr>
        <w:t xml:space="preserve">, </w:t>
      </w:r>
      <w:r w:rsidRPr="000A13CF">
        <w:rPr>
          <w:noProof/>
        </w:rPr>
        <w:t>動画</w:t>
      </w:r>
      <w:r w:rsidR="00BD690A">
        <w:rPr>
          <w:noProof/>
        </w:rPr>
        <w:t>を扱うタスク</w:t>
      </w:r>
      <w:r w:rsidRPr="000A13CF">
        <w:rPr>
          <w:noProof/>
        </w:rPr>
        <w:t>においても効果的であることが示され</w:t>
      </w:r>
      <w:r w:rsidR="007A7F67">
        <w:rPr>
          <w:noProof/>
        </w:rPr>
        <w:t>始めている</w:t>
      </w:r>
      <w:r w:rsidRPr="000A13CF">
        <w:rPr>
          <w:noProof/>
        </w:rPr>
        <w:t xml:space="preserve">. </w:t>
      </w:r>
      <w:r w:rsidRPr="000A13CF">
        <w:rPr>
          <w:noProof/>
        </w:rPr>
        <w:t>一例として動画中の動詞判別タスクにおいて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r w:rsidR="00761DC4">
        <w:rPr>
          <w:noProof/>
        </w:rPr>
        <w:fldChar w:fldCharType="begin" w:fldLock="1"/>
      </w:r>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r w:rsidR="00761DC4">
        <w:rPr>
          <w:noProof/>
        </w:rPr>
        <w:fldChar w:fldCharType="end"/>
      </w:r>
      <w:r w:rsidR="00FC0874">
        <w:rPr>
          <w:noProof/>
        </w:rPr>
        <w:t xml:space="preserve"> </w:t>
      </w:r>
      <w:r w:rsidRPr="000A13CF">
        <w:rPr>
          <w:noProof/>
        </w:rPr>
        <w:t>で学習したモ</w:t>
      </w:r>
      <w:r w:rsidRPr="000A13CF">
        <w:rPr>
          <w:noProof/>
        </w:rPr>
        <w:lastRenderedPageBreak/>
        <w:t>デルを元として</w:t>
      </w:r>
      <w:r w:rsidRPr="000A13CF">
        <w:rPr>
          <w:noProof/>
        </w:rPr>
        <w:t xml:space="preserve">, </w:t>
      </w:r>
      <w:r w:rsidRPr="000A13CF">
        <w:rPr>
          <w:noProof/>
        </w:rPr>
        <w:t>より小規模なデータセット</w:t>
      </w:r>
      <w:r w:rsidR="00A30A66">
        <w:rPr>
          <w:noProof/>
        </w:rPr>
        <w:t>における動詞判別タスクを</w:t>
      </w:r>
      <w:ins w:id="288" w:author="中村 優太" w:date="2019-01-29T16:08:00Z">
        <w:r w:rsidR="00E01139">
          <w:rPr>
            <w:rFonts w:hint="eastAsia"/>
            <w:noProof/>
          </w:rPr>
          <w:t xml:space="preserve">fine-tuning </w:t>
        </w:r>
      </w:ins>
      <w:ins w:id="289" w:author="中村 優太" w:date="2019-01-29T16:10:00Z">
        <w:r w:rsidR="006420C5">
          <w:rPr>
            <w:rFonts w:hint="eastAsia"/>
            <w:noProof/>
          </w:rPr>
          <w:t>によって学習</w:t>
        </w:r>
      </w:ins>
      <w:del w:id="290" w:author="中村 優太" w:date="2019-01-29T16:09:00Z">
        <w:r w:rsidRPr="000A13CF" w:rsidDel="00E01139">
          <w:rPr>
            <w:noProof/>
          </w:rPr>
          <w:delText>学習</w:delText>
        </w:r>
      </w:del>
      <w:r w:rsidRPr="000A13CF">
        <w:rPr>
          <w:noProof/>
        </w:rPr>
        <w:t>すること</w:t>
      </w:r>
      <w:ins w:id="291" w:author="中村 優太" w:date="2019-01-29T16:09:00Z">
        <w:r w:rsidR="00E01139">
          <w:rPr>
            <w:noProof/>
          </w:rPr>
          <w:t>により</w:t>
        </w:r>
        <w:r w:rsidR="00E01139">
          <w:rPr>
            <w:rFonts w:hint="eastAsia"/>
            <w:noProof/>
          </w:rPr>
          <w:t xml:space="preserve">, </w:t>
        </w:r>
        <w:r w:rsidR="00E01139">
          <w:rPr>
            <w:noProof/>
          </w:rPr>
          <w:t xml:space="preserve">fine-tuning </w:t>
        </w:r>
        <w:r w:rsidR="00E01139">
          <w:rPr>
            <w:noProof/>
          </w:rPr>
          <w:t>を用いない</w:t>
        </w:r>
      </w:ins>
      <w:ins w:id="292" w:author="中村 優太" w:date="2019-01-29T16:10:00Z">
        <w:r w:rsidR="00E01139">
          <w:rPr>
            <w:noProof/>
          </w:rPr>
          <w:t>場合よりも判別成績が向上することが</w:t>
        </w:r>
      </w:ins>
      <w:del w:id="293" w:author="中村 優太" w:date="2019-01-29T16:09:00Z">
        <w:r w:rsidRPr="000A13CF" w:rsidDel="00E01139">
          <w:rPr>
            <w:noProof/>
          </w:rPr>
          <w:delText>が</w:delText>
        </w:r>
      </w:del>
      <w:del w:id="294" w:author="中村 優太" w:date="2019-01-29T16:10:00Z">
        <w:r w:rsidRPr="000A13CF" w:rsidDel="00E01139">
          <w:rPr>
            <w:noProof/>
          </w:rPr>
          <w:delText>可能であることが</w:delText>
        </w:r>
      </w:del>
      <w:r w:rsidRPr="000A13CF">
        <w:rPr>
          <w:noProof/>
        </w:rPr>
        <w:t>示されている</w:t>
      </w:r>
      <w:r w:rsidR="00367823">
        <w:rPr>
          <w:rFonts w:hint="eastAsia"/>
          <w:noProof/>
        </w:rPr>
        <w:t xml:space="preserve"> (Carreira </w:t>
      </w:r>
      <w:r w:rsidR="00367823">
        <w:rPr>
          <w:noProof/>
        </w:rPr>
        <w:t xml:space="preserve">&amp; </w:t>
      </w:r>
      <w:r w:rsidR="00367823">
        <w:rPr>
          <w:rFonts w:hint="eastAsia"/>
          <w:noProof/>
        </w:rPr>
        <w:t>Zisserman, 2017)</w:t>
      </w:r>
      <w:r w:rsidR="00FC0874">
        <w:rPr>
          <w:noProof/>
        </w:rPr>
        <w:t xml:space="preserve"> </w:t>
      </w:r>
      <w:r w:rsidRPr="000A13CF">
        <w:rPr>
          <w:noProof/>
        </w:rPr>
        <w:t xml:space="preserve">. </w:t>
      </w:r>
      <w:ins w:id="295" w:author="中村 優太" w:date="2019-01-30T14:39:00Z">
        <w:r w:rsidR="00735A6E">
          <w:rPr>
            <w:noProof/>
          </w:rPr>
          <w:t>また</w:t>
        </w:r>
        <w:r w:rsidR="00735A6E">
          <w:rPr>
            <w:rFonts w:hint="eastAsia"/>
            <w:noProof/>
          </w:rPr>
          <w:t xml:space="preserve">, </w:t>
        </w:r>
        <w:r w:rsidR="00735A6E">
          <w:rPr>
            <w:rFonts w:hint="eastAsia"/>
            <w:noProof/>
          </w:rPr>
          <w:t>静止画</w:t>
        </w:r>
      </w:ins>
      <w:ins w:id="296" w:author="中村 優太" w:date="2019-01-30T14:41:00Z">
        <w:r w:rsidR="00735A6E">
          <w:rPr>
            <w:rFonts w:hint="eastAsia"/>
            <w:noProof/>
          </w:rPr>
          <w:t>中の物体</w:t>
        </w:r>
      </w:ins>
      <w:ins w:id="297" w:author="中村 優太" w:date="2019-01-30T14:39:00Z">
        <w:r w:rsidR="00735A6E">
          <w:rPr>
            <w:rFonts w:hint="eastAsia"/>
            <w:noProof/>
          </w:rPr>
          <w:t>判別タスクを学習したニューラルネットワークを動画を扱うニューラルネットワークに拡張する手法として</w:t>
        </w:r>
        <w:r w:rsidR="00735A6E">
          <w:rPr>
            <w:rFonts w:hint="eastAsia"/>
            <w:noProof/>
          </w:rPr>
          <w:t xml:space="preserve">, </w:t>
        </w:r>
        <w:r w:rsidR="00735A6E">
          <w:rPr>
            <w:rFonts w:hint="eastAsia"/>
            <w:noProof/>
          </w:rPr>
          <w:t>ニューラルネットワークの平均化拡張</w:t>
        </w:r>
        <w:r w:rsidR="00735A6E">
          <w:rPr>
            <w:rFonts w:hint="eastAsia"/>
            <w:noProof/>
          </w:rPr>
          <w:t xml:space="preserve"> (</w:t>
        </w:r>
      </w:ins>
      <w:ins w:id="298" w:author="中村 優太" w:date="2019-01-30T14:40:00Z">
        <w:r w:rsidR="00735A6E" w:rsidRPr="00A5616B">
          <w:rPr>
            <w:rFonts w:hint="eastAsia"/>
            <w:noProof/>
          </w:rPr>
          <w:t>Carreira</w:t>
        </w:r>
        <w:r w:rsidR="00735A6E" w:rsidRPr="00A5616B">
          <w:rPr>
            <w:noProof/>
          </w:rPr>
          <w:t xml:space="preserve"> &amp;</w:t>
        </w:r>
        <w:r w:rsidR="00735A6E" w:rsidRPr="00A5616B">
          <w:rPr>
            <w:rFonts w:hint="eastAsia"/>
            <w:noProof/>
          </w:rPr>
          <w:t xml:space="preserve"> Zisserman, 2017</w:t>
        </w:r>
      </w:ins>
      <w:ins w:id="299" w:author="中村 優太" w:date="2019-01-30T14:39:00Z">
        <w:r w:rsidR="00735A6E">
          <w:rPr>
            <w:rFonts w:hint="eastAsia"/>
            <w:noProof/>
          </w:rPr>
          <w:t>)</w:t>
        </w:r>
      </w:ins>
      <w:ins w:id="300" w:author="中村 優太" w:date="2019-01-30T14:40:00Z">
        <w:r w:rsidR="00735A6E">
          <w:rPr>
            <w:noProof/>
          </w:rPr>
          <w:t xml:space="preserve"> </w:t>
        </w:r>
        <w:r w:rsidR="00735A6E">
          <w:rPr>
            <w:noProof/>
          </w:rPr>
          <w:t>や</w:t>
        </w:r>
        <w:r w:rsidR="00735A6E">
          <w:rPr>
            <w:rFonts w:hint="eastAsia"/>
            <w:noProof/>
          </w:rPr>
          <w:t>中心化拡張</w:t>
        </w:r>
        <w:r w:rsidR="00735A6E">
          <w:rPr>
            <w:rFonts w:hint="eastAsia"/>
            <w:noProof/>
          </w:rPr>
          <w:t xml:space="preserve"> (</w:t>
        </w:r>
        <w:r w:rsidR="00E8630B">
          <w:rPr>
            <w:rFonts w:ascii="Times New Roman" w:hAnsi="Times New Roman" w:cs="Times New Roman"/>
            <w:noProof/>
          </w:rPr>
          <w:t>Girdhar et al</w:t>
        </w:r>
        <w:r w:rsidR="00735A6E" w:rsidRPr="00A5616B">
          <w:rPr>
            <w:rFonts w:ascii="Times New Roman" w:hAnsi="Times New Roman" w:cs="Times New Roman"/>
            <w:noProof/>
          </w:rPr>
          <w:t>.</w:t>
        </w:r>
      </w:ins>
      <w:ins w:id="301" w:author="中村 優太" w:date="2019-01-30T16:25:00Z">
        <w:r w:rsidR="00E8630B">
          <w:rPr>
            <w:rFonts w:ascii="Times New Roman" w:hAnsi="Times New Roman" w:cs="Times New Roman"/>
            <w:noProof/>
          </w:rPr>
          <w:t>,</w:t>
        </w:r>
      </w:ins>
      <w:ins w:id="302" w:author="中村 優太" w:date="2019-01-30T14:40:00Z">
        <w:r w:rsidR="00735A6E" w:rsidRPr="00A5616B">
          <w:rPr>
            <w:rFonts w:ascii="Times New Roman" w:hAnsi="Times New Roman" w:cs="Times New Roman"/>
            <w:noProof/>
          </w:rPr>
          <w:t xml:space="preserve"> 2018</w:t>
        </w:r>
        <w:r w:rsidR="00735A6E">
          <w:rPr>
            <w:rFonts w:hint="eastAsia"/>
            <w:noProof/>
          </w:rPr>
          <w:t>)</w:t>
        </w:r>
      </w:ins>
      <w:ins w:id="303" w:author="中村 優太" w:date="2019-01-30T14:39:00Z">
        <w:r w:rsidR="00735A6E">
          <w:rPr>
            <w:rFonts w:hint="eastAsia"/>
            <w:noProof/>
          </w:rPr>
          <w:t xml:space="preserve"> </w:t>
        </w:r>
      </w:ins>
      <w:ins w:id="304" w:author="中村 優太" w:date="2019-01-30T14:40:00Z">
        <w:r w:rsidR="00735A6E">
          <w:rPr>
            <w:rFonts w:hint="eastAsia"/>
            <w:noProof/>
          </w:rPr>
          <w:t>が</w:t>
        </w:r>
      </w:ins>
      <w:ins w:id="305" w:author="中村 優太" w:date="2019-01-30T14:39:00Z">
        <w:r w:rsidR="00735A6E">
          <w:rPr>
            <w:rFonts w:hint="eastAsia"/>
            <w:noProof/>
          </w:rPr>
          <w:t>提案されており</w:t>
        </w:r>
      </w:ins>
      <w:ins w:id="306" w:author="中村 優太" w:date="2019-01-30T14:41:00Z">
        <w:r w:rsidR="00735A6E">
          <w:rPr>
            <w:rFonts w:hint="eastAsia"/>
            <w:noProof/>
          </w:rPr>
          <w:t xml:space="preserve">, </w:t>
        </w:r>
        <w:r w:rsidR="00735A6E">
          <w:rPr>
            <w:rFonts w:hint="eastAsia"/>
            <w:noProof/>
          </w:rPr>
          <w:t>これらの手法を用いて</w:t>
        </w:r>
      </w:ins>
      <w:ins w:id="307" w:author="中村 優太" w:date="2019-01-30T16:17:00Z">
        <w:r w:rsidR="00BD1D5B">
          <w:rPr>
            <w:rFonts w:hint="eastAsia"/>
            <w:noProof/>
          </w:rPr>
          <w:t>訓練済みの</w:t>
        </w:r>
      </w:ins>
      <w:ins w:id="308" w:author="中村 優太" w:date="2019-01-30T14:41:00Z">
        <w:r w:rsidR="00735A6E">
          <w:rPr>
            <w:rFonts w:hint="eastAsia"/>
            <w:noProof/>
          </w:rPr>
          <w:t>静止画用のニューラルネットワークをもとに動画用</w:t>
        </w:r>
      </w:ins>
      <w:ins w:id="309" w:author="中村 優太" w:date="2019-01-30T14:42:00Z">
        <w:r w:rsidR="00735A6E">
          <w:rPr>
            <w:rFonts w:hint="eastAsia"/>
            <w:noProof/>
          </w:rPr>
          <w:t>のニューラルネットワークを</w:t>
        </w:r>
        <w:r w:rsidR="00735A6E">
          <w:rPr>
            <w:rFonts w:hint="eastAsia"/>
            <w:noProof/>
          </w:rPr>
          <w:t xml:space="preserve">fine-tuning </w:t>
        </w:r>
        <w:r w:rsidR="00735A6E">
          <w:rPr>
            <w:rFonts w:hint="eastAsia"/>
            <w:noProof/>
          </w:rPr>
          <w:t>できるという報告も上がっている</w:t>
        </w:r>
      </w:ins>
      <w:ins w:id="310" w:author="中村 優太" w:date="2019-01-30T14:48:00Z">
        <w:r w:rsidR="005B652C">
          <w:rPr>
            <w:rFonts w:hint="eastAsia"/>
            <w:noProof/>
          </w:rPr>
          <w:t xml:space="preserve"> (Carreira </w:t>
        </w:r>
        <w:r w:rsidR="005B652C">
          <w:rPr>
            <w:noProof/>
          </w:rPr>
          <w:t xml:space="preserve">&amp; </w:t>
        </w:r>
        <w:r w:rsidR="005B652C">
          <w:rPr>
            <w:rFonts w:hint="eastAsia"/>
            <w:noProof/>
          </w:rPr>
          <w:t>Zisserman, 2017</w:t>
        </w:r>
        <w:r w:rsidR="005B652C">
          <w:rPr>
            <w:noProof/>
          </w:rPr>
          <w:t>; Hara et al., 2017</w:t>
        </w:r>
        <w:r w:rsidR="005B652C">
          <w:rPr>
            <w:rFonts w:hint="eastAsia"/>
            <w:noProof/>
          </w:rPr>
          <w:t>)</w:t>
        </w:r>
      </w:ins>
      <w:ins w:id="311" w:author="中村 優太" w:date="2019-01-30T14:42:00Z">
        <w:r w:rsidR="00735A6E">
          <w:rPr>
            <w:rFonts w:hint="eastAsia"/>
            <w:noProof/>
          </w:rPr>
          <w:t xml:space="preserve">. </w:t>
        </w:r>
      </w:ins>
      <w:r w:rsidR="006D1744">
        <w:rPr>
          <w:rFonts w:hint="eastAsia"/>
          <w:noProof/>
        </w:rPr>
        <w:t>しかし</w:t>
      </w:r>
      <w:r w:rsidR="00874421">
        <w:rPr>
          <w:rFonts w:hint="eastAsia"/>
          <w:noProof/>
        </w:rPr>
        <w:t xml:space="preserve">, </w:t>
      </w:r>
      <w:ins w:id="312" w:author="中村 優太" w:date="2019-01-30T12:17:00Z">
        <w:r w:rsidR="00B85F91">
          <w:rPr>
            <w:rFonts w:hint="eastAsia"/>
            <w:noProof/>
          </w:rPr>
          <w:t>複数の候補がある</w:t>
        </w:r>
      </w:ins>
      <w:r w:rsidR="006D1744">
        <w:rPr>
          <w:rFonts w:hint="eastAsia"/>
          <w:noProof/>
        </w:rPr>
        <w:t>動画</w:t>
      </w:r>
      <w:r w:rsidR="006D1744" w:rsidRPr="006D1744">
        <w:rPr>
          <w:rFonts w:hint="eastAsia"/>
          <w:noProof/>
        </w:rPr>
        <w:t>を扱うタスクの</w:t>
      </w:r>
      <w:ins w:id="313" w:author="中村 優太" w:date="2019-01-30T16:17:00Z">
        <w:r w:rsidR="00BD1D5B">
          <w:rPr>
            <w:rFonts w:hint="eastAsia"/>
            <w:noProof/>
          </w:rPr>
          <w:t xml:space="preserve"> </w:t>
        </w:r>
      </w:ins>
      <w:r w:rsidR="006D1744" w:rsidRPr="006D1744">
        <w:rPr>
          <w:rFonts w:hint="eastAsia"/>
          <w:noProof/>
        </w:rPr>
        <w:t>fine-tuning</w:t>
      </w:r>
      <w:ins w:id="314" w:author="中村 優太" w:date="2019-01-30T16:17:00Z">
        <w:r w:rsidR="00BD1D5B">
          <w:rPr>
            <w:noProof/>
          </w:rPr>
          <w:t xml:space="preserve"> </w:t>
        </w:r>
      </w:ins>
      <w:r w:rsidR="006D1744">
        <w:rPr>
          <w:rFonts w:hint="eastAsia"/>
          <w:noProof/>
        </w:rPr>
        <w:t>の手法</w:t>
      </w:r>
      <w:del w:id="315" w:author="中村 優太" w:date="2019-01-30T12:17:00Z">
        <w:r w:rsidR="006D1744" w:rsidDel="00B85F91">
          <w:rPr>
            <w:rFonts w:hint="eastAsia"/>
            <w:noProof/>
          </w:rPr>
          <w:delText>は現状</w:delText>
        </w:r>
        <w:r w:rsidR="006D1744" w:rsidRPr="006D1744" w:rsidDel="00B85F91">
          <w:rPr>
            <w:rFonts w:hint="eastAsia"/>
            <w:noProof/>
          </w:rPr>
          <w:delText>では</w:delText>
        </w:r>
        <w:r w:rsidR="006D1744" w:rsidDel="00B85F91">
          <w:rPr>
            <w:rFonts w:hint="eastAsia"/>
            <w:noProof/>
          </w:rPr>
          <w:delText>まだ</w:delText>
        </w:r>
        <w:r w:rsidR="006D1744" w:rsidRPr="006D1744" w:rsidDel="00B85F91">
          <w:rPr>
            <w:rFonts w:hint="eastAsia"/>
            <w:noProof/>
          </w:rPr>
          <w:delText>確立されていない</w:delText>
        </w:r>
      </w:del>
      <w:ins w:id="316" w:author="中村 優太" w:date="2019-01-30T12:17:00Z">
        <w:r w:rsidR="00B85F91">
          <w:rPr>
            <w:rFonts w:hint="eastAsia"/>
            <w:noProof/>
          </w:rPr>
          <w:t>から</w:t>
        </w:r>
        <w:r w:rsidR="00B85F91">
          <w:rPr>
            <w:rFonts w:hint="eastAsia"/>
            <w:noProof/>
          </w:rPr>
          <w:t xml:space="preserve">, </w:t>
        </w:r>
        <w:r w:rsidR="00B85F91">
          <w:rPr>
            <w:rFonts w:hint="eastAsia"/>
            <w:noProof/>
          </w:rPr>
          <w:t>どの手法を用いるべきなのかについては共通の見解は生まれていない</w:t>
        </w:r>
      </w:ins>
      <w:r w:rsidR="00874421">
        <w:rPr>
          <w:rFonts w:hint="eastAsia"/>
          <w:noProof/>
        </w:rPr>
        <w:t xml:space="preserve">. </w:t>
      </w:r>
      <w:del w:id="317" w:author="中村 優太" w:date="2019-01-30T12:18:00Z">
        <w:r w:rsidR="006D1744" w:rsidRPr="006D1744" w:rsidDel="00681B1E">
          <w:rPr>
            <w:rFonts w:hint="eastAsia"/>
            <w:noProof/>
          </w:rPr>
          <w:delText>静止画認識の分野においては</w:delText>
        </w:r>
        <w:r w:rsidR="006D1744" w:rsidRPr="006D1744" w:rsidDel="00681B1E">
          <w:rPr>
            <w:rFonts w:hint="eastAsia"/>
            <w:noProof/>
          </w:rPr>
          <w:delText>pre-training</w:delText>
        </w:r>
        <w:r w:rsidR="006D1744" w:rsidRPr="006D1744" w:rsidDel="00681B1E">
          <w:rPr>
            <w:rFonts w:hint="eastAsia"/>
            <w:noProof/>
          </w:rPr>
          <w:delText>タスクとして静止画中の物体判別タスクが一般的に用いられているが</w:delText>
        </w:r>
        <w:r w:rsidR="00874421" w:rsidDel="00681B1E">
          <w:rPr>
            <w:rFonts w:hint="eastAsia"/>
            <w:noProof/>
          </w:rPr>
          <w:delText xml:space="preserve">, </w:delText>
        </w:r>
        <w:r w:rsidR="006D1744" w:rsidRPr="006D1744" w:rsidDel="00681B1E">
          <w:rPr>
            <w:rFonts w:hint="eastAsia"/>
            <w:noProof/>
          </w:rPr>
          <w:delText>動画認識の分野においては</w:delText>
        </w:r>
        <w:r w:rsidR="00874421" w:rsidDel="00681B1E">
          <w:rPr>
            <w:rFonts w:hint="eastAsia"/>
            <w:noProof/>
          </w:rPr>
          <w:delText xml:space="preserve">, </w:delText>
        </w:r>
        <w:r w:rsidR="006D1744" w:rsidDel="00681B1E">
          <w:rPr>
            <w:rFonts w:hint="eastAsia"/>
            <w:noProof/>
          </w:rPr>
          <w:delText>動画中の動詞判別タスクや静止画中の物体判別タスクなど複数の</w:delText>
        </w:r>
        <w:r w:rsidR="006D1744" w:rsidDel="00681B1E">
          <w:rPr>
            <w:rFonts w:hint="eastAsia"/>
            <w:noProof/>
          </w:rPr>
          <w:delText xml:space="preserve"> </w:delText>
        </w:r>
        <w:r w:rsidR="006D1744" w:rsidRPr="006D1744" w:rsidDel="00681B1E">
          <w:rPr>
            <w:rFonts w:hint="eastAsia"/>
            <w:noProof/>
          </w:rPr>
          <w:delText>pre-training</w:delText>
        </w:r>
        <w:r w:rsidR="006D1744" w:rsidDel="00681B1E">
          <w:rPr>
            <w:rFonts w:hint="eastAsia"/>
            <w:noProof/>
          </w:rPr>
          <w:delText>タスクの候補が存在し</w:delText>
        </w:r>
        <w:r w:rsidR="00874421" w:rsidDel="00681B1E">
          <w:rPr>
            <w:rFonts w:hint="eastAsia"/>
            <w:noProof/>
          </w:rPr>
          <w:delText xml:space="preserve">, </w:delText>
        </w:r>
        <w:r w:rsidR="006D1744" w:rsidDel="00681B1E">
          <w:rPr>
            <w:rFonts w:hint="eastAsia"/>
            <w:noProof/>
          </w:rPr>
          <w:delText>動画認識のタスクを学習する際に</w:delText>
        </w:r>
        <w:r w:rsidR="00874421" w:rsidDel="00681B1E">
          <w:rPr>
            <w:rFonts w:hint="eastAsia"/>
            <w:noProof/>
          </w:rPr>
          <w:delText xml:space="preserve">, </w:delText>
        </w:r>
        <w:r w:rsidR="006D1744" w:rsidRPr="006D1744" w:rsidDel="00681B1E">
          <w:rPr>
            <w:rFonts w:hint="eastAsia"/>
            <w:noProof/>
          </w:rPr>
          <w:delText>どういった手法を</w:delText>
        </w:r>
        <w:r w:rsidR="006D1744" w:rsidRPr="006D1744" w:rsidDel="00681B1E">
          <w:rPr>
            <w:rFonts w:hint="eastAsia"/>
            <w:noProof/>
          </w:rPr>
          <w:delText>fine-tuning</w:delText>
        </w:r>
        <w:r w:rsidR="006D1744" w:rsidRPr="006D1744" w:rsidDel="00681B1E">
          <w:rPr>
            <w:rFonts w:hint="eastAsia"/>
            <w:noProof/>
          </w:rPr>
          <w:delText>の手法として用いるのが良いかは明らかになっていない</w:delText>
        </w:r>
        <w:r w:rsidR="00874421" w:rsidDel="00681B1E">
          <w:rPr>
            <w:rFonts w:hint="eastAsia"/>
            <w:noProof/>
          </w:rPr>
          <w:delText xml:space="preserve">. </w:delText>
        </w:r>
      </w:del>
    </w:p>
    <w:p w14:paraId="617B30F5" w14:textId="566901C8" w:rsidR="006D1744" w:rsidRDefault="006D1744">
      <w:pPr>
        <w:pStyle w:val="a0"/>
        <w:rPr>
          <w:noProof/>
        </w:rPr>
      </w:pPr>
      <w:r w:rsidRPr="006D1744">
        <w:rPr>
          <w:rFonts w:hint="eastAsia"/>
          <w:noProof/>
        </w:rPr>
        <w:t>そこで</w:t>
      </w:r>
      <w:r w:rsidR="00874421">
        <w:rPr>
          <w:rFonts w:hint="eastAsia"/>
          <w:noProof/>
        </w:rPr>
        <w:t xml:space="preserve">, </w:t>
      </w:r>
      <w:r w:rsidRPr="006D1744">
        <w:rPr>
          <w:rFonts w:hint="eastAsia"/>
          <w:noProof/>
        </w:rPr>
        <w:t>本研究では動画中の物体判別タスクを学習するために</w:t>
      </w:r>
      <w:r w:rsidR="00874421">
        <w:rPr>
          <w:rFonts w:hint="eastAsia"/>
          <w:noProof/>
        </w:rPr>
        <w:t xml:space="preserve">, </w:t>
      </w:r>
      <w:r w:rsidRPr="006D1744">
        <w:rPr>
          <w:rFonts w:hint="eastAsia"/>
          <w:noProof/>
        </w:rPr>
        <w:t>ど</w:t>
      </w:r>
      <w:ins w:id="318" w:author="中村 優太" w:date="2019-01-29T18:22:00Z">
        <w:r w:rsidR="004D4F16">
          <w:rPr>
            <w:noProof/>
          </w:rPr>
          <w:t>のような</w:t>
        </w:r>
        <w:r w:rsidR="004D4F16">
          <w:rPr>
            <w:rFonts w:hint="eastAsia"/>
            <w:noProof/>
          </w:rPr>
          <w:t xml:space="preserve"> </w:t>
        </w:r>
      </w:ins>
      <w:del w:id="319" w:author="中村 優太" w:date="2019-01-29T18:22:00Z">
        <w:r w:rsidRPr="006D1744" w:rsidDel="004D4F16">
          <w:rPr>
            <w:rFonts w:hint="eastAsia"/>
            <w:noProof/>
          </w:rPr>
          <w:delText>うような</w:delText>
        </w:r>
      </w:del>
      <w:r w:rsidRPr="006D1744">
        <w:rPr>
          <w:rFonts w:hint="eastAsia"/>
          <w:noProof/>
        </w:rPr>
        <w:t>fine-tuning</w:t>
      </w:r>
      <w:ins w:id="320" w:author="中村 優太" w:date="2019-01-30T16:17:00Z">
        <w:r w:rsidR="00BD1D5B">
          <w:rPr>
            <w:noProof/>
          </w:rPr>
          <w:t xml:space="preserve"> </w:t>
        </w:r>
      </w:ins>
      <w:r w:rsidRPr="006D1744">
        <w:rPr>
          <w:rFonts w:hint="eastAsia"/>
          <w:noProof/>
        </w:rPr>
        <w:t>の手法を用いるのが効果的かを検証した</w:t>
      </w:r>
      <w:r w:rsidR="00874421">
        <w:rPr>
          <w:rFonts w:hint="eastAsia"/>
          <w:noProof/>
        </w:rPr>
        <w:t xml:space="preserve">. </w:t>
      </w:r>
      <w:r w:rsidRPr="006D1744">
        <w:rPr>
          <w:rFonts w:hint="eastAsia"/>
          <w:noProof/>
        </w:rPr>
        <w:t>ニューラルネットワークのアーキテクチャと</w:t>
      </w:r>
      <w:ins w:id="321" w:author="中村 優太" w:date="2019-01-30T16:18:00Z">
        <w:r w:rsidR="00BD1D5B">
          <w:rPr>
            <w:rFonts w:hint="eastAsia"/>
            <w:noProof/>
          </w:rPr>
          <w:t xml:space="preserve"> </w:t>
        </w:r>
      </w:ins>
      <w:r w:rsidRPr="006D1744">
        <w:rPr>
          <w:rFonts w:hint="eastAsia"/>
          <w:noProof/>
        </w:rPr>
        <w:t>pre-training</w:t>
      </w:r>
      <w:ins w:id="322" w:author="中村 優太" w:date="2019-01-30T16:18:00Z">
        <w:r w:rsidR="00BD1D5B">
          <w:rPr>
            <w:noProof/>
          </w:rPr>
          <w:t xml:space="preserve"> </w:t>
        </w:r>
      </w:ins>
      <w:r w:rsidR="00985E99">
        <w:rPr>
          <w:rFonts w:hint="eastAsia"/>
          <w:noProof/>
        </w:rPr>
        <w:t>として学習する</w:t>
      </w:r>
      <w:r w:rsidR="00F9746E">
        <w:rPr>
          <w:rFonts w:hint="eastAsia"/>
          <w:noProof/>
        </w:rPr>
        <w:t>タスクを操作することにより複数の</w:t>
      </w:r>
      <w:del w:id="323" w:author="中村 優太" w:date="2019-01-30T10:48:00Z">
        <w:r w:rsidR="00F9746E" w:rsidDel="007554FA">
          <w:rPr>
            <w:rFonts w:hint="eastAsia"/>
            <w:noProof/>
          </w:rPr>
          <w:delText>学習済み</w:delText>
        </w:r>
      </w:del>
      <w:ins w:id="324" w:author="中村 優太" w:date="2019-01-30T10:48:00Z">
        <w:r w:rsidR="007554FA">
          <w:rPr>
            <w:rFonts w:hint="eastAsia"/>
            <w:noProof/>
          </w:rPr>
          <w:t>訓練済み</w:t>
        </w:r>
      </w:ins>
      <w:r w:rsidRPr="006D1744">
        <w:rPr>
          <w:rFonts w:hint="eastAsia"/>
          <w:noProof/>
        </w:rPr>
        <w:t>ニューラルネットワークを用意し</w:t>
      </w:r>
      <w:r w:rsidR="00874421">
        <w:rPr>
          <w:rFonts w:hint="eastAsia"/>
          <w:noProof/>
        </w:rPr>
        <w:t xml:space="preserve">, </w:t>
      </w:r>
      <w:del w:id="325" w:author="中村 優太" w:date="2019-01-29T21:34:00Z">
        <w:r w:rsidRPr="006D1744" w:rsidDel="00220A9F">
          <w:rPr>
            <w:rFonts w:hint="eastAsia"/>
            <w:noProof/>
          </w:rPr>
          <w:delText>それらを同様の方法で</w:delText>
        </w:r>
      </w:del>
      <w:r w:rsidRPr="006D1744">
        <w:rPr>
          <w:rFonts w:hint="eastAsia"/>
          <w:noProof/>
        </w:rPr>
        <w:t>fine-tuning</w:t>
      </w:r>
      <w:ins w:id="326" w:author="中村 優太" w:date="2019-01-30T16:18:00Z">
        <w:r w:rsidR="00BD1D5B">
          <w:rPr>
            <w:noProof/>
          </w:rPr>
          <w:t xml:space="preserve"> </w:t>
        </w:r>
      </w:ins>
      <w:ins w:id="327" w:author="中村 優太" w:date="2019-01-30T14:55:00Z">
        <w:r w:rsidR="001351B9">
          <w:rPr>
            <w:noProof/>
          </w:rPr>
          <w:t>によって</w:t>
        </w:r>
      </w:ins>
      <w:del w:id="328" w:author="中村 優太" w:date="2019-01-30T14:55:00Z">
        <w:r w:rsidRPr="006D1744" w:rsidDel="001351B9">
          <w:rPr>
            <w:rFonts w:hint="eastAsia"/>
            <w:noProof/>
          </w:rPr>
          <w:delText>を行い</w:delText>
        </w:r>
      </w:del>
      <w:r w:rsidRPr="006D1744">
        <w:rPr>
          <w:rFonts w:hint="eastAsia"/>
          <w:noProof/>
        </w:rPr>
        <w:t>動画中の物体判別タスクの</w:t>
      </w:r>
      <w:ins w:id="329" w:author="中村 優太" w:date="2019-01-29T21:35:00Z">
        <w:r w:rsidR="00220A9F">
          <w:rPr>
            <w:rFonts w:hint="eastAsia"/>
            <w:noProof/>
          </w:rPr>
          <w:t>学習を行った</w:t>
        </w:r>
        <w:r w:rsidR="007C271F">
          <w:rPr>
            <w:rFonts w:hint="eastAsia"/>
            <w:noProof/>
          </w:rPr>
          <w:t>.</w:t>
        </w:r>
      </w:ins>
      <w:ins w:id="330" w:author="中村 優太" w:date="2019-01-30T14:56:00Z">
        <w:r w:rsidR="007C271F">
          <w:rPr>
            <w:noProof/>
          </w:rPr>
          <w:t xml:space="preserve"> </w:t>
        </w:r>
        <w:r w:rsidR="007C271F">
          <w:rPr>
            <w:noProof/>
          </w:rPr>
          <w:t>検証に際しては</w:t>
        </w:r>
        <w:r w:rsidR="007C271F">
          <w:rPr>
            <w:rFonts w:hint="eastAsia"/>
            <w:noProof/>
          </w:rPr>
          <w:t xml:space="preserve">, </w:t>
        </w:r>
        <w:r w:rsidR="007C271F">
          <w:rPr>
            <w:rFonts w:hint="eastAsia"/>
            <w:noProof/>
          </w:rPr>
          <w:t>訓練済みニューラルネットワークとして</w:t>
        </w:r>
        <w:r w:rsidR="007C271F">
          <w:rPr>
            <w:rFonts w:hint="eastAsia"/>
            <w:noProof/>
          </w:rPr>
          <w:t xml:space="preserve">, </w:t>
        </w:r>
      </w:ins>
      <w:ins w:id="331" w:author="中村 優太" w:date="2019-01-30T14:52:00Z">
        <w:r w:rsidR="005D42C2">
          <w:rPr>
            <w:rFonts w:hint="eastAsia"/>
            <w:noProof/>
          </w:rPr>
          <w:t>表</w:t>
        </w:r>
        <w:r w:rsidR="005D42C2">
          <w:rPr>
            <w:rFonts w:hint="eastAsia"/>
            <w:noProof/>
          </w:rPr>
          <w:t>1</w:t>
        </w:r>
        <w:r w:rsidR="005D42C2">
          <w:rPr>
            <w:noProof/>
          </w:rPr>
          <w:t xml:space="preserve"> </w:t>
        </w:r>
        <w:r w:rsidR="005D42C2">
          <w:rPr>
            <w:rFonts w:hint="eastAsia"/>
            <w:noProof/>
          </w:rPr>
          <w:t>に示すように</w:t>
        </w:r>
      </w:ins>
      <w:ins w:id="332" w:author="中村 優太" w:date="2019-01-30T14:50:00Z">
        <w:r w:rsidR="005D42C2">
          <w:rPr>
            <w:rFonts w:hint="eastAsia"/>
            <w:noProof/>
          </w:rPr>
          <w:t xml:space="preserve"> </w:t>
        </w:r>
        <w:r w:rsidR="005D42C2">
          <w:rPr>
            <w:noProof/>
          </w:rPr>
          <w:t xml:space="preserve">1) </w:t>
        </w:r>
        <w:r w:rsidR="005D42C2">
          <w:rPr>
            <w:noProof/>
          </w:rPr>
          <w:t>静止画中の</w:t>
        </w:r>
      </w:ins>
      <w:ins w:id="333" w:author="中村 優太" w:date="2019-01-30T14:51:00Z">
        <w:r w:rsidR="005D42C2">
          <w:rPr>
            <w:noProof/>
          </w:rPr>
          <w:t>物体判別タスクを学習した</w:t>
        </w:r>
      </w:ins>
      <w:ins w:id="334" w:author="中村 優太" w:date="2019-01-30T14:50:00Z">
        <w:r w:rsidR="005D42C2">
          <w:rPr>
            <w:noProof/>
          </w:rPr>
          <w:t>静止画用のニューラルネットワーク</w:t>
        </w:r>
      </w:ins>
      <w:ins w:id="335" w:author="中村 優太" w:date="2019-01-30T14:51:00Z">
        <w:r w:rsidR="005D42C2">
          <w:rPr>
            <w:rFonts w:hint="eastAsia"/>
            <w:noProof/>
          </w:rPr>
          <w:t xml:space="preserve">, </w:t>
        </w:r>
        <w:r w:rsidR="005D42C2">
          <w:rPr>
            <w:noProof/>
          </w:rPr>
          <w:t>2)</w:t>
        </w:r>
      </w:ins>
      <w:ins w:id="336" w:author="中村 優太" w:date="2019-01-30T14:54:00Z">
        <w:r w:rsidR="005D42C2" w:rsidRPr="005D42C2">
          <w:rPr>
            <w:rFonts w:hint="eastAsia"/>
            <w:noProof/>
          </w:rPr>
          <w:t xml:space="preserve"> </w:t>
        </w:r>
        <w:r w:rsidR="005D42C2">
          <w:rPr>
            <w:rFonts w:hint="eastAsia"/>
            <w:noProof/>
          </w:rPr>
          <w:t>静止画中の物体判別タスクを学習した静止画用のニューラルネットワークを平均化拡張を用いて動画用のニューラルネットワークに拡張したネットワーク</w:t>
        </w:r>
      </w:ins>
      <w:ins w:id="337" w:author="中村 優太" w:date="2019-01-30T14:53:00Z">
        <w:r w:rsidR="005D42C2">
          <w:rPr>
            <w:rFonts w:hint="eastAsia"/>
            <w:noProof/>
          </w:rPr>
          <w:t xml:space="preserve">, 3) </w:t>
        </w:r>
        <w:r w:rsidR="005D42C2">
          <w:rPr>
            <w:rFonts w:hint="eastAsia"/>
            <w:noProof/>
          </w:rPr>
          <w:t>静止画中の物体判別タスクを学習した静止画用のニューラルネットワークを中心化拡張を用いて動画用のニューラルネットワークに拡張したネットワーク</w:t>
        </w:r>
      </w:ins>
      <w:ins w:id="338" w:author="中村 優太" w:date="2019-01-29T21:35:00Z">
        <w:r w:rsidR="00BD1D5B">
          <w:rPr>
            <w:rFonts w:hint="eastAsia"/>
            <w:noProof/>
          </w:rPr>
          <w:t>,</w:t>
        </w:r>
      </w:ins>
      <w:ins w:id="339" w:author="中村 優太" w:date="2019-01-30T14:54:00Z">
        <w:r w:rsidR="005D42C2">
          <w:rPr>
            <w:noProof/>
          </w:rPr>
          <w:t xml:space="preserve"> 4) </w:t>
        </w:r>
        <w:r w:rsidR="005D42C2">
          <w:rPr>
            <w:noProof/>
          </w:rPr>
          <w:t>動画中の動詞判別タスクを学習した動画用ニューラルネットワーク</w:t>
        </w:r>
        <w:r w:rsidR="005D42C2">
          <w:rPr>
            <w:rFonts w:hint="eastAsia"/>
            <w:noProof/>
          </w:rPr>
          <w:t xml:space="preserve"> </w:t>
        </w:r>
        <w:r w:rsidR="005D42C2">
          <w:rPr>
            <w:rFonts w:hint="eastAsia"/>
            <w:noProof/>
          </w:rPr>
          <w:t>の</w:t>
        </w:r>
        <w:r w:rsidR="005D42C2">
          <w:rPr>
            <w:rFonts w:hint="eastAsia"/>
            <w:noProof/>
          </w:rPr>
          <w:t>4</w:t>
        </w:r>
        <w:r w:rsidR="005D42C2">
          <w:rPr>
            <w:rFonts w:hint="eastAsia"/>
            <w:noProof/>
          </w:rPr>
          <w:t>つ</w:t>
        </w:r>
      </w:ins>
      <w:ins w:id="340" w:author="中村 優太" w:date="2019-01-30T14:56:00Z">
        <w:r w:rsidR="007C271F">
          <w:rPr>
            <w:rFonts w:hint="eastAsia"/>
            <w:noProof/>
          </w:rPr>
          <w:t>を用いた</w:t>
        </w:r>
        <w:r w:rsidR="007C271F">
          <w:rPr>
            <w:rFonts w:hint="eastAsia"/>
            <w:noProof/>
          </w:rPr>
          <w:t xml:space="preserve">. </w:t>
        </w:r>
        <w:r w:rsidR="00764B55">
          <w:rPr>
            <w:rFonts w:hint="eastAsia"/>
            <w:noProof/>
          </w:rPr>
          <w:t>これら</w:t>
        </w:r>
      </w:ins>
      <w:ins w:id="341" w:author="中村 優太" w:date="2019-01-30T14:54:00Z">
        <w:r w:rsidR="005D42C2">
          <w:rPr>
            <w:rFonts w:hint="eastAsia"/>
            <w:noProof/>
          </w:rPr>
          <w:t>の</w:t>
        </w:r>
      </w:ins>
      <w:ins w:id="342" w:author="中村 優太" w:date="2019-01-30T14:55:00Z">
        <w:r w:rsidR="005D42C2">
          <w:rPr>
            <w:rFonts w:hint="eastAsia"/>
            <w:noProof/>
          </w:rPr>
          <w:t>訓練済みモデルを元に</w:t>
        </w:r>
        <w:r w:rsidR="005D42C2">
          <w:rPr>
            <w:rFonts w:hint="eastAsia"/>
            <w:noProof/>
          </w:rPr>
          <w:t xml:space="preserve"> </w:t>
        </w:r>
      </w:ins>
      <w:ins w:id="343" w:author="中村 優太" w:date="2019-01-29T21:35:00Z">
        <w:r w:rsidR="00220A9F">
          <w:rPr>
            <w:rFonts w:hint="eastAsia"/>
            <w:noProof/>
          </w:rPr>
          <w:t>fine-tuning</w:t>
        </w:r>
        <w:r w:rsidR="00220A9F">
          <w:rPr>
            <w:noProof/>
          </w:rPr>
          <w:t xml:space="preserve"> </w:t>
        </w:r>
        <w:r w:rsidR="00220A9F">
          <w:rPr>
            <w:rFonts w:hint="eastAsia"/>
            <w:noProof/>
          </w:rPr>
          <w:t>したモデルによる動画中の物体判別タスクの</w:t>
        </w:r>
      </w:ins>
      <w:r w:rsidRPr="006D1744">
        <w:rPr>
          <w:rFonts w:hint="eastAsia"/>
          <w:noProof/>
        </w:rPr>
        <w:t>成績を比較することで</w:t>
      </w:r>
      <w:r w:rsidR="00874421">
        <w:rPr>
          <w:rFonts w:hint="eastAsia"/>
          <w:noProof/>
        </w:rPr>
        <w:t xml:space="preserve">, </w:t>
      </w:r>
      <w:r w:rsidRPr="006D1744">
        <w:rPr>
          <w:rFonts w:hint="eastAsia"/>
          <w:noProof/>
        </w:rPr>
        <w:t>動画中の物体判別タスクを学習するために最適な</w:t>
      </w:r>
      <w:r w:rsidRPr="006D1744">
        <w:rPr>
          <w:rFonts w:hint="eastAsia"/>
          <w:noProof/>
        </w:rPr>
        <w:t>fine-tuning</w:t>
      </w:r>
      <w:r w:rsidR="00985E99">
        <w:rPr>
          <w:rFonts w:hint="eastAsia"/>
          <w:noProof/>
        </w:rPr>
        <w:t>の手法を検証した</w:t>
      </w:r>
      <w:r w:rsidR="00874421">
        <w:rPr>
          <w:rFonts w:hint="eastAsia"/>
          <w:noProof/>
        </w:rPr>
        <w:t xml:space="preserve">. </w:t>
      </w:r>
    </w:p>
    <w:p w14:paraId="76C56C42" w14:textId="15763498" w:rsidR="00F9746E" w:rsidDel="00BD1D5B" w:rsidRDefault="00624158">
      <w:pPr>
        <w:pStyle w:val="a0"/>
        <w:rPr>
          <w:del w:id="344" w:author="中村 優太" w:date="2019-01-30T16:19:00Z"/>
          <w:noProof/>
        </w:rPr>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今回の検証に使用したニューラルネットワークについての詳細を解説する</w:t>
      </w:r>
      <w:r w:rsidRPr="000A13CF">
        <w:rPr>
          <w:noProof/>
        </w:rPr>
        <w:t xml:space="preserve">. </w:t>
      </w:r>
      <w:r w:rsidRPr="000A13CF">
        <w:rPr>
          <w:noProof/>
        </w:rPr>
        <w:t>第</w:t>
      </w:r>
      <w:r w:rsidRPr="000A13CF">
        <w:rPr>
          <w:noProof/>
        </w:rPr>
        <w:t>2</w:t>
      </w:r>
      <w:del w:id="345" w:author="中村 優太" w:date="2019-01-30T12:23:00Z">
        <w:r w:rsidR="00360BA2" w:rsidDel="00E951BA">
          <w:rPr>
            <w:noProof/>
          </w:rPr>
          <w:delText xml:space="preserve"> </w:delText>
        </w:r>
      </w:del>
      <w:r w:rsidRPr="000A13CF">
        <w:rPr>
          <w:noProof/>
        </w:rPr>
        <w:t>章の</w:t>
      </w:r>
      <w:r w:rsidRPr="000A13CF">
        <w:rPr>
          <w:noProof/>
        </w:rPr>
        <w:t>2,</w:t>
      </w:r>
      <w:r w:rsidR="00C8467D">
        <w:rPr>
          <w:noProof/>
        </w:rPr>
        <w:t xml:space="preserve"> </w:t>
      </w:r>
      <w:r w:rsidRPr="000A13CF">
        <w:rPr>
          <w:noProof/>
        </w:rPr>
        <w:t>3</w:t>
      </w:r>
      <w:r w:rsidR="00360BA2">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del w:id="346" w:author="中村 優太" w:date="2019-01-30T12:23:00Z">
        <w:r w:rsidR="00360BA2" w:rsidDel="00E951BA">
          <w:rPr>
            <w:noProof/>
          </w:rPr>
          <w:delText xml:space="preserve"> </w:delText>
        </w:r>
      </w:del>
      <w:r w:rsidRPr="000A13CF">
        <w:rPr>
          <w:noProof/>
        </w:rPr>
        <w:t>章の</w:t>
      </w:r>
      <w:r w:rsidRPr="000A13CF">
        <w:rPr>
          <w:noProof/>
        </w:rPr>
        <w:t>4</w:t>
      </w:r>
      <w:del w:id="347" w:author="中村 優太" w:date="2019-01-30T12:23:00Z">
        <w:r w:rsidR="00360BA2" w:rsidDel="00E951BA">
          <w:rPr>
            <w:noProof/>
          </w:rPr>
          <w:delText xml:space="preserve"> </w:delText>
        </w:r>
      </w:del>
      <w:r w:rsidRPr="000A13CF">
        <w:rPr>
          <w:noProof/>
        </w:rPr>
        <w:t>節では</w:t>
      </w:r>
      <w:r w:rsidRPr="000A13CF">
        <w:rPr>
          <w:noProof/>
        </w:rPr>
        <w:t xml:space="preserve">, </w:t>
      </w:r>
      <w:r w:rsidRPr="000A13CF">
        <w:rPr>
          <w:noProof/>
        </w:rPr>
        <w:t>比較検討の方法論について述べた後</w:t>
      </w:r>
      <w:r w:rsidRPr="000A13CF">
        <w:rPr>
          <w:noProof/>
        </w:rPr>
        <w:t xml:space="preserve">, </w:t>
      </w:r>
      <w:r w:rsidRPr="000A13CF">
        <w:rPr>
          <w:noProof/>
        </w:rPr>
        <w:t>第</w:t>
      </w:r>
      <w:r w:rsidRPr="000A13CF">
        <w:rPr>
          <w:noProof/>
        </w:rPr>
        <w:t>3</w:t>
      </w:r>
      <w:del w:id="348" w:author="中村 優太" w:date="2019-01-30T12:23:00Z">
        <w:r w:rsidR="00360BA2" w:rsidDel="00E951BA">
          <w:rPr>
            <w:noProof/>
          </w:rPr>
          <w:delText xml:space="preserve"> </w:delText>
        </w:r>
      </w:del>
      <w:r w:rsidRPr="000A13CF">
        <w:rPr>
          <w:noProof/>
        </w:rPr>
        <w:t>, 4</w:t>
      </w:r>
      <w:del w:id="349" w:author="中村 優太" w:date="2019-01-30T12:23:00Z">
        <w:r w:rsidR="00360BA2" w:rsidDel="00E951BA">
          <w:rPr>
            <w:noProof/>
          </w:rPr>
          <w:delText xml:space="preserve"> </w:delText>
        </w:r>
      </w:del>
      <w:r w:rsidRPr="000A13CF">
        <w:rPr>
          <w:noProof/>
        </w:rPr>
        <w:t>章では</w:t>
      </w:r>
      <w:r w:rsidRPr="000A13CF">
        <w:rPr>
          <w:noProof/>
        </w:rPr>
        <w:t xml:space="preserve">, </w:t>
      </w:r>
      <w:r w:rsidRPr="000A13CF">
        <w:rPr>
          <w:noProof/>
        </w:rPr>
        <w:t>比較の結果および検証を行い</w:t>
      </w:r>
      <w:r w:rsidRPr="000A13CF">
        <w:rPr>
          <w:noProof/>
        </w:rPr>
        <w:t xml:space="preserve">, </w:t>
      </w:r>
      <w:r w:rsidRPr="000A13CF">
        <w:rPr>
          <w:noProof/>
        </w:rPr>
        <w:t>ニューラルネットワークの</w:t>
      </w:r>
      <w:r w:rsidRPr="000A13CF">
        <w:rPr>
          <w:noProof/>
        </w:rPr>
        <w:t>fine-tuning</w:t>
      </w:r>
      <w:r w:rsidRPr="000A13CF">
        <w:rPr>
          <w:noProof/>
        </w:rPr>
        <w:t>について考察を行う</w:t>
      </w:r>
      <w:r w:rsidRPr="000A13CF">
        <w:rPr>
          <w:noProof/>
        </w:rPr>
        <w:t>.</w:t>
      </w:r>
    </w:p>
    <w:p w14:paraId="67FAAD05" w14:textId="4E585FE6" w:rsidR="004611A2" w:rsidDel="004611A2" w:rsidRDefault="00F9746E" w:rsidP="00BD1D5B">
      <w:pPr>
        <w:pStyle w:val="a0"/>
        <w:rPr>
          <w:noProof/>
        </w:rPr>
        <w:pPrChange w:id="350" w:author="中村 優太" w:date="2019-01-30T16:19:00Z">
          <w:pPr>
            <w:ind w:firstLine="600"/>
          </w:pPr>
        </w:pPrChange>
      </w:pPr>
      <w:r>
        <w:rPr>
          <w:noProof/>
        </w:rPr>
        <w:br w:type="page"/>
      </w:r>
    </w:p>
    <w:tbl>
      <w:tblPr>
        <w:tblW w:w="8828" w:type="dxa"/>
        <w:tblLayout w:type="fixed"/>
        <w:tblCellMar>
          <w:left w:w="0" w:type="dxa"/>
          <w:right w:w="0" w:type="dxa"/>
        </w:tblCellMar>
        <w:tblLook w:val="0420" w:firstRow="1" w:lastRow="0" w:firstColumn="0" w:lastColumn="0" w:noHBand="0" w:noVBand="1"/>
        <w:tblPrChange w:id="351" w:author="中村 優太" w:date="2019-01-30T12:25:00Z">
          <w:tblPr>
            <w:tblW w:w="8828" w:type="dxa"/>
            <w:tblLayout w:type="fixed"/>
            <w:tblCellMar>
              <w:left w:w="0" w:type="dxa"/>
              <w:right w:w="0" w:type="dxa"/>
            </w:tblCellMar>
            <w:tblLook w:val="0420" w:firstRow="1" w:lastRow="0" w:firstColumn="0" w:lastColumn="0" w:noHBand="0" w:noVBand="1"/>
          </w:tblPr>
        </w:tblPrChange>
      </w:tblPr>
      <w:tblGrid>
        <w:gridCol w:w="2122"/>
        <w:gridCol w:w="4536"/>
        <w:gridCol w:w="2170"/>
        <w:tblGridChange w:id="352">
          <w:tblGrid>
            <w:gridCol w:w="2689"/>
            <w:gridCol w:w="2693"/>
            <w:gridCol w:w="3446"/>
          </w:tblGrid>
        </w:tblGridChange>
      </w:tblGrid>
      <w:tr w:rsidR="00180073" w:rsidRPr="004611A2" w14:paraId="1F43503B" w14:textId="77777777" w:rsidTr="005152B9">
        <w:trPr>
          <w:trHeight w:hRule="exact" w:val="567"/>
          <w:trPrChange w:id="353" w:author="中村 優太" w:date="2019-01-30T12:25:00Z">
            <w:trPr>
              <w:trHeight w:hRule="exact" w:val="1020"/>
            </w:trPr>
          </w:trPrChange>
        </w:trPr>
        <w:tc>
          <w:tcPr>
            <w:tcW w:w="2122" w:type="dxa"/>
            <w:tcBorders>
              <w:top w:val="single" w:sz="4" w:space="0" w:color="7F7F7F"/>
              <w:left w:val="single" w:sz="4" w:space="0" w:color="7F7F7F"/>
              <w:bottom w:val="double" w:sz="4" w:space="0" w:color="auto"/>
              <w:right w:val="double" w:sz="4" w:space="0" w:color="auto"/>
            </w:tcBorders>
            <w:vAlign w:val="center"/>
            <w:tcPrChange w:id="354" w:author="中村 優太" w:date="2019-01-30T12:25:00Z">
              <w:tcPr>
                <w:tcW w:w="2689" w:type="dxa"/>
                <w:tcBorders>
                  <w:top w:val="single" w:sz="4" w:space="0" w:color="7F7F7F"/>
                  <w:left w:val="single" w:sz="4" w:space="0" w:color="7F7F7F"/>
                  <w:bottom w:val="double" w:sz="4" w:space="0" w:color="auto"/>
                  <w:right w:val="double" w:sz="4" w:space="0" w:color="auto"/>
                </w:tcBorders>
                <w:vAlign w:val="center"/>
              </w:tcPr>
            </w:tcPrChange>
          </w:tcPr>
          <w:p w14:paraId="45A7BDC1" w14:textId="562A989C" w:rsidR="003D3852" w:rsidRDefault="007554FA">
            <w:pPr>
              <w:pStyle w:val="a0"/>
              <w:spacing w:before="0" w:after="0"/>
              <w:ind w:leftChars="57" w:left="137" w:firstLineChars="0" w:firstLine="0"/>
              <w:jc w:val="both"/>
              <w:rPr>
                <w:ins w:id="355" w:author="中村 優太" w:date="2019-01-29T20:50:00Z"/>
                <w:noProof/>
              </w:rPr>
              <w:pPrChange w:id="356" w:author="中村 優太" w:date="2019-01-29T21:16:00Z">
                <w:pPr>
                  <w:pStyle w:val="a0"/>
                </w:pPr>
              </w:pPrChange>
            </w:pPr>
            <w:ins w:id="357" w:author="中村 優太" w:date="2019-01-30T10:48:00Z">
              <w:r>
                <w:rPr>
                  <w:rFonts w:hint="eastAsia"/>
                  <w:noProof/>
                </w:rPr>
                <w:lastRenderedPageBreak/>
                <w:t>訓練済み</w:t>
              </w:r>
            </w:ins>
            <w:ins w:id="358" w:author="中村 優太" w:date="2019-01-29T20:51:00Z">
              <w:r w:rsidR="003D3852">
                <w:rPr>
                  <w:rFonts w:hint="eastAsia"/>
                  <w:noProof/>
                </w:rPr>
                <w:t>モデル</w:t>
              </w:r>
            </w:ins>
          </w:p>
        </w:tc>
        <w:tc>
          <w:tcPr>
            <w:tcW w:w="4536"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Change w:id="359" w:author="中村 優太" w:date="2019-01-30T12:25:00Z">
              <w:tcPr>
                <w:tcW w:w="2693"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16CC8A56" w14:textId="41FE5878" w:rsidR="003D3852" w:rsidRPr="004611A2" w:rsidRDefault="003D3852">
            <w:pPr>
              <w:pStyle w:val="a0"/>
              <w:spacing w:before="0" w:after="0"/>
              <w:ind w:firstLineChars="0" w:firstLine="0"/>
              <w:rPr>
                <w:noProof/>
              </w:rPr>
              <w:pPrChange w:id="360" w:author="中村 優太" w:date="2019-01-30T12:24:00Z">
                <w:pPr>
                  <w:pStyle w:val="a0"/>
                </w:pPr>
              </w:pPrChange>
            </w:pPr>
            <w:r>
              <w:rPr>
                <w:rFonts w:hint="eastAsia"/>
                <w:noProof/>
              </w:rPr>
              <w:t>ネットワーク</w:t>
            </w:r>
            <w:r w:rsidRPr="004611A2">
              <w:rPr>
                <w:rFonts w:hint="eastAsia"/>
                <w:noProof/>
              </w:rPr>
              <w:t>アーキテクチャ</w:t>
            </w:r>
          </w:p>
        </w:tc>
        <w:tc>
          <w:tcPr>
            <w:tcW w:w="2170"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Change w:id="361" w:author="中村 優太" w:date="2019-01-30T12:25:00Z">
              <w:tcPr>
                <w:tcW w:w="3446"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tcPrChange>
          </w:tcPr>
          <w:p w14:paraId="3FE3BFD6" w14:textId="5039B2B7" w:rsidR="003D3852" w:rsidRPr="004611A2" w:rsidRDefault="007554FA">
            <w:pPr>
              <w:pStyle w:val="a0"/>
              <w:spacing w:before="0" w:after="0"/>
              <w:ind w:firstLineChars="0" w:firstLine="0"/>
              <w:rPr>
                <w:noProof/>
              </w:rPr>
              <w:pPrChange w:id="362" w:author="中村 優太" w:date="2019-01-29T21:16:00Z">
                <w:pPr>
                  <w:pStyle w:val="a0"/>
                </w:pPr>
              </w:pPrChange>
            </w:pPr>
            <w:ins w:id="363" w:author="中村 優太" w:date="2019-01-30T10:48:00Z">
              <w:r>
                <w:rPr>
                  <w:noProof/>
                </w:rPr>
                <w:t>学習したタスク</w:t>
              </w:r>
            </w:ins>
            <w:del w:id="364" w:author="中村 優太" w:date="2019-01-30T10:48:00Z">
              <w:r w:rsidR="003D3852" w:rsidRPr="004611A2" w:rsidDel="007554FA">
                <w:rPr>
                  <w:rFonts w:hint="eastAsia"/>
                  <w:noProof/>
                </w:rPr>
                <w:delText>学習済みタスク</w:delText>
              </w:r>
            </w:del>
          </w:p>
        </w:tc>
      </w:tr>
      <w:tr w:rsidR="00180073" w:rsidRPr="004611A2" w14:paraId="1140110D" w14:textId="77777777" w:rsidTr="00C37B0B">
        <w:trPr>
          <w:trHeight w:hRule="exact" w:val="850"/>
          <w:trPrChange w:id="365" w:author="中村 優太" w:date="2019-01-30T12:20:00Z">
            <w:trPr>
              <w:trHeight w:hRule="exact" w:val="1020"/>
            </w:trPr>
          </w:trPrChange>
        </w:trPr>
        <w:tc>
          <w:tcPr>
            <w:tcW w:w="2122" w:type="dxa"/>
            <w:tcBorders>
              <w:top w:val="double" w:sz="4" w:space="0" w:color="auto"/>
              <w:left w:val="single" w:sz="4" w:space="0" w:color="7F7F7F"/>
              <w:bottom w:val="single" w:sz="4" w:space="0" w:color="7F7F7F"/>
              <w:right w:val="double" w:sz="4" w:space="0" w:color="auto"/>
            </w:tcBorders>
            <w:vAlign w:val="center"/>
            <w:tcPrChange w:id="366" w:author="中村 優太" w:date="2019-01-30T12:20:00Z">
              <w:tcPr>
                <w:tcW w:w="2689" w:type="dxa"/>
                <w:tcBorders>
                  <w:top w:val="double" w:sz="4" w:space="0" w:color="auto"/>
                  <w:left w:val="single" w:sz="4" w:space="0" w:color="7F7F7F"/>
                  <w:bottom w:val="single" w:sz="4" w:space="0" w:color="7F7F7F"/>
                  <w:right w:val="double" w:sz="4" w:space="0" w:color="auto"/>
                </w:tcBorders>
                <w:vAlign w:val="center"/>
              </w:tcPr>
            </w:tcPrChange>
          </w:tcPr>
          <w:p w14:paraId="345D14E5" w14:textId="55989B2D" w:rsidR="003D3852" w:rsidRPr="004611A2" w:rsidRDefault="003D3852">
            <w:pPr>
              <w:pStyle w:val="a0"/>
              <w:spacing w:before="0" w:after="0"/>
              <w:ind w:leftChars="57" w:left="137" w:firstLineChars="0" w:firstLine="0"/>
              <w:jc w:val="both"/>
              <w:rPr>
                <w:ins w:id="367" w:author="中村 優太" w:date="2019-01-29T20:50:00Z"/>
                <w:noProof/>
              </w:rPr>
              <w:pPrChange w:id="368" w:author="中村 優太" w:date="2019-01-29T21:15:00Z">
                <w:pPr>
                  <w:pStyle w:val="a0"/>
                </w:pPr>
              </w:pPrChange>
            </w:pPr>
            <w:ins w:id="369" w:author="中村 優太" w:date="2019-01-29T20:52:00Z">
              <w:r>
                <w:rPr>
                  <w:rFonts w:hint="eastAsia"/>
                  <w:noProof/>
                </w:rPr>
                <w:t>2</w:t>
              </w:r>
              <w:r>
                <w:rPr>
                  <w:rFonts w:hint="eastAsia"/>
                  <w:noProof/>
                </w:rPr>
                <w:t>次元</w:t>
              </w:r>
            </w:ins>
            <w:ins w:id="370" w:author="中村 優太" w:date="2019-01-29T21:11:00Z">
              <w:r w:rsidR="00851651">
                <w:rPr>
                  <w:rFonts w:hint="eastAsia"/>
                  <w:noProof/>
                </w:rPr>
                <w:t xml:space="preserve"> </w:t>
              </w:r>
            </w:ins>
            <w:ins w:id="371" w:author="中村 優太" w:date="2019-01-29T20:53:00Z">
              <w:r>
                <w:rPr>
                  <w:rFonts w:hint="eastAsia"/>
                  <w:noProof/>
                </w:rPr>
                <w:t>CNN</w:t>
              </w:r>
            </w:ins>
          </w:p>
        </w:tc>
        <w:tc>
          <w:tcPr>
            <w:tcW w:w="4536"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372" w:author="中村 優太" w:date="2019-01-30T12:20:00Z">
              <w:tcPr>
                <w:tcW w:w="2693"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7469B8F4" w14:textId="5543F05F" w:rsidR="003D3852" w:rsidRPr="004611A2" w:rsidRDefault="003D3852">
            <w:pPr>
              <w:pStyle w:val="a0"/>
              <w:spacing w:before="0" w:after="0"/>
              <w:ind w:firstLineChars="0" w:firstLine="0"/>
              <w:rPr>
                <w:noProof/>
              </w:rPr>
              <w:pPrChange w:id="373" w:author="中村 優太" w:date="2019-01-29T21:15:00Z">
                <w:pPr>
                  <w:pStyle w:val="a0"/>
                </w:pPr>
              </w:pPrChange>
            </w:pPr>
            <w:r w:rsidRPr="004611A2">
              <w:rPr>
                <w:rFonts w:hint="eastAsia"/>
                <w:noProof/>
              </w:rPr>
              <w:t>2</w:t>
            </w:r>
            <w:r w:rsidRPr="004611A2">
              <w:rPr>
                <w:rFonts w:hint="eastAsia"/>
                <w:noProof/>
              </w:rPr>
              <w:t>次元畳み込み</w:t>
            </w:r>
            <w:ins w:id="374" w:author="中村 優太" w:date="2019-01-30T16:20:00Z">
              <w:r w:rsidR="00BD1D5B">
                <w:rPr>
                  <w:rFonts w:hint="eastAsia"/>
                  <w:noProof/>
                </w:rPr>
                <w:t xml:space="preserve"> </w:t>
              </w:r>
              <w:r w:rsidR="00BD1D5B">
                <w:rPr>
                  <w:noProof/>
                </w:rPr>
                <w:t>(</w:t>
              </w:r>
              <w:r w:rsidR="00BD1D5B">
                <w:rPr>
                  <w:noProof/>
                </w:rPr>
                <w:t>静止画用</w:t>
              </w:r>
              <w:r w:rsidR="00BD1D5B">
                <w:rPr>
                  <w:noProof/>
                </w:rPr>
                <w:t>)</w:t>
              </w:r>
            </w:ins>
            <w:del w:id="375" w:author="中村 優太" w:date="2019-01-30T12:18:00Z">
              <w:r w:rsidRPr="004611A2" w:rsidDel="00C37B0B">
                <w:rPr>
                  <w:rFonts w:hint="eastAsia"/>
                  <w:noProof/>
                </w:rPr>
                <w:delText xml:space="preserve"> (</w:delText>
              </w:r>
              <w:r w:rsidRPr="004611A2" w:rsidDel="00C37B0B">
                <w:rPr>
                  <w:rFonts w:hint="eastAsia"/>
                  <w:noProof/>
                </w:rPr>
                <w:delText>静止画用</w:delText>
              </w:r>
              <w:r w:rsidRPr="004611A2" w:rsidDel="00C37B0B">
                <w:rPr>
                  <w:rFonts w:hint="eastAsia"/>
                  <w:noProof/>
                </w:rPr>
                <w:delText>)</w:delText>
              </w:r>
            </w:del>
          </w:p>
        </w:tc>
        <w:tc>
          <w:tcPr>
            <w:tcW w:w="2170"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376" w:author="中村 優太" w:date="2019-01-30T12:20:00Z">
              <w:tcPr>
                <w:tcW w:w="3446"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6E95A76" w14:textId="01107392" w:rsidR="003D3852" w:rsidRPr="004611A2" w:rsidRDefault="003D3852">
            <w:pPr>
              <w:pStyle w:val="a0"/>
              <w:spacing w:before="0" w:after="0"/>
              <w:ind w:firstLineChars="0" w:firstLine="0"/>
              <w:rPr>
                <w:noProof/>
              </w:rPr>
              <w:pPrChange w:id="377" w:author="中村 優太" w:date="2019-01-29T21:15:00Z">
                <w:pPr>
                  <w:pStyle w:val="a0"/>
                </w:pPr>
              </w:pPrChange>
            </w:pPr>
            <w:r w:rsidRPr="004611A2">
              <w:rPr>
                <w:rFonts w:hint="eastAsia"/>
                <w:noProof/>
              </w:rPr>
              <w:t>静止画中の</w:t>
            </w:r>
            <w:ins w:id="378" w:author="中村 優太" w:date="2019-01-29T20:50:00Z">
              <w:r>
                <w:rPr>
                  <w:noProof/>
                </w:rPr>
                <w:br/>
              </w:r>
            </w:ins>
            <w:r w:rsidRPr="004611A2">
              <w:rPr>
                <w:rFonts w:hint="eastAsia"/>
                <w:noProof/>
              </w:rPr>
              <w:t>物体判別タスク</w:t>
            </w:r>
          </w:p>
        </w:tc>
      </w:tr>
      <w:tr w:rsidR="00180073" w:rsidRPr="004611A2" w14:paraId="0FBC9867" w14:textId="77777777" w:rsidTr="00C37B0B">
        <w:trPr>
          <w:trHeight w:hRule="exact" w:val="850"/>
          <w:trPrChange w:id="379"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380"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3ADBC98E" w14:textId="5A85F14D" w:rsidR="003D3852" w:rsidRPr="004611A2" w:rsidRDefault="00851651">
            <w:pPr>
              <w:pStyle w:val="a0"/>
              <w:spacing w:before="0" w:after="0"/>
              <w:ind w:leftChars="57" w:left="137" w:firstLineChars="0" w:firstLine="0"/>
              <w:jc w:val="both"/>
              <w:rPr>
                <w:noProof/>
              </w:rPr>
              <w:pPrChange w:id="381" w:author="中村 優太" w:date="2019-01-29T21:15:00Z">
                <w:pPr>
                  <w:pStyle w:val="a0"/>
                </w:pPr>
              </w:pPrChange>
            </w:pPr>
            <w:ins w:id="382" w:author="中村 優太" w:date="2019-01-29T21:11:00Z">
              <w:r>
                <w:rPr>
                  <w:rFonts w:hint="eastAsia"/>
                  <w:noProof/>
                </w:rPr>
                <w:t>中心化拡張</w:t>
              </w:r>
              <w:r>
                <w:rPr>
                  <w:rFonts w:hint="eastAsia"/>
                  <w:noProof/>
                </w:rPr>
                <w:t>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383"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61DACB54" w14:textId="507D3076" w:rsidR="003D3852" w:rsidRPr="004611A2" w:rsidRDefault="003D3852">
            <w:pPr>
              <w:pStyle w:val="a0"/>
              <w:spacing w:before="0" w:after="0"/>
              <w:ind w:firstLineChars="0" w:firstLine="0"/>
              <w:rPr>
                <w:noProof/>
              </w:rPr>
              <w:pPrChange w:id="384" w:author="中村 優太" w:date="2019-01-30T12:19: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ins w:id="385" w:author="中村 優太" w:date="2019-01-30T16:20:00Z">
              <w:r w:rsidR="00BD1D5B">
                <w:rPr>
                  <w:noProof/>
                </w:rPr>
                <w:t>(</w:t>
              </w:r>
              <w:r w:rsidR="00BD1D5B">
                <w:rPr>
                  <w:noProof/>
                </w:rPr>
                <w:t>動画用</w:t>
              </w:r>
              <w:r w:rsidR="00BD1D5B">
                <w:rPr>
                  <w:noProof/>
                </w:rPr>
                <w:t>)</w:t>
              </w:r>
            </w:ins>
            <w:ins w:id="386" w:author="中村 優太" w:date="2019-01-29T20:51:00Z">
              <w:r>
                <w:rPr>
                  <w:noProof/>
                </w:rPr>
                <w:br/>
              </w:r>
            </w:ins>
            <w:del w:id="387" w:author="中村 優太" w:date="2019-01-30T12:20:00Z">
              <w:r w:rsidRPr="004611A2" w:rsidDel="00C37B0B">
                <w:rPr>
                  <w:rFonts w:hint="eastAsia"/>
                  <w:noProof/>
                </w:rPr>
                <w:delText>(</w:delText>
              </w:r>
            </w:del>
            <w:ins w:id="388" w:author="中村 優太" w:date="2019-01-30T12:18:00Z">
              <w:r w:rsidR="00C37B0B">
                <w:rPr>
                  <w:noProof/>
                </w:rPr>
                <w:t>平均化拡張</w:t>
              </w:r>
              <w:r w:rsidR="00C37B0B">
                <w:rPr>
                  <w:rFonts w:hint="eastAsia"/>
                  <w:noProof/>
                </w:rPr>
                <w:t xml:space="preserve"> </w:t>
              </w:r>
            </w:ins>
            <w:ins w:id="389" w:author="中村 優太" w:date="2019-01-30T12:19:00Z">
              <w:r w:rsidR="00C37B0B" w:rsidRPr="00A5616B">
                <w:rPr>
                  <w:rFonts w:hint="eastAsia"/>
                  <w:noProof/>
                </w:rPr>
                <w:t>(Carreira</w:t>
              </w:r>
              <w:r w:rsidR="00C37B0B" w:rsidRPr="00A5616B">
                <w:rPr>
                  <w:noProof/>
                </w:rPr>
                <w:t xml:space="preserve"> &amp;</w:t>
              </w:r>
              <w:r w:rsidR="00C37B0B" w:rsidRPr="00A5616B">
                <w:rPr>
                  <w:rFonts w:hint="eastAsia"/>
                  <w:noProof/>
                </w:rPr>
                <w:t xml:space="preserve"> Zisserman, 2017)</w:t>
              </w:r>
            </w:ins>
            <w:del w:id="390" w:author="中村 優太" w:date="2019-01-30T12:18:00Z">
              <w:r w:rsidRPr="004611A2" w:rsidDel="00C37B0B">
                <w:rPr>
                  <w:rFonts w:hint="eastAsia"/>
                  <w:noProof/>
                </w:rPr>
                <w:delText>動画用</w:delText>
              </w:r>
            </w:del>
            <w:del w:id="391" w:author="中村 優太" w:date="2019-01-30T12:20:00Z">
              <w:r w:rsidRPr="004611A2" w:rsidDel="00C37B0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392"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21B74AC8" w14:textId="6F2E45C8" w:rsidR="003D3852" w:rsidRPr="004611A2" w:rsidRDefault="003D3852">
            <w:pPr>
              <w:pStyle w:val="a0"/>
              <w:spacing w:before="0" w:after="0"/>
              <w:ind w:firstLineChars="0" w:firstLine="0"/>
              <w:rPr>
                <w:noProof/>
              </w:rPr>
              <w:pPrChange w:id="393" w:author="中村 優太" w:date="2019-01-29T21:15:00Z">
                <w:pPr>
                  <w:pStyle w:val="a0"/>
                </w:pPr>
              </w:pPrChange>
            </w:pPr>
            <w:r w:rsidRPr="004611A2">
              <w:rPr>
                <w:rFonts w:hint="eastAsia"/>
                <w:noProof/>
              </w:rPr>
              <w:t>静止画中の</w:t>
            </w:r>
            <w:ins w:id="394" w:author="中村 優太" w:date="2019-01-29T20:50:00Z">
              <w:r>
                <w:rPr>
                  <w:noProof/>
                </w:rPr>
                <w:br/>
              </w:r>
            </w:ins>
            <w:r w:rsidRPr="004611A2">
              <w:rPr>
                <w:rFonts w:hint="eastAsia"/>
                <w:noProof/>
              </w:rPr>
              <w:t>物体判別タスク</w:t>
            </w:r>
          </w:p>
        </w:tc>
      </w:tr>
      <w:tr w:rsidR="00180073" w:rsidRPr="004611A2" w14:paraId="5197AF48" w14:textId="77777777" w:rsidTr="00C37B0B">
        <w:trPr>
          <w:trHeight w:hRule="exact" w:val="850"/>
          <w:ins w:id="395" w:author="中村 優太" w:date="2019-01-29T20:53:00Z"/>
          <w:trPrChange w:id="396"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397"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66790C41" w14:textId="13B6303B" w:rsidR="003D3852" w:rsidRPr="004611A2" w:rsidRDefault="00851651">
            <w:pPr>
              <w:pStyle w:val="a0"/>
              <w:spacing w:before="0" w:after="0"/>
              <w:ind w:leftChars="57" w:left="137" w:firstLineChars="0" w:firstLine="0"/>
              <w:jc w:val="both"/>
              <w:rPr>
                <w:ins w:id="398" w:author="中村 優太" w:date="2019-01-29T20:53:00Z"/>
                <w:noProof/>
              </w:rPr>
              <w:pPrChange w:id="399" w:author="中村 優太" w:date="2019-01-29T21:15:00Z">
                <w:pPr>
                  <w:pStyle w:val="a0"/>
                  <w:ind w:firstLineChars="0" w:firstLine="0"/>
                </w:pPr>
              </w:pPrChange>
            </w:pPr>
            <w:ins w:id="400" w:author="中村 優太" w:date="2019-01-29T21:11:00Z">
              <w:r>
                <w:rPr>
                  <w:rFonts w:hint="eastAsia"/>
                  <w:noProof/>
                </w:rPr>
                <w:t>平均化拡張</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Change w:id="401"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4CD8141F" w14:textId="1FB76139" w:rsidR="003D3852" w:rsidRPr="004611A2" w:rsidRDefault="003D3852">
            <w:pPr>
              <w:pStyle w:val="a0"/>
              <w:spacing w:before="0" w:after="0"/>
              <w:ind w:firstLineChars="0" w:firstLine="0"/>
              <w:rPr>
                <w:ins w:id="402" w:author="中村 優太" w:date="2019-01-29T20:53:00Z"/>
                <w:noProof/>
              </w:rPr>
              <w:pPrChange w:id="403" w:author="中村 優太" w:date="2019-01-30T12:20:00Z">
                <w:pPr>
                  <w:pStyle w:val="a0"/>
                  <w:ind w:firstLineChars="0" w:firstLine="0"/>
                </w:pPr>
              </w:pPrChange>
            </w:pPr>
            <w:ins w:id="404" w:author="中村 優太" w:date="2019-01-29T20:53:00Z">
              <w:r w:rsidRPr="004611A2">
                <w:rPr>
                  <w:rFonts w:hint="eastAsia"/>
                  <w:noProof/>
                </w:rPr>
                <w:t>3</w:t>
              </w:r>
              <w:r w:rsidRPr="004611A2">
                <w:rPr>
                  <w:rFonts w:hint="eastAsia"/>
                  <w:noProof/>
                </w:rPr>
                <w:t>次元畳み込み</w:t>
              </w:r>
              <w:r w:rsidRPr="004611A2">
                <w:rPr>
                  <w:rFonts w:hint="eastAsia"/>
                  <w:noProof/>
                </w:rPr>
                <w:t xml:space="preserve"> </w:t>
              </w:r>
            </w:ins>
            <w:ins w:id="405" w:author="中村 優太" w:date="2019-01-30T16:20:00Z">
              <w:r w:rsidR="00BD1D5B">
                <w:rPr>
                  <w:rFonts w:hint="eastAsia"/>
                  <w:noProof/>
                </w:rPr>
                <w:t>(</w:t>
              </w:r>
              <w:r w:rsidR="00BD1D5B">
                <w:rPr>
                  <w:rFonts w:hint="eastAsia"/>
                  <w:noProof/>
                </w:rPr>
                <w:t>動画用</w:t>
              </w:r>
              <w:r w:rsidR="00BD1D5B">
                <w:rPr>
                  <w:rFonts w:hint="eastAsia"/>
                  <w:noProof/>
                </w:rPr>
                <w:t>)</w:t>
              </w:r>
            </w:ins>
            <w:ins w:id="406" w:author="中村 優太" w:date="2019-01-29T20:53:00Z">
              <w:r>
                <w:rPr>
                  <w:noProof/>
                </w:rPr>
                <w:br/>
              </w:r>
            </w:ins>
            <w:ins w:id="407" w:author="中村 優太" w:date="2019-01-30T12:21:00Z">
              <w:r w:rsidR="00AF3FEB">
                <w:rPr>
                  <w:noProof/>
                </w:rPr>
                <w:t>中心化拡張</w:t>
              </w:r>
              <w:r w:rsidR="00AF3FEB">
                <w:rPr>
                  <w:noProof/>
                </w:rPr>
                <w:t xml:space="preserve"> </w:t>
              </w:r>
            </w:ins>
            <w:ins w:id="408" w:author="中村 優太" w:date="2019-01-30T12:22:00Z">
              <w:r w:rsidR="00AF3FEB">
                <w:rPr>
                  <w:rFonts w:hint="eastAsia"/>
                  <w:noProof/>
                </w:rPr>
                <w:t>(</w:t>
              </w:r>
              <w:r w:rsidR="00AF3FEB" w:rsidRPr="00A5616B">
                <w:rPr>
                  <w:rFonts w:ascii="Times New Roman" w:hAnsi="Times New Roman" w:cs="Times New Roman"/>
                  <w:noProof/>
                </w:rPr>
                <w:t>Girdhar et al,. 2018</w:t>
              </w:r>
              <w:r w:rsidR="00AF3FEB">
                <w:rPr>
                  <w:rFonts w:hint="eastAsia"/>
                  <w:noProof/>
                </w:rPr>
                <w:t>)</w:t>
              </w:r>
            </w:ins>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Change w:id="409"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
            </w:tcPrChange>
          </w:tcPr>
          <w:p w14:paraId="1888C26E" w14:textId="5365BEA7" w:rsidR="003D3852" w:rsidRPr="004611A2" w:rsidRDefault="003D3852">
            <w:pPr>
              <w:pStyle w:val="a0"/>
              <w:spacing w:before="0" w:after="0"/>
              <w:ind w:firstLineChars="0" w:firstLine="0"/>
              <w:rPr>
                <w:ins w:id="410" w:author="中村 優太" w:date="2019-01-29T20:53:00Z"/>
                <w:noProof/>
              </w:rPr>
              <w:pPrChange w:id="411" w:author="中村 優太" w:date="2019-01-29T21:15:00Z">
                <w:pPr>
                  <w:pStyle w:val="a0"/>
                  <w:ind w:firstLineChars="0" w:firstLine="0"/>
                </w:pPr>
              </w:pPrChange>
            </w:pPr>
            <w:ins w:id="412" w:author="中村 優太" w:date="2019-01-29T20:53:00Z">
              <w:r w:rsidRPr="004611A2">
                <w:rPr>
                  <w:rFonts w:hint="eastAsia"/>
                  <w:noProof/>
                </w:rPr>
                <w:t>静止画中の</w:t>
              </w:r>
              <w:r>
                <w:rPr>
                  <w:noProof/>
                </w:rPr>
                <w:br/>
              </w:r>
              <w:r w:rsidRPr="004611A2">
                <w:rPr>
                  <w:rFonts w:hint="eastAsia"/>
                  <w:noProof/>
                </w:rPr>
                <w:t>物体判別タスク</w:t>
              </w:r>
            </w:ins>
          </w:p>
        </w:tc>
      </w:tr>
      <w:tr w:rsidR="00180073" w:rsidRPr="004611A2" w14:paraId="75C37E0A" w14:textId="77777777" w:rsidTr="00C37B0B">
        <w:trPr>
          <w:trHeight w:hRule="exact" w:val="850"/>
          <w:trPrChange w:id="413" w:author="中村 優太" w:date="2019-01-30T12:20:00Z">
            <w:trPr>
              <w:trHeight w:hRule="exact" w:val="1020"/>
            </w:trPr>
          </w:trPrChange>
        </w:trPr>
        <w:tc>
          <w:tcPr>
            <w:tcW w:w="2122" w:type="dxa"/>
            <w:tcBorders>
              <w:top w:val="single" w:sz="4" w:space="0" w:color="7F7F7F"/>
              <w:left w:val="single" w:sz="4" w:space="0" w:color="7F7F7F"/>
              <w:bottom w:val="single" w:sz="4" w:space="0" w:color="7F7F7F"/>
              <w:right w:val="double" w:sz="4" w:space="0" w:color="auto"/>
            </w:tcBorders>
            <w:vAlign w:val="center"/>
            <w:tcPrChange w:id="414" w:author="中村 優太" w:date="2019-01-30T12:20:00Z">
              <w:tcPr>
                <w:tcW w:w="2689" w:type="dxa"/>
                <w:tcBorders>
                  <w:top w:val="single" w:sz="4" w:space="0" w:color="7F7F7F"/>
                  <w:left w:val="single" w:sz="4" w:space="0" w:color="7F7F7F"/>
                  <w:bottom w:val="single" w:sz="4" w:space="0" w:color="7F7F7F"/>
                  <w:right w:val="double" w:sz="4" w:space="0" w:color="auto"/>
                </w:tcBorders>
                <w:vAlign w:val="center"/>
              </w:tcPr>
            </w:tcPrChange>
          </w:tcPr>
          <w:p w14:paraId="77EBFA70" w14:textId="0A0A53F6" w:rsidR="003D3852" w:rsidRPr="004611A2" w:rsidRDefault="00851651">
            <w:pPr>
              <w:pStyle w:val="a0"/>
              <w:spacing w:before="0" w:after="0"/>
              <w:ind w:leftChars="57" w:left="137" w:firstLineChars="0" w:firstLine="0"/>
              <w:jc w:val="both"/>
              <w:rPr>
                <w:ins w:id="415" w:author="中村 優太" w:date="2019-01-29T20:50:00Z"/>
                <w:noProof/>
              </w:rPr>
              <w:pPrChange w:id="416" w:author="中村 優太" w:date="2019-01-29T21:15:00Z">
                <w:pPr>
                  <w:pStyle w:val="a0"/>
                </w:pPr>
              </w:pPrChange>
            </w:pPr>
            <w:ins w:id="417" w:author="中村 優太" w:date="2019-01-29T21:12:00Z">
              <w:r>
                <w:rPr>
                  <w:rFonts w:hint="eastAsia"/>
                  <w:noProof/>
                </w:rPr>
                <w:t>動詞判別</w:t>
              </w:r>
              <w:r>
                <w:rPr>
                  <w:rFonts w:hint="eastAsia"/>
                  <w:noProof/>
                </w:rPr>
                <w:t xml:space="preserve"> CNN</w:t>
              </w:r>
            </w:ins>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18" w:author="中村 優太" w:date="2019-01-30T12:20:00Z">
              <w:tcPr>
                <w:tcW w:w="2693"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512F4E4E" w14:textId="6353425A" w:rsidR="003D3852" w:rsidRPr="004611A2" w:rsidRDefault="003D3852">
            <w:pPr>
              <w:pStyle w:val="a0"/>
              <w:spacing w:before="0" w:after="0"/>
              <w:ind w:firstLineChars="0" w:firstLine="0"/>
              <w:rPr>
                <w:noProof/>
              </w:rPr>
              <w:pPrChange w:id="419" w:author="中村 優太" w:date="2019-01-30T12:20:00Z">
                <w:pPr>
                  <w:pStyle w:val="a0"/>
                </w:pPr>
              </w:pPrChange>
            </w:pPr>
            <w:r w:rsidRPr="004611A2">
              <w:rPr>
                <w:rFonts w:hint="eastAsia"/>
                <w:noProof/>
              </w:rPr>
              <w:t>3</w:t>
            </w:r>
            <w:r w:rsidRPr="004611A2">
              <w:rPr>
                <w:rFonts w:hint="eastAsia"/>
                <w:noProof/>
              </w:rPr>
              <w:t>次元畳み込み</w:t>
            </w:r>
            <w:r w:rsidRPr="004611A2">
              <w:rPr>
                <w:rFonts w:hint="eastAsia"/>
                <w:noProof/>
              </w:rPr>
              <w:t xml:space="preserve"> </w:t>
            </w:r>
            <w:ins w:id="420" w:author="中村 優太" w:date="2019-01-30T16:20:00Z">
              <w:r w:rsidR="00BD1D5B">
                <w:rPr>
                  <w:noProof/>
                </w:rPr>
                <w:t>(</w:t>
              </w:r>
              <w:r w:rsidR="00BD1D5B">
                <w:rPr>
                  <w:noProof/>
                </w:rPr>
                <w:t>動画用</w:t>
              </w:r>
              <w:r w:rsidR="00BD1D5B">
                <w:rPr>
                  <w:noProof/>
                </w:rPr>
                <w:t>)</w:t>
              </w:r>
            </w:ins>
            <w:del w:id="421" w:author="中村 優太" w:date="2019-01-30T12:20:00Z">
              <w:r w:rsidRPr="004611A2" w:rsidDel="00AF3FEB">
                <w:rPr>
                  <w:rFonts w:hint="eastAsia"/>
                  <w:noProof/>
                </w:rPr>
                <w:delText>(</w:delText>
              </w:r>
              <w:r w:rsidRPr="004611A2" w:rsidDel="00AF3FEB">
                <w:rPr>
                  <w:rFonts w:hint="eastAsia"/>
                  <w:noProof/>
                </w:rPr>
                <w:delText>動画用</w:delText>
              </w:r>
              <w:r w:rsidRPr="004611A2" w:rsidDel="00AF3FEB">
                <w:rPr>
                  <w:rFonts w:hint="eastAsia"/>
                  <w:noProof/>
                </w:rPr>
                <w:delText>)</w:delText>
              </w:r>
            </w:del>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Change w:id="422" w:author="中村 優太" w:date="2019-01-30T12:20:00Z">
              <w:tcPr>
                <w:tcW w:w="3446"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tcPrChange>
          </w:tcPr>
          <w:p w14:paraId="1EDBEA98" w14:textId="5D380E21" w:rsidR="003D3852" w:rsidRPr="004611A2" w:rsidRDefault="003D3852">
            <w:pPr>
              <w:pStyle w:val="a0"/>
              <w:keepNext/>
              <w:spacing w:before="0" w:after="0"/>
              <w:ind w:firstLineChars="0" w:firstLine="0"/>
              <w:rPr>
                <w:noProof/>
              </w:rPr>
              <w:pPrChange w:id="423" w:author="中村 優太" w:date="2019-01-29T21:15:00Z">
                <w:pPr>
                  <w:pStyle w:val="a0"/>
                </w:pPr>
              </w:pPrChange>
            </w:pPr>
            <w:r w:rsidRPr="004611A2">
              <w:rPr>
                <w:rFonts w:hint="eastAsia"/>
                <w:noProof/>
              </w:rPr>
              <w:t>動画中の</w:t>
            </w:r>
            <w:ins w:id="424" w:author="中村 優太" w:date="2019-01-29T20:50:00Z">
              <w:r>
                <w:rPr>
                  <w:noProof/>
                </w:rPr>
                <w:br/>
              </w:r>
            </w:ins>
            <w:r w:rsidRPr="004611A2">
              <w:rPr>
                <w:rFonts w:hint="eastAsia"/>
                <w:noProof/>
              </w:rPr>
              <w:t>動詞判別タスク</w:t>
            </w:r>
          </w:p>
        </w:tc>
      </w:tr>
    </w:tbl>
    <w:p w14:paraId="1ADAB818" w14:textId="48F0677B" w:rsidR="003D3852" w:rsidRPr="00DB759E" w:rsidRDefault="003D3852">
      <w:pPr>
        <w:pStyle w:val="aa"/>
        <w:spacing w:before="100" w:beforeAutospacing="1"/>
        <w:ind w:firstLineChars="0" w:firstLine="0"/>
        <w:rPr>
          <w:ins w:id="425" w:author="中村 優太" w:date="2019-01-29T20:47:00Z"/>
          <w:i w:val="0"/>
          <w:lang w:eastAsia="ja-JP"/>
          <w:rPrChange w:id="426" w:author="中村 優太" w:date="2019-01-29T21:38:00Z">
            <w:rPr>
              <w:ins w:id="427" w:author="中村 優太" w:date="2019-01-29T20:47:00Z"/>
            </w:rPr>
          </w:rPrChange>
        </w:rPr>
        <w:pPrChange w:id="428" w:author="中村 優太" w:date="2019-01-29T21:20:00Z">
          <w:pPr>
            <w:pStyle w:val="aa"/>
            <w:ind w:firstLine="600"/>
          </w:pPr>
        </w:pPrChange>
      </w:pPr>
      <w:ins w:id="429" w:author="中村 優太" w:date="2019-01-29T20:47:00Z">
        <w:r w:rsidRPr="003D3852">
          <w:rPr>
            <w:rFonts w:hint="eastAsia"/>
            <w:b/>
            <w:i w:val="0"/>
            <w:lang w:eastAsia="ja-JP"/>
            <w:rPrChange w:id="430" w:author="中村 優太" w:date="2019-01-29T20:48:00Z">
              <w:rPr>
                <w:rFonts w:hint="eastAsia"/>
              </w:rPr>
            </w:rPrChange>
          </w:rPr>
          <w:t>表</w:t>
        </w:r>
        <w:r w:rsidRPr="003D3852">
          <w:rPr>
            <w:b/>
            <w:i w:val="0"/>
            <w:lang w:eastAsia="ja-JP"/>
            <w:rPrChange w:id="431" w:author="中村 優太" w:date="2019-01-29T20:48:00Z">
              <w:rPr/>
            </w:rPrChange>
          </w:rPr>
          <w:t xml:space="preserve"> </w:t>
        </w:r>
        <w:r w:rsidRPr="003D3852">
          <w:rPr>
            <w:b/>
            <w:i w:val="0"/>
            <w:lang w:eastAsia="ja-JP"/>
            <w:rPrChange w:id="432" w:author="中村 優太" w:date="2019-01-29T20:48:00Z">
              <w:rPr/>
            </w:rPrChange>
          </w:rPr>
          <w:fldChar w:fldCharType="begin"/>
        </w:r>
        <w:r w:rsidRPr="003D3852">
          <w:rPr>
            <w:b/>
            <w:i w:val="0"/>
            <w:lang w:eastAsia="ja-JP"/>
            <w:rPrChange w:id="433" w:author="中村 優太" w:date="2019-01-29T20:48:00Z">
              <w:rPr/>
            </w:rPrChange>
          </w:rPr>
          <w:instrText xml:space="preserve"> SEQ </w:instrText>
        </w:r>
        <w:r w:rsidRPr="003D3852">
          <w:rPr>
            <w:rFonts w:hint="eastAsia"/>
            <w:b/>
            <w:i w:val="0"/>
            <w:lang w:eastAsia="ja-JP"/>
            <w:rPrChange w:id="434" w:author="中村 優太" w:date="2019-01-29T20:48:00Z">
              <w:rPr>
                <w:rFonts w:hint="eastAsia"/>
              </w:rPr>
            </w:rPrChange>
          </w:rPr>
          <w:instrText>表</w:instrText>
        </w:r>
        <w:r w:rsidRPr="003D3852">
          <w:rPr>
            <w:b/>
            <w:i w:val="0"/>
            <w:lang w:eastAsia="ja-JP"/>
            <w:rPrChange w:id="435" w:author="中村 優太" w:date="2019-01-29T20:48:00Z">
              <w:rPr/>
            </w:rPrChange>
          </w:rPr>
          <w:instrText xml:space="preserve"> \* ARABIC </w:instrText>
        </w:r>
      </w:ins>
      <w:r w:rsidRPr="003D3852">
        <w:rPr>
          <w:b/>
          <w:i w:val="0"/>
          <w:lang w:eastAsia="ja-JP"/>
          <w:rPrChange w:id="436" w:author="中村 優太" w:date="2019-01-29T20:48:00Z">
            <w:rPr/>
          </w:rPrChange>
        </w:rPr>
        <w:fldChar w:fldCharType="separate"/>
      </w:r>
      <w:ins w:id="437" w:author="中村 優太" w:date="2019-01-29T20:47:00Z">
        <w:r w:rsidRPr="003D3852">
          <w:rPr>
            <w:b/>
            <w:i w:val="0"/>
            <w:lang w:eastAsia="ja-JP"/>
            <w:rPrChange w:id="438" w:author="中村 優太" w:date="2019-01-29T20:48:00Z">
              <w:rPr>
                <w:noProof/>
              </w:rPr>
            </w:rPrChange>
          </w:rPr>
          <w:t>1</w:t>
        </w:r>
        <w:r w:rsidRPr="003D3852">
          <w:rPr>
            <w:b/>
            <w:i w:val="0"/>
            <w:lang w:eastAsia="ja-JP"/>
            <w:rPrChange w:id="439" w:author="中村 優太" w:date="2019-01-29T20:48:00Z">
              <w:rPr/>
            </w:rPrChange>
          </w:rPr>
          <w:fldChar w:fldCharType="end"/>
        </w:r>
        <w:r w:rsidRPr="003D3852">
          <w:rPr>
            <w:b/>
            <w:i w:val="0"/>
            <w:lang w:eastAsia="ja-JP"/>
            <w:rPrChange w:id="440" w:author="中村 優太" w:date="2019-01-29T20:48:00Z">
              <w:rPr/>
            </w:rPrChange>
          </w:rPr>
          <w:t>.</w:t>
        </w:r>
        <w:r>
          <w:t xml:space="preserve"> </w:t>
        </w:r>
        <w:r w:rsidR="008518BF">
          <w:rPr>
            <w:b/>
            <w:i w:val="0"/>
            <w:lang w:eastAsia="ja-JP"/>
          </w:rPr>
          <w:t>検証に用いた</w:t>
        </w:r>
      </w:ins>
      <w:ins w:id="441" w:author="中村 優太" w:date="2019-01-30T12:24:00Z">
        <w:r w:rsidR="008518BF">
          <w:rPr>
            <w:b/>
            <w:i w:val="0"/>
            <w:lang w:eastAsia="ja-JP"/>
          </w:rPr>
          <w:t>訓練済み</w:t>
        </w:r>
      </w:ins>
      <w:ins w:id="442" w:author="中村 優太" w:date="2019-01-29T20:47:00Z">
        <w:r>
          <w:rPr>
            <w:b/>
            <w:i w:val="0"/>
            <w:lang w:eastAsia="ja-JP"/>
          </w:rPr>
          <w:t>ニューラルネットワーク</w:t>
        </w:r>
        <w:r w:rsidRPr="00565D7E">
          <w:rPr>
            <w:rFonts w:hint="eastAsia"/>
            <w:b/>
            <w:i w:val="0"/>
            <w:lang w:eastAsia="ja-JP"/>
          </w:rPr>
          <w:t>.</w:t>
        </w:r>
        <w:r>
          <w:rPr>
            <w:b/>
            <w:i w:val="0"/>
            <w:lang w:eastAsia="ja-JP"/>
          </w:rPr>
          <w:t xml:space="preserve"> </w:t>
        </w:r>
        <w:r w:rsidRPr="00565D7E">
          <w:rPr>
            <w:rFonts w:hint="eastAsia"/>
            <w:sz w:val="22"/>
            <w:lang w:eastAsia="ja-JP"/>
          </w:rPr>
          <w:t xml:space="preserve"> </w:t>
        </w:r>
        <w:r>
          <w:rPr>
            <w:i w:val="0"/>
            <w:lang w:eastAsia="ja-JP"/>
          </w:rPr>
          <w:t>F</w:t>
        </w:r>
        <w:r>
          <w:rPr>
            <w:rFonts w:hint="eastAsia"/>
            <w:i w:val="0"/>
            <w:lang w:eastAsia="ja-JP"/>
          </w:rPr>
          <w:t>ine-</w:t>
        </w:r>
        <w:r>
          <w:rPr>
            <w:i w:val="0"/>
            <w:lang w:eastAsia="ja-JP"/>
          </w:rPr>
          <w:t>tuning</w:t>
        </w:r>
        <w:r w:rsidR="008518BF">
          <w:rPr>
            <w:i w:val="0"/>
            <w:lang w:eastAsia="ja-JP"/>
          </w:rPr>
          <w:t>手法の検証のために用いた</w:t>
        </w:r>
      </w:ins>
      <w:ins w:id="443" w:author="中村 優太" w:date="2019-01-30T12:24:00Z">
        <w:r w:rsidR="008518BF">
          <w:rPr>
            <w:i w:val="0"/>
            <w:lang w:eastAsia="ja-JP"/>
          </w:rPr>
          <w:t>訓練済み</w:t>
        </w:r>
      </w:ins>
      <w:ins w:id="444" w:author="中村 優太" w:date="2019-01-29T20:47:00Z">
        <w:r>
          <w:rPr>
            <w:i w:val="0"/>
            <w:lang w:eastAsia="ja-JP"/>
          </w:rPr>
          <w:t>のニューラルネットワーク</w:t>
        </w:r>
      </w:ins>
      <w:ins w:id="445" w:author="中村 優太" w:date="2019-01-29T21:39:00Z">
        <w:r w:rsidR="00DB759E">
          <w:rPr>
            <w:rFonts w:hint="eastAsia"/>
            <w:i w:val="0"/>
            <w:lang w:eastAsia="ja-JP"/>
          </w:rPr>
          <w:t>の一覧</w:t>
        </w:r>
      </w:ins>
      <w:ins w:id="446" w:author="中村 優太" w:date="2019-01-29T20:47:00Z">
        <w:r>
          <w:rPr>
            <w:i w:val="0"/>
            <w:lang w:eastAsia="ja-JP"/>
          </w:rPr>
          <w:t xml:space="preserve">. </w:t>
        </w:r>
        <w:r>
          <w:rPr>
            <w:i w:val="0"/>
            <w:lang w:eastAsia="ja-JP"/>
          </w:rPr>
          <w:t>ニューラルネットワークのアーキテクチャと</w:t>
        </w:r>
        <w:r>
          <w:rPr>
            <w:i w:val="0"/>
            <w:lang w:eastAsia="ja-JP"/>
          </w:rPr>
          <w:t xml:space="preserve">, </w:t>
        </w:r>
        <w:r>
          <w:rPr>
            <w:i w:val="0"/>
            <w:lang w:eastAsia="ja-JP"/>
          </w:rPr>
          <w:t>学習に用いたタスク</w:t>
        </w:r>
        <w:r w:rsidR="008518BF">
          <w:rPr>
            <w:rFonts w:hint="eastAsia"/>
            <w:i w:val="0"/>
            <w:lang w:eastAsia="ja-JP"/>
          </w:rPr>
          <w:t>の組み合わせ</w:t>
        </w:r>
      </w:ins>
      <w:ins w:id="447" w:author="中村 優太" w:date="2019-01-30T12:24:00Z">
        <w:r w:rsidR="008518BF">
          <w:rPr>
            <w:rFonts w:hint="eastAsia"/>
            <w:i w:val="0"/>
            <w:lang w:eastAsia="ja-JP"/>
          </w:rPr>
          <w:t>の異なる訓練</w:t>
        </w:r>
      </w:ins>
      <w:ins w:id="448" w:author="中村 優太" w:date="2019-01-29T20:47:00Z">
        <w:r w:rsidR="008518BF">
          <w:rPr>
            <w:rFonts w:hint="eastAsia"/>
            <w:i w:val="0"/>
            <w:lang w:eastAsia="ja-JP"/>
          </w:rPr>
          <w:t>済みモデルを</w:t>
        </w:r>
      </w:ins>
      <w:ins w:id="449" w:author="中村 優太" w:date="2019-01-30T12:24:00Z">
        <w:r w:rsidR="008518BF">
          <w:rPr>
            <w:rFonts w:hint="eastAsia"/>
            <w:i w:val="0"/>
            <w:lang w:eastAsia="ja-JP"/>
          </w:rPr>
          <w:t>利用</w:t>
        </w:r>
      </w:ins>
      <w:ins w:id="450" w:author="中村 優太" w:date="2019-01-29T20:47:00Z">
        <w:r>
          <w:rPr>
            <w:rFonts w:hint="eastAsia"/>
            <w:i w:val="0"/>
            <w:lang w:eastAsia="ja-JP"/>
          </w:rPr>
          <w:t>した</w:t>
        </w:r>
        <w:r>
          <w:rPr>
            <w:rFonts w:hint="eastAsia"/>
            <w:i w:val="0"/>
            <w:lang w:eastAsia="ja-JP"/>
          </w:rPr>
          <w:t>.</w:t>
        </w:r>
      </w:ins>
    </w:p>
    <w:p w14:paraId="18C6F470" w14:textId="30E52282" w:rsidR="00F849BE" w:rsidRPr="00565D7E" w:rsidDel="003D3852" w:rsidRDefault="00565D7E">
      <w:pPr>
        <w:pStyle w:val="aa"/>
        <w:ind w:firstLineChars="0" w:firstLine="0"/>
        <w:rPr>
          <w:del w:id="451" w:author="中村 優太" w:date="2019-01-29T20:48:00Z"/>
          <w:i w:val="0"/>
          <w:lang w:eastAsia="ja-JP"/>
        </w:rPr>
      </w:pPr>
      <w:del w:id="452" w:author="中村 優太" w:date="2019-01-29T20:48:00Z">
        <w:r w:rsidRPr="00565D7E" w:rsidDel="003D3852">
          <w:rPr>
            <w:rFonts w:hint="eastAsia"/>
            <w:b/>
            <w:i w:val="0"/>
            <w:lang w:eastAsia="ja-JP"/>
          </w:rPr>
          <w:delText>図</w:delText>
        </w:r>
        <w:r w:rsidRPr="00565D7E" w:rsidDel="003D3852">
          <w:rPr>
            <w:rFonts w:hint="eastAsia"/>
            <w:b/>
            <w:i w:val="0"/>
            <w:lang w:eastAsia="ja-JP"/>
          </w:rPr>
          <w:delText xml:space="preserve"> </w:delText>
        </w:r>
        <w:r w:rsidRPr="00565D7E" w:rsidDel="003D3852">
          <w:rPr>
            <w:b/>
          </w:rPr>
          <w:fldChar w:fldCharType="begin"/>
        </w:r>
        <w:r w:rsidRPr="00565D7E" w:rsidDel="003D3852">
          <w:rPr>
            <w:b/>
            <w:i w:val="0"/>
            <w:lang w:eastAsia="ja-JP"/>
          </w:rPr>
          <w:delInstrText xml:space="preserve"> </w:delInstrText>
        </w:r>
        <w:r w:rsidRPr="00565D7E" w:rsidDel="003D3852">
          <w:rPr>
            <w:rFonts w:hint="eastAsia"/>
            <w:b/>
            <w:i w:val="0"/>
            <w:lang w:eastAsia="ja-JP"/>
          </w:rPr>
          <w:delInstrText xml:space="preserve">SEQ </w:delInstrText>
        </w:r>
        <w:r w:rsidRPr="00565D7E" w:rsidDel="003D3852">
          <w:rPr>
            <w:rFonts w:hint="eastAsia"/>
            <w:b/>
            <w:i w:val="0"/>
            <w:lang w:eastAsia="ja-JP"/>
          </w:rPr>
          <w:delInstrText>図</w:delInstrText>
        </w:r>
        <w:r w:rsidRPr="00565D7E" w:rsidDel="003D3852">
          <w:rPr>
            <w:rFonts w:hint="eastAsia"/>
            <w:b/>
            <w:i w:val="0"/>
            <w:lang w:eastAsia="ja-JP"/>
          </w:rPr>
          <w:delInstrText xml:space="preserve"> \* ARABIC</w:delInstrText>
        </w:r>
        <w:r w:rsidRPr="00565D7E" w:rsidDel="003D3852">
          <w:rPr>
            <w:b/>
            <w:i w:val="0"/>
            <w:lang w:eastAsia="ja-JP"/>
          </w:rPr>
          <w:delInstrText xml:space="preserve"> </w:delInstrText>
        </w:r>
        <w:r w:rsidRPr="00565D7E" w:rsidDel="003D3852">
          <w:rPr>
            <w:b/>
          </w:rPr>
          <w:fldChar w:fldCharType="separate"/>
        </w:r>
        <w:r w:rsidR="00F047B5" w:rsidDel="003D3852">
          <w:rPr>
            <w:b/>
            <w:i w:val="0"/>
            <w:noProof/>
            <w:lang w:eastAsia="ja-JP"/>
          </w:rPr>
          <w:delText>1</w:delText>
        </w:r>
        <w:r w:rsidRPr="00565D7E" w:rsidDel="003D3852">
          <w:rPr>
            <w:b/>
          </w:rPr>
          <w:fldChar w:fldCharType="end"/>
        </w:r>
        <w:r w:rsidRPr="00565D7E" w:rsidDel="003D3852">
          <w:rPr>
            <w:b/>
            <w:i w:val="0"/>
            <w:lang w:eastAsia="ja-JP"/>
          </w:rPr>
          <w:delText xml:space="preserve"> </w:delText>
        </w:r>
        <w:r w:rsidR="00965E2C" w:rsidDel="003D3852">
          <w:rPr>
            <w:rFonts w:hint="eastAsia"/>
            <w:b/>
            <w:i w:val="0"/>
            <w:lang w:eastAsia="ja-JP"/>
          </w:rPr>
          <w:delText>．</w:delText>
        </w:r>
        <w:r w:rsidR="004611A2" w:rsidDel="003D3852">
          <w:rPr>
            <w:b/>
            <w:i w:val="0"/>
            <w:lang w:eastAsia="ja-JP"/>
          </w:rPr>
          <w:delText>検証に用いた学習済みニューラルネットワーク</w:delText>
        </w:r>
        <w:r w:rsidRPr="00565D7E" w:rsidDel="003D3852">
          <w:rPr>
            <w:rFonts w:hint="eastAsia"/>
            <w:b/>
            <w:i w:val="0"/>
            <w:lang w:eastAsia="ja-JP"/>
          </w:rPr>
          <w:delText>.</w:delText>
        </w:r>
        <w:r w:rsidR="002F4E43" w:rsidDel="003D3852">
          <w:rPr>
            <w:b/>
            <w:i w:val="0"/>
            <w:lang w:eastAsia="ja-JP"/>
          </w:rPr>
          <w:delText xml:space="preserve"> </w:delText>
        </w:r>
        <w:r w:rsidRPr="00565D7E" w:rsidDel="003D3852">
          <w:rPr>
            <w:rFonts w:hint="eastAsia"/>
            <w:sz w:val="22"/>
            <w:lang w:eastAsia="ja-JP"/>
          </w:rPr>
          <w:delText xml:space="preserve"> </w:delText>
        </w:r>
        <w:r w:rsidR="004611A2" w:rsidDel="003D3852">
          <w:rPr>
            <w:i w:val="0"/>
            <w:lang w:eastAsia="ja-JP"/>
          </w:rPr>
          <w:delText>F</w:delText>
        </w:r>
        <w:r w:rsidR="004611A2" w:rsidDel="003D3852">
          <w:rPr>
            <w:rFonts w:hint="eastAsia"/>
            <w:i w:val="0"/>
            <w:lang w:eastAsia="ja-JP"/>
          </w:rPr>
          <w:delText>ine-</w:delText>
        </w:r>
        <w:r w:rsidR="004611A2" w:rsidDel="003D3852">
          <w:rPr>
            <w:i w:val="0"/>
            <w:lang w:eastAsia="ja-JP"/>
          </w:rPr>
          <w:delText>tuning</w:delText>
        </w:r>
        <w:r w:rsidR="004611A2" w:rsidDel="003D3852">
          <w:rPr>
            <w:i w:val="0"/>
            <w:lang w:eastAsia="ja-JP"/>
          </w:rPr>
          <w:delText>手法の検証のために用いた学習済みのニューラルネットワーク</w:delText>
        </w:r>
        <w:r w:rsidR="00FD552E" w:rsidDel="003D3852">
          <w:rPr>
            <w:i w:val="0"/>
            <w:lang w:eastAsia="ja-JP"/>
          </w:rPr>
          <w:delText xml:space="preserve">. </w:delText>
        </w:r>
        <w:r w:rsidR="004611A2" w:rsidDel="003D3852">
          <w:rPr>
            <w:i w:val="0"/>
            <w:lang w:eastAsia="ja-JP"/>
          </w:rPr>
          <w:delText>ニューラルネットワークのアーキテクチャと</w:delText>
        </w:r>
        <w:r w:rsidR="00FD552E" w:rsidDel="003D3852">
          <w:rPr>
            <w:i w:val="0"/>
            <w:lang w:eastAsia="ja-JP"/>
          </w:rPr>
          <w:delText xml:space="preserve">, </w:delText>
        </w:r>
        <w:r w:rsidR="004611A2" w:rsidDel="003D3852">
          <w:rPr>
            <w:i w:val="0"/>
            <w:lang w:eastAsia="ja-JP"/>
          </w:rPr>
          <w:delText>学習に用いたタスク</w:delText>
        </w:r>
        <w:r w:rsidR="004611A2" w:rsidDel="003D3852">
          <w:rPr>
            <w:rFonts w:hint="eastAsia"/>
            <w:i w:val="0"/>
            <w:lang w:eastAsia="ja-JP"/>
          </w:rPr>
          <w:delText>の組み合わせを変動させることにより学習済みモデルを作成した</w:delText>
        </w:r>
        <w:r w:rsidR="00FD552E" w:rsidDel="003D3852">
          <w:rPr>
            <w:rFonts w:hint="eastAsia"/>
            <w:i w:val="0"/>
            <w:lang w:eastAsia="ja-JP"/>
          </w:rPr>
          <w:delText xml:space="preserve">. </w:delText>
        </w:r>
      </w:del>
    </w:p>
    <w:p w14:paraId="239C29C2" w14:textId="77777777" w:rsidR="000462A9" w:rsidRDefault="000462A9">
      <w:pPr>
        <w:ind w:firstLineChars="0" w:firstLine="0"/>
        <w:rPr>
          <w:noProof/>
          <w:lang w:eastAsia="ja-JP"/>
        </w:rPr>
        <w:pPrChange w:id="453" w:author="中村 優太" w:date="2019-01-29T20:48:00Z">
          <w:pPr>
            <w:ind w:firstLine="600"/>
          </w:pPr>
        </w:pPrChange>
      </w:pPr>
      <w:r>
        <w:rPr>
          <w:noProof/>
          <w:lang w:eastAsia="ja-JP"/>
        </w:rPr>
        <w:br w:type="page"/>
      </w:r>
    </w:p>
    <w:p w14:paraId="38FAAC60" w14:textId="5E625591" w:rsidR="000462A9" w:rsidRPr="000A13CF" w:rsidDel="00626A72" w:rsidRDefault="000462A9" w:rsidP="006F0738">
      <w:pPr>
        <w:pStyle w:val="a0"/>
        <w:rPr>
          <w:del w:id="454" w:author="中村 優太" w:date="2019-01-30T12:25:00Z"/>
          <w:noProof/>
        </w:rPr>
      </w:pPr>
    </w:p>
    <w:p w14:paraId="03B3C1DC" w14:textId="4A449B43" w:rsidR="001C2FF7" w:rsidRPr="000A13CF" w:rsidRDefault="00624158" w:rsidP="006F0738">
      <w:pPr>
        <w:pStyle w:val="1"/>
      </w:pPr>
      <w:bookmarkStart w:id="455" w:name="第2章-方法"/>
      <w:bookmarkStart w:id="456" w:name="_Toc533783285"/>
      <w:bookmarkStart w:id="457" w:name="_Toc533784028"/>
      <w:bookmarkStart w:id="458" w:name="_Toc536624117"/>
      <w:r w:rsidRPr="000A13CF">
        <w:t>第</w:t>
      </w:r>
      <w:r w:rsidRPr="000A13CF">
        <w:t>2</w:t>
      </w:r>
      <w:r w:rsidRPr="000A13CF">
        <w:t>章</w:t>
      </w:r>
      <w:r w:rsidRPr="000A13CF">
        <w:t xml:space="preserve"> </w:t>
      </w:r>
      <w:ins w:id="459" w:author="中村 優太" w:date="2019-01-30T12:25:00Z">
        <w:r w:rsidR="003D2B44">
          <w:t xml:space="preserve"> </w:t>
        </w:r>
      </w:ins>
      <w:r w:rsidRPr="000A13CF">
        <w:t>方法</w:t>
      </w:r>
      <w:bookmarkEnd w:id="455"/>
      <w:bookmarkEnd w:id="456"/>
      <w:bookmarkEnd w:id="457"/>
      <w:bookmarkEnd w:id="458"/>
    </w:p>
    <w:p w14:paraId="2220C660" w14:textId="450540EE" w:rsidR="001C2FF7" w:rsidRDefault="00624158" w:rsidP="006F0738">
      <w:pPr>
        <w:pStyle w:val="2"/>
      </w:pPr>
      <w:bookmarkStart w:id="460" w:name="畳み込みニューラルネットワーク"/>
      <w:bookmarkStart w:id="461" w:name="_Toc533783286"/>
      <w:bookmarkStart w:id="462" w:name="_Toc533784029"/>
      <w:bookmarkStart w:id="463" w:name="_Toc536624118"/>
      <w:r w:rsidRPr="000A13CF">
        <w:t xml:space="preserve">2.1 </w:t>
      </w:r>
      <w:ins w:id="464" w:author="中村 優太" w:date="2019-01-30T12:25:00Z">
        <w:r w:rsidR="003D2B44">
          <w:t xml:space="preserve"> </w:t>
        </w:r>
      </w:ins>
      <w:r w:rsidRPr="000A13CF">
        <w:t>畳み込みニューラルネットワーク</w:t>
      </w:r>
      <w:bookmarkEnd w:id="460"/>
      <w:bookmarkEnd w:id="461"/>
      <w:bookmarkEnd w:id="462"/>
      <w:bookmarkEnd w:id="463"/>
    </w:p>
    <w:p w14:paraId="2775F255" w14:textId="06F13B32" w:rsidR="00F9746E" w:rsidRPr="006F0738" w:rsidDel="0099171A" w:rsidRDefault="00F9746E">
      <w:pPr>
        <w:pStyle w:val="a0"/>
        <w:rPr>
          <w:del w:id="465" w:author="中村 優太" w:date="2019-01-30T11:06:00Z"/>
        </w:rPr>
      </w:pPr>
      <w:r>
        <w:t>本検証では</w:t>
      </w:r>
      <w:r w:rsidR="00FD552E">
        <w:t>,</w:t>
      </w:r>
      <w:del w:id="466" w:author="中村 優太" w:date="2019-01-30T12:28:00Z">
        <w:r w:rsidR="00FD552E" w:rsidDel="00CC633B">
          <w:delText xml:space="preserve"> </w:delText>
        </w:r>
        <w:r w:rsidDel="00CC633B">
          <w:delText>ニューラルネットワークとして</w:delText>
        </w:r>
        <w:r w:rsidR="00FD552E" w:rsidDel="00CC633B">
          <w:delText>,</w:delText>
        </w:r>
      </w:del>
      <w:r w:rsidR="00FD552E">
        <w:t xml:space="preserve"> </w:t>
      </w:r>
      <w:r>
        <w:t>画像認識・動画認識の分野において一般的に用いられている畳み込みニューラルネットワーク</w:t>
      </w:r>
      <w:ins w:id="467" w:author="中村 優太" w:date="2019-01-29T18:23:00Z">
        <w:r w:rsidR="004D4F16">
          <w:rPr>
            <w:rFonts w:hint="eastAsia"/>
          </w:rPr>
          <w:t xml:space="preserve"> </w:t>
        </w:r>
        <w:r w:rsidR="004D4F16">
          <w:t xml:space="preserve">(CNN) </w:t>
        </w:r>
      </w:ins>
      <w:r>
        <w:t>を使用した</w:t>
      </w:r>
      <w:r w:rsidR="00FD552E">
        <w:t>.</w:t>
      </w:r>
      <w:del w:id="468" w:author="中村 優太" w:date="2019-01-29T18:27:00Z">
        <w:r w:rsidR="00FD552E" w:rsidDel="004D4F16">
          <w:delText xml:space="preserve"> </w:delText>
        </w:r>
      </w:del>
      <w:ins w:id="469" w:author="中村 優太" w:date="2019-01-29T18:27:00Z">
        <w:r w:rsidR="004D4F16">
          <w:t xml:space="preserve"> CNN </w:t>
        </w:r>
      </w:ins>
      <w:del w:id="470" w:author="中村 優太" w:date="2019-01-29T18:27:00Z">
        <w:r w:rsidDel="004D4F16">
          <w:delText>畳み込みニューラルネットワーク</w:delText>
        </w:r>
      </w:del>
      <w:r>
        <w:t>は畳み込み層やプーリング層を重ね合わせることで構成されるニューラルネットワークであ</w:t>
      </w:r>
      <w:ins w:id="471" w:author="中村 優太" w:date="2019-01-30T04:30:00Z">
        <w:r w:rsidR="00BD405E">
          <w:t>り</w:t>
        </w:r>
        <w:r w:rsidR="00BD405E">
          <w:rPr>
            <w:rFonts w:hint="eastAsia"/>
          </w:rPr>
          <w:t xml:space="preserve">, </w:t>
        </w:r>
      </w:ins>
      <w:ins w:id="472" w:author="中村 優太" w:date="2019-01-30T04:31:00Z">
        <w:r w:rsidR="00BD405E">
          <w:rPr>
            <w:rFonts w:hint="eastAsia"/>
          </w:rPr>
          <w:t>本研究で対象とする静止画中の物体判別や動画中の動詞・物体判別タスクにおいて一般的に用いられている</w:t>
        </w:r>
      </w:ins>
      <w:del w:id="473" w:author="中村 優太" w:date="2019-01-29T16:11:00Z">
        <w:r w:rsidDel="00A51BC1">
          <w:delText>り</w:delText>
        </w:r>
        <w:r w:rsidR="00FD552E" w:rsidDel="00A51BC1">
          <w:delText xml:space="preserve">, </w:delText>
        </w:r>
        <w:r w:rsidR="003E45BA" w:rsidDel="00A51BC1">
          <w:delText>入力とするデータの次元によって異なる構造のものを用いる</w:delText>
        </w:r>
      </w:del>
      <w:r w:rsidR="00FD552E">
        <w:t xml:space="preserve">. </w:t>
      </w:r>
      <w:r>
        <w:t>本研究では</w:t>
      </w:r>
      <w:del w:id="474" w:author="中村 優太" w:date="2019-01-30T12:28:00Z">
        <w:r w:rsidR="00FD552E" w:rsidDel="00C46A47">
          <w:delText>,</w:delText>
        </w:r>
      </w:del>
      <w:del w:id="475" w:author="中村 優太" w:date="2019-01-29T16:11:00Z">
        <w:r w:rsidR="00FD552E" w:rsidDel="00A51BC1">
          <w:delText xml:space="preserve"> </w:delText>
        </w:r>
      </w:del>
      <w:r>
        <w:t>静止画</w:t>
      </w:r>
      <w:del w:id="476" w:author="中村 優太" w:date="2019-01-29T18:21:00Z">
        <w:r w:rsidDel="0070586A">
          <w:delText>像</w:delText>
        </w:r>
      </w:del>
      <w:r>
        <w:t>の入力を前提とした</w:t>
      </w:r>
      <w:r>
        <w:t>2</w:t>
      </w:r>
      <w:r>
        <w:t>次元の畳み込みを行うネットワークである</w:t>
      </w:r>
      <w:r>
        <w:rPr>
          <w:rFonts w:hint="eastAsia"/>
        </w:rPr>
        <w:t>2</w:t>
      </w:r>
      <w:r>
        <w:rPr>
          <w:rFonts w:hint="eastAsia"/>
        </w:rPr>
        <w:t>次元</w:t>
      </w:r>
      <w:del w:id="477" w:author="中村 優太" w:date="2019-01-29T18:24:00Z">
        <w:r w:rsidDel="004D4F16">
          <w:rPr>
            <w:rFonts w:hint="eastAsia"/>
          </w:rPr>
          <w:delText>畳み込みニューラルネットワーク</w:delText>
        </w:r>
      </w:del>
      <w:ins w:id="478" w:author="中村 優太" w:date="2019-01-29T18:24:00Z">
        <w:r w:rsidR="004D4F16">
          <w:rPr>
            <w:rFonts w:hint="eastAsia"/>
          </w:rPr>
          <w:t xml:space="preserve"> CNN </w:t>
        </w:r>
      </w:ins>
      <w:r>
        <w:rPr>
          <w:rFonts w:hint="eastAsia"/>
        </w:rPr>
        <w:t>と動画の入力を前提とした</w:t>
      </w:r>
      <w:r>
        <w:rPr>
          <w:rFonts w:hint="eastAsia"/>
        </w:rPr>
        <w:t>3</w:t>
      </w:r>
      <w:r>
        <w:rPr>
          <w:rFonts w:hint="eastAsia"/>
        </w:rPr>
        <w:t>次元の畳み込みを行う</w:t>
      </w:r>
      <w:r>
        <w:rPr>
          <w:rFonts w:hint="eastAsia"/>
        </w:rPr>
        <w:t>3</w:t>
      </w:r>
      <w:r>
        <w:rPr>
          <w:rFonts w:hint="eastAsia"/>
        </w:rPr>
        <w:t>次元</w:t>
      </w:r>
      <w:del w:id="479" w:author="中村 優太" w:date="2019-01-29T18:24:00Z">
        <w:r w:rsidDel="004D4F16">
          <w:rPr>
            <w:rFonts w:hint="eastAsia"/>
          </w:rPr>
          <w:delText>畳み込みニューラルネットワーク</w:delText>
        </w:r>
      </w:del>
      <w:ins w:id="480" w:author="中村 優太" w:date="2019-01-29T18:24:00Z">
        <w:r w:rsidR="004D4F16">
          <w:rPr>
            <w:rFonts w:hint="eastAsia"/>
          </w:rPr>
          <w:t xml:space="preserve"> CNN </w:t>
        </w:r>
      </w:ins>
      <w:r>
        <w:rPr>
          <w:rFonts w:hint="eastAsia"/>
        </w:rPr>
        <w:t>を使用して検証を行った</w:t>
      </w:r>
      <w:r>
        <w:rPr>
          <w:rFonts w:hint="eastAsia"/>
        </w:rPr>
        <w:t>.</w:t>
      </w:r>
    </w:p>
    <w:p w14:paraId="09E5C4D5" w14:textId="19AFEDFC" w:rsidR="002833B6" w:rsidRDefault="002833B6">
      <w:pPr>
        <w:pStyle w:val="a0"/>
        <w:pPrChange w:id="481" w:author="中村 優太" w:date="2019-01-30T11:06:00Z">
          <w:pPr>
            <w:pStyle w:val="3"/>
          </w:pPr>
        </w:pPrChange>
      </w:pPr>
      <w:del w:id="482" w:author="中村 優太" w:date="2019-01-30T11:06:00Z">
        <w:r w:rsidDel="0099171A">
          <w:rPr>
            <w:rFonts w:hint="eastAsia"/>
          </w:rPr>
          <w:delText xml:space="preserve">2.1.1 </w:delText>
        </w:r>
      </w:del>
      <w:del w:id="483" w:author="中村 優太" w:date="2019-01-29T21:41:00Z">
        <w:r w:rsidDel="00DB759E">
          <w:rPr>
            <w:rFonts w:hint="eastAsia"/>
          </w:rPr>
          <w:delText>比較に用いた畳み込みニューラルネットワーク</w:delText>
        </w:r>
      </w:del>
    </w:p>
    <w:p w14:paraId="4A823D02" w14:textId="754238C5" w:rsidR="001C2FF7" w:rsidRPr="000A13CF" w:rsidDel="00077A29" w:rsidRDefault="00624158">
      <w:pPr>
        <w:pStyle w:val="FirstParagraph"/>
        <w:rPr>
          <w:del w:id="484" w:author="中村 優太" w:date="2019-01-29T21:45:00Z"/>
          <w:noProof/>
        </w:rPr>
      </w:pPr>
      <w:r w:rsidRPr="000A13CF">
        <w:rPr>
          <w:noProof/>
        </w:rPr>
        <w:t>本検証では</w:t>
      </w:r>
      <w:r w:rsidRPr="000A13CF">
        <w:rPr>
          <w:noProof/>
        </w:rPr>
        <w:t xml:space="preserve">, </w:t>
      </w:r>
      <w:ins w:id="485" w:author="中村 優太" w:date="2019-01-30T04:33:00Z">
        <w:r w:rsidR="00BD405E">
          <w:rPr>
            <w:noProof/>
          </w:rPr>
          <w:t>複数の</w:t>
        </w:r>
      </w:ins>
      <w:r w:rsidRPr="000A13CF">
        <w:rPr>
          <w:noProof/>
        </w:rPr>
        <w:t>訓練済み</w:t>
      </w:r>
      <w:ins w:id="486" w:author="中村 優太" w:date="2019-01-29T21:42:00Z">
        <w:r w:rsidR="006B4715">
          <w:rPr>
            <w:rFonts w:hint="eastAsia"/>
            <w:noProof/>
          </w:rPr>
          <w:t xml:space="preserve"> CNN</w:t>
        </w:r>
      </w:ins>
      <w:del w:id="487" w:author="中村 優太" w:date="2019-01-29T21:42:00Z">
        <w:r w:rsidRPr="000A13CF" w:rsidDel="006B4715">
          <w:rPr>
            <w:noProof/>
          </w:rPr>
          <w:delText>畳み込みニューラルネットーク</w:delText>
        </w:r>
      </w:del>
      <w:ins w:id="488" w:author="中村 優太" w:date="2019-01-29T21:42:00Z">
        <w:r w:rsidR="006B4715">
          <w:rPr>
            <w:rFonts w:hint="eastAsia"/>
            <w:noProof/>
          </w:rPr>
          <w:t xml:space="preserve"> </w:t>
        </w:r>
      </w:ins>
      <w:r w:rsidRPr="000A13CF">
        <w:rPr>
          <w:noProof/>
        </w:rPr>
        <w:t>を</w:t>
      </w:r>
      <w:ins w:id="489" w:author="中村 優太" w:date="2019-01-30T03:44:00Z">
        <w:r w:rsidR="00B2269E">
          <w:rPr>
            <w:rFonts w:hint="eastAsia"/>
            <w:noProof/>
          </w:rPr>
          <w:t xml:space="preserve"> </w:t>
        </w:r>
      </w:ins>
      <w:ins w:id="490" w:author="中村 優太" w:date="2019-01-30T12:29:00Z">
        <w:r w:rsidR="00C46A47">
          <w:rPr>
            <w:noProof/>
          </w:rPr>
          <w:t>元に</w:t>
        </w:r>
      </w:ins>
      <w:r w:rsidRPr="000A13CF">
        <w:rPr>
          <w:noProof/>
        </w:rPr>
        <w:t>fine-tuning</w:t>
      </w:r>
      <w:ins w:id="491" w:author="中村 優太" w:date="2019-01-30T03:44:00Z">
        <w:r w:rsidR="00B2269E">
          <w:rPr>
            <w:noProof/>
          </w:rPr>
          <w:t xml:space="preserve"> </w:t>
        </w:r>
      </w:ins>
      <w:ins w:id="492" w:author="中村 優太" w:date="2019-01-30T04:32:00Z">
        <w:r w:rsidR="00BD405E">
          <w:rPr>
            <w:noProof/>
          </w:rPr>
          <w:t>することにより</w:t>
        </w:r>
      </w:ins>
      <w:del w:id="493" w:author="中村 優太" w:date="2019-01-30T04:32:00Z">
        <w:r w:rsidRPr="000A13CF" w:rsidDel="00BD405E">
          <w:rPr>
            <w:noProof/>
          </w:rPr>
          <w:delText>し</w:delText>
        </w:r>
      </w:del>
      <w:r w:rsidRPr="000A13CF">
        <w:rPr>
          <w:noProof/>
        </w:rPr>
        <w:t xml:space="preserve">, </w:t>
      </w:r>
      <w:ins w:id="494" w:author="中村 優太" w:date="2019-01-30T04:32:00Z">
        <w:r w:rsidR="00BD405E">
          <w:rPr>
            <w:noProof/>
          </w:rPr>
          <w:t>動画中の</w:t>
        </w:r>
      </w:ins>
      <w:r w:rsidRPr="000A13CF">
        <w:rPr>
          <w:noProof/>
        </w:rPr>
        <w:t>物体判別タ</w:t>
      </w:r>
      <w:ins w:id="495" w:author="中村 優太" w:date="2019-01-30T04:34:00Z">
        <w:r w:rsidR="00BD405E">
          <w:rPr>
            <w:noProof/>
          </w:rPr>
          <w:t>スクを学習し</w:t>
        </w:r>
        <w:r w:rsidR="00BD405E">
          <w:rPr>
            <w:rFonts w:hint="eastAsia"/>
            <w:noProof/>
          </w:rPr>
          <w:t>,</w:t>
        </w:r>
      </w:ins>
      <w:ins w:id="496" w:author="中村 優太" w:date="2019-01-30T12:29:00Z">
        <w:r w:rsidR="00C46A47">
          <w:rPr>
            <w:noProof/>
          </w:rPr>
          <w:t xml:space="preserve"> </w:t>
        </w:r>
      </w:ins>
      <w:ins w:id="497" w:author="中村 優太" w:date="2019-01-30T04:34:00Z">
        <w:r w:rsidR="00BD405E">
          <w:rPr>
            <w:rFonts w:hint="eastAsia"/>
            <w:noProof/>
          </w:rPr>
          <w:t>その成績を</w:t>
        </w:r>
      </w:ins>
      <w:ins w:id="498" w:author="中村 優太" w:date="2019-01-30T04:35:00Z">
        <w:r w:rsidR="00BD405E">
          <w:rPr>
            <w:rFonts w:hint="eastAsia"/>
            <w:noProof/>
          </w:rPr>
          <w:t>比較</w:t>
        </w:r>
      </w:ins>
      <w:ins w:id="499" w:author="中村 優太" w:date="2019-01-30T04:34:00Z">
        <w:r w:rsidR="00BD405E">
          <w:rPr>
            <w:rFonts w:hint="eastAsia"/>
            <w:noProof/>
          </w:rPr>
          <w:t>することで</w:t>
        </w:r>
        <w:r w:rsidR="00BD405E">
          <w:rPr>
            <w:rFonts w:hint="eastAsia"/>
            <w:noProof/>
          </w:rPr>
          <w:t xml:space="preserve"> </w:t>
        </w:r>
      </w:ins>
      <w:ins w:id="500" w:author="中村 優太" w:date="2019-01-30T04:35:00Z">
        <w:r w:rsidR="00BD405E">
          <w:rPr>
            <w:rFonts w:hint="eastAsia"/>
            <w:noProof/>
          </w:rPr>
          <w:t>動画中の物体判別タスクの</w:t>
        </w:r>
        <w:r w:rsidR="00BD405E">
          <w:rPr>
            <w:rFonts w:hint="eastAsia"/>
            <w:noProof/>
          </w:rPr>
          <w:t xml:space="preserve"> </w:t>
        </w:r>
      </w:ins>
      <w:ins w:id="501" w:author="中村 優太" w:date="2019-01-30T04:34:00Z">
        <w:r w:rsidR="00BD405E">
          <w:rPr>
            <w:rFonts w:hint="eastAsia"/>
            <w:noProof/>
          </w:rPr>
          <w:t>fine-tuning</w:t>
        </w:r>
        <w:r w:rsidR="00BD405E">
          <w:rPr>
            <w:noProof/>
          </w:rPr>
          <w:t xml:space="preserve"> </w:t>
        </w:r>
        <w:r w:rsidR="00BD405E">
          <w:rPr>
            <w:noProof/>
          </w:rPr>
          <w:t>に用いるべき訓練済み</w:t>
        </w:r>
        <w:r w:rsidR="00BD405E">
          <w:rPr>
            <w:rFonts w:hint="eastAsia"/>
            <w:noProof/>
          </w:rPr>
          <w:t xml:space="preserve"> CNN </w:t>
        </w:r>
      </w:ins>
      <w:ins w:id="502" w:author="中村 優太" w:date="2019-01-30T04:35:00Z">
        <w:r w:rsidR="00BD405E">
          <w:rPr>
            <w:rFonts w:hint="eastAsia"/>
            <w:noProof/>
          </w:rPr>
          <w:t>を検証した</w:t>
        </w:r>
      </w:ins>
      <w:del w:id="503" w:author="中村 優太" w:date="2019-01-30T04:34:00Z">
        <w:r w:rsidRPr="000A13CF" w:rsidDel="00BD405E">
          <w:rPr>
            <w:noProof/>
          </w:rPr>
          <w:delText>スクの検証を行</w:delText>
        </w:r>
      </w:del>
      <w:del w:id="504" w:author="中村 優太" w:date="2019-01-30T04:33:00Z">
        <w:r w:rsidRPr="000A13CF" w:rsidDel="00BD405E">
          <w:rPr>
            <w:noProof/>
          </w:rPr>
          <w:delText>った</w:delText>
        </w:r>
      </w:del>
      <w:r w:rsidRPr="000A13CF">
        <w:rPr>
          <w:noProof/>
        </w:rPr>
        <w:t>.</w:t>
      </w:r>
      <w:del w:id="505" w:author="中村 優太" w:date="2019-01-30T04:37:00Z">
        <w:r w:rsidR="003E45BA" w:rsidDel="00BD405E">
          <w:rPr>
            <w:noProof/>
          </w:rPr>
          <w:delText xml:space="preserve"> </w:delText>
        </w:r>
      </w:del>
      <w:ins w:id="506" w:author="中村 優太" w:date="2019-01-30T04:37:00Z">
        <w:r w:rsidR="00BD405E">
          <w:rPr>
            <w:noProof/>
          </w:rPr>
          <w:t xml:space="preserve"> </w:t>
        </w:r>
        <w:r w:rsidR="00BD405E">
          <w:rPr>
            <w:noProof/>
          </w:rPr>
          <w:t>比較に用いた訓練済み</w:t>
        </w:r>
        <w:r w:rsidR="00BD405E">
          <w:rPr>
            <w:rFonts w:hint="eastAsia"/>
            <w:noProof/>
          </w:rPr>
          <w:t xml:space="preserve"> CNN </w:t>
        </w:r>
        <w:r w:rsidR="00BD405E">
          <w:rPr>
            <w:rFonts w:hint="eastAsia"/>
            <w:noProof/>
          </w:rPr>
          <w:t>は</w:t>
        </w:r>
      </w:ins>
      <w:ins w:id="507" w:author="中村 優太" w:date="2019-01-30T16:22:00Z">
        <w:r w:rsidR="00EB3B7E">
          <w:rPr>
            <w:rFonts w:hint="eastAsia"/>
            <w:noProof/>
          </w:rPr>
          <w:t>表</w:t>
        </w:r>
        <w:r w:rsidR="00EB3B7E">
          <w:rPr>
            <w:rFonts w:hint="eastAsia"/>
            <w:noProof/>
          </w:rPr>
          <w:t xml:space="preserve">1 </w:t>
        </w:r>
        <w:r w:rsidR="00EB3B7E">
          <w:rPr>
            <w:rFonts w:hint="eastAsia"/>
            <w:noProof/>
          </w:rPr>
          <w:t>で示しているように</w:t>
        </w:r>
      </w:ins>
      <w:ins w:id="508" w:author="中村 優太" w:date="2019-01-30T04:37:00Z">
        <w:r w:rsidR="00BD405E">
          <w:rPr>
            <w:rFonts w:hint="eastAsia"/>
            <w:noProof/>
          </w:rPr>
          <w:t xml:space="preserve"> 2</w:t>
        </w:r>
        <w:r w:rsidR="00BD405E">
          <w:rPr>
            <w:rFonts w:hint="eastAsia"/>
            <w:noProof/>
          </w:rPr>
          <w:t>次元</w:t>
        </w:r>
        <w:r w:rsidR="00BD405E">
          <w:rPr>
            <w:rFonts w:hint="eastAsia"/>
            <w:noProof/>
          </w:rPr>
          <w:t xml:space="preserve"> CNN, </w:t>
        </w:r>
        <w:r w:rsidR="00BD405E">
          <w:rPr>
            <w:rFonts w:hint="eastAsia"/>
            <w:noProof/>
          </w:rPr>
          <w:t>平均化拡張</w:t>
        </w:r>
        <w:r w:rsidR="00BD405E">
          <w:rPr>
            <w:rFonts w:hint="eastAsia"/>
            <w:noProof/>
          </w:rPr>
          <w:t xml:space="preserve"> CNN, </w:t>
        </w:r>
        <w:r w:rsidR="00BD405E">
          <w:rPr>
            <w:rFonts w:hint="eastAsia"/>
            <w:noProof/>
          </w:rPr>
          <w:t>中心化拡張</w:t>
        </w:r>
        <w:r w:rsidR="00BD405E">
          <w:rPr>
            <w:rFonts w:hint="eastAsia"/>
            <w:noProof/>
          </w:rPr>
          <w:t xml:space="preserve"> CNN, </w:t>
        </w:r>
        <w:r w:rsidR="00BD405E">
          <w:rPr>
            <w:rFonts w:hint="eastAsia"/>
            <w:noProof/>
          </w:rPr>
          <w:t>動詞判別</w:t>
        </w:r>
      </w:ins>
      <w:ins w:id="509" w:author="中村 優太" w:date="2019-01-30T04:38:00Z">
        <w:r w:rsidR="00BD405E">
          <w:rPr>
            <w:rFonts w:hint="eastAsia"/>
            <w:noProof/>
          </w:rPr>
          <w:t xml:space="preserve"> CNN </w:t>
        </w:r>
        <w:r w:rsidR="00BD405E">
          <w:rPr>
            <w:rFonts w:hint="eastAsia"/>
            <w:noProof/>
          </w:rPr>
          <w:t>の</w:t>
        </w:r>
        <w:r w:rsidR="00BD405E">
          <w:rPr>
            <w:rFonts w:hint="eastAsia"/>
            <w:noProof/>
          </w:rPr>
          <w:t>4</w:t>
        </w:r>
        <w:r w:rsidR="00BD405E">
          <w:rPr>
            <w:rFonts w:hint="eastAsia"/>
            <w:noProof/>
          </w:rPr>
          <w:t>種類である</w:t>
        </w:r>
      </w:ins>
      <w:del w:id="510" w:author="中村 優太" w:date="2019-01-30T04:37:00Z">
        <w:r w:rsidR="00BC6E8B" w:rsidDel="00BD405E">
          <w:rPr>
            <w:noProof/>
          </w:rPr>
          <w:delText>2</w:delText>
        </w:r>
      </w:del>
      <w:del w:id="511" w:author="中村 優太" w:date="2019-01-30T03:44:00Z">
        <w:r w:rsidR="00BC6E8B" w:rsidDel="00B2269E">
          <w:rPr>
            <w:noProof/>
          </w:rPr>
          <w:delText xml:space="preserve"> </w:delText>
        </w:r>
      </w:del>
      <w:del w:id="512" w:author="中村 優太" w:date="2019-01-30T04:37:00Z">
        <w:r w:rsidR="00BC6E8B" w:rsidDel="00BD405E">
          <w:rPr>
            <w:noProof/>
          </w:rPr>
          <w:delText>次元</w:delText>
        </w:r>
        <w:r w:rsidRPr="000A13CF" w:rsidDel="00BD405E">
          <w:rPr>
            <w:noProof/>
          </w:rPr>
          <w:delText>の</w:delText>
        </w:r>
      </w:del>
      <w:del w:id="513" w:author="中村 優太" w:date="2019-01-29T18:24:00Z">
        <w:r w:rsidRPr="000A13CF" w:rsidDel="004D4F16">
          <w:rPr>
            <w:noProof/>
          </w:rPr>
          <w:delText>畳み込みニューラルネットワーク</w:delText>
        </w:r>
      </w:del>
      <w:del w:id="514" w:author="中村 優太" w:date="2019-01-30T04:37:00Z">
        <w:r w:rsidRPr="000A13CF" w:rsidDel="00BD405E">
          <w:rPr>
            <w:noProof/>
          </w:rPr>
          <w:delText>で画像中の物体判別タスクを行う</w:delText>
        </w:r>
      </w:del>
      <w:del w:id="515" w:author="中村 優太" w:date="2019-01-29T21:42:00Z">
        <w:r w:rsidRPr="000A13CF" w:rsidDel="00566F02">
          <w:rPr>
            <w:noProof/>
          </w:rPr>
          <w:delText>ネットワーク</w:delText>
        </w:r>
      </w:del>
      <w:del w:id="516" w:author="中村 優太" w:date="2019-01-30T04:37:00Z">
        <w:r w:rsidRPr="000A13CF" w:rsidDel="00BD405E">
          <w:rPr>
            <w:noProof/>
          </w:rPr>
          <w:delText>として</w:delText>
        </w:r>
        <w:r w:rsidR="00533651" w:rsidRPr="000A13CF" w:rsidDel="00BD405E">
          <w:rPr>
            <w:noProof/>
          </w:rPr>
          <w:delText>,</w:delText>
        </w:r>
        <w:r w:rsidR="00360BA2" w:rsidDel="00BD405E">
          <w:rPr>
            <w:noProof/>
          </w:rPr>
          <w:delText xml:space="preserve"> </w:delText>
        </w:r>
        <w:r w:rsidR="00533651" w:rsidRPr="000A13CF" w:rsidDel="00BD405E">
          <w:rPr>
            <w:noProof/>
          </w:rPr>
          <w:delText>ImageNet</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{"citationItems":[{"id":"ITEM-1","itemData":{"DOI":"10.1109/CVPRW.2009.5206848","ISBN":"978-1-4244-3992-8","ISSN":"1063-6919","PMID":"21914436","abstract":"The explosion of image data on the Internet has the potential to foster more sophisticated and robust models and algorithms to index, retrieve, organize and interact with images and multimedia data. But exactly how such data can be harnessed and organized remains a critical problem. We introduce here a new database called &amp;#x201C;ImageNet&amp;#x201D;, a large-scale ontology of images built upon the backbone of the WordNet structure. ImageNet aims to populate the majority of the 80,000 synsets of WordNet with an average of 500-1000 clean and full resolution images. This will result in tens of millions of annotated images organized by the semantic hierarchy of WordNet. This paper offers a detailed analysis of ImageNet in its current state: 12 subtrees with 5247 synsets and 3.2 million images in total. We show that ImageNet is much larger in scale and diversity and much more accurate than the current image datasets. Constructing such a large-scale database is a challenging task. We describe the data collection scheme with Amazon Mechanical Turk. Lastly, we illustrate the usefulness of ImageNet through three simple applications in object recognition, image classification and automatic object clustering. We hope that the scale, accuracy, diversity and hierarchical structure of ImageNet can offer unparalleled opportunities to researchers in the computer vision community and beyond.","author":[{"dropping-particle":"","family":"Jia Deng","given":"","non-dropping-particle":"","parse-names":false,"suffix":""},{"dropping-particle":"","family":"Wei Dong","given":"","non-dropping-particle":"","parse-names":false,"suffix":""},{"dropping-particle":"","family":"Socher","given":"R.","non-dropping-particle":"","parse-names":false,"suffix":""},{"dropping-particle":"","family":"Li-Jia Li","given":"","non-dropping-particle":"","parse-names":false,"suffix":""},{"dropping-particle":"","family":"Kai Li","given":"","non-dropping-particle":"","parse-names":false,"suffix":""},{"dropping-particle":"","family":"Li Fei-Fei","given":"","non-dropping-particle":"","parse-names":false,"suffix":""}],"container-title":"2009 IEEE Conference on Computer Vision and Pattern Recognition","id":"ITEM-1","issued":{"date-parts":[["2009"]]},"title":"ImageNet: A large-scale hierarchical image database","type":"paper-conference"},"uris":["http://www.mendeley.com/documents/?uuid=ef8348e8-0c0f-3ce6-97f9-59e9ea3e3499"]}],"mendeley":{"formattedCitation":"(Jia Deng et al., 2009)","plainTextFormattedCitation":"(Jia Deng et al., 2009)","previouslyFormattedCitation":"(Jia Deng et al., 2009)"},"properties":{"noteIndex":0},"schema":"https://github.com/citation-style-language/schema/raw/master/csl-citation.json"}</w:delInstrText>
        </w:r>
        <w:r w:rsidR="004C0E66" w:rsidDel="00BD405E">
          <w:rPr>
            <w:noProof/>
          </w:rPr>
          <w:fldChar w:fldCharType="separate"/>
        </w:r>
        <w:r w:rsidR="004C0E66" w:rsidRPr="004C0E66" w:rsidDel="00BD405E">
          <w:rPr>
            <w:noProof/>
          </w:rPr>
          <w:delText>(</w:delText>
        </w:r>
      </w:del>
      <w:del w:id="517" w:author="中村 優太" w:date="2019-01-29T16:12:00Z">
        <w:r w:rsidR="004C0E66" w:rsidRPr="004C0E66" w:rsidDel="00381956">
          <w:rPr>
            <w:noProof/>
          </w:rPr>
          <w:delText xml:space="preserve">Jia </w:delText>
        </w:r>
      </w:del>
      <w:del w:id="518" w:author="中村 優太" w:date="2019-01-30T04:37:00Z">
        <w:r w:rsidR="004C0E66" w:rsidRPr="004C0E66" w:rsidDel="00BD405E">
          <w:rPr>
            <w:noProof/>
          </w:rPr>
          <w:delText>Deng et al., 2009)</w:delText>
        </w:r>
        <w:r w:rsidR="004C0E66" w:rsidDel="00BD405E">
          <w:rPr>
            <w:noProof/>
          </w:rPr>
          <w:fldChar w:fldCharType="end"/>
        </w:r>
        <w:r w:rsidR="0095257E" w:rsidDel="00BD405E">
          <w:rPr>
            <w:rFonts w:hint="eastAsia"/>
            <w:noProof/>
          </w:rPr>
          <w:delText xml:space="preserve"> </w:delText>
        </w:r>
      </w:del>
      <w:del w:id="519" w:author="中村 優太" w:date="2019-01-30T04:36:00Z">
        <w:r w:rsidRPr="000A13CF" w:rsidDel="00BD405E">
          <w:rPr>
            <w:noProof/>
          </w:rPr>
          <w:delText>を用いた</w:delText>
        </w:r>
      </w:del>
      <w:del w:id="520" w:author="中村 優太" w:date="2019-01-30T04:37:00Z">
        <w:r w:rsidRPr="000A13CF" w:rsidDel="00BD405E">
          <w:rPr>
            <w:noProof/>
          </w:rPr>
          <w:delText>1000</w:delText>
        </w:r>
        <w:r w:rsidRPr="000A13CF" w:rsidDel="00BD405E">
          <w:rPr>
            <w:noProof/>
          </w:rPr>
          <w:delText>クラス</w:delText>
        </w:r>
        <w:r w:rsidR="003E45BA" w:rsidDel="00BD405E">
          <w:rPr>
            <w:noProof/>
          </w:rPr>
          <w:delText>物体</w:delText>
        </w:r>
        <w:r w:rsidRPr="000A13CF" w:rsidDel="00BD405E">
          <w:rPr>
            <w:noProof/>
          </w:rPr>
          <w:delText>判別タスクで</w:delText>
        </w:r>
        <w:r w:rsidRPr="000A13CF" w:rsidDel="00BD405E">
          <w:rPr>
            <w:noProof/>
          </w:rPr>
          <w:delText>pre-train</w:delText>
        </w:r>
        <w:r w:rsidR="007860D9" w:rsidDel="00BD405E">
          <w:rPr>
            <w:noProof/>
          </w:rPr>
          <w:delText>ing</w:delText>
        </w:r>
        <w:r w:rsidRPr="000A13CF" w:rsidDel="00BD405E">
          <w:rPr>
            <w:noProof/>
          </w:rPr>
          <w:delText>された</w:delText>
        </w:r>
        <w:r w:rsidR="00533651" w:rsidRPr="000A13CF" w:rsidDel="00BD405E">
          <w:rPr>
            <w:noProof/>
          </w:rPr>
          <w:delText xml:space="preserve"> ResNets</w:delText>
        </w:r>
        <w:r w:rsidR="00360BA2" w:rsidDel="00BD405E">
          <w:rPr>
            <w:noProof/>
          </w:rPr>
          <w:delText xml:space="preserve"> </w:delText>
        </w:r>
        <w:r w:rsidR="004C0E66" w:rsidDel="00BD405E">
          <w:rPr>
            <w:noProof/>
          </w:rPr>
          <w:fldChar w:fldCharType="begin" w:fldLock="1"/>
        </w:r>
        <w:r w:rsidR="004C0E66" w:rsidDel="00BD405E">
          <w:rPr>
            <w:noProof/>
          </w:rPr>
          <w:del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delInstrText>
        </w:r>
        <w:r w:rsidR="004C0E66" w:rsidDel="00BD405E">
          <w:rPr>
            <w:noProof/>
          </w:rPr>
          <w:fldChar w:fldCharType="separate"/>
        </w:r>
        <w:r w:rsidR="004C0E66" w:rsidRPr="004C0E66" w:rsidDel="00BD405E">
          <w:rPr>
            <w:noProof/>
          </w:rPr>
          <w:delText>(He</w:delText>
        </w:r>
      </w:del>
      <w:del w:id="521" w:author="中村 優太" w:date="2019-01-29T16:12:00Z">
        <w:r w:rsidR="004C0E66" w:rsidRPr="004C0E66" w:rsidDel="00381956">
          <w:rPr>
            <w:noProof/>
          </w:rPr>
          <w:delText>, Zhang, Ren, &amp; Sun</w:delText>
        </w:r>
      </w:del>
      <w:del w:id="522" w:author="中村 優太" w:date="2019-01-30T04:37:00Z">
        <w:r w:rsidR="004C0E66" w:rsidRPr="004C0E66" w:rsidDel="00BD405E">
          <w:rPr>
            <w:noProof/>
          </w:rPr>
          <w:delText>, 2016)</w:delText>
        </w:r>
        <w:r w:rsidR="004C0E66" w:rsidDel="00BD405E">
          <w:rPr>
            <w:noProof/>
          </w:rPr>
          <w:fldChar w:fldCharType="end"/>
        </w:r>
        <w:r w:rsidR="00360BA2" w:rsidDel="00BD405E">
          <w:rPr>
            <w:noProof/>
          </w:rPr>
          <w:delText xml:space="preserve"> </w:delText>
        </w:r>
        <w:r w:rsidRPr="000A13CF" w:rsidDel="00BD405E">
          <w:rPr>
            <w:noProof/>
          </w:rPr>
          <w:delText>を用いた</w:delText>
        </w:r>
        <w:r w:rsidRPr="000A13CF" w:rsidDel="00BD405E">
          <w:rPr>
            <w:noProof/>
          </w:rPr>
          <w:delText xml:space="preserve">. </w:delText>
        </w:r>
        <w:r w:rsidRPr="000A13CF" w:rsidDel="00BD405E">
          <w:rPr>
            <w:noProof/>
          </w:rPr>
          <w:delText>本検証においては</w:delText>
        </w:r>
        <w:r w:rsidRPr="000A13CF" w:rsidDel="00BD405E">
          <w:rPr>
            <w:noProof/>
          </w:rPr>
          <w:delText>, 50</w:delText>
        </w:r>
        <w:r w:rsidRPr="000A13CF" w:rsidDel="00BD405E">
          <w:rPr>
            <w:noProof/>
          </w:rPr>
          <w:delText>層の</w:delText>
        </w:r>
        <w:r w:rsidRPr="000A13CF" w:rsidDel="00BD405E">
          <w:rPr>
            <w:noProof/>
          </w:rPr>
          <w:delText>ResNets</w:delText>
        </w:r>
        <w:r w:rsidRPr="000A13CF" w:rsidDel="00BD405E">
          <w:rPr>
            <w:noProof/>
          </w:rPr>
          <w:delText>を用いた</w:delText>
        </w:r>
        <w:r w:rsidRPr="000A13CF" w:rsidDel="00BD405E">
          <w:rPr>
            <w:noProof/>
          </w:rPr>
          <w:delText>.</w:delText>
        </w:r>
      </w:del>
    </w:p>
    <w:p w14:paraId="016B54F7" w14:textId="41A415B5" w:rsidR="001C2FF7" w:rsidRPr="000A13CF" w:rsidRDefault="004A4C73">
      <w:pPr>
        <w:pStyle w:val="FirstParagraph"/>
        <w:rPr>
          <w:noProof/>
        </w:rPr>
      </w:pPr>
      <w:del w:id="523" w:author="中村 優太" w:date="2019-01-30T04:37:00Z">
        <w:r w:rsidDel="00BD405E">
          <w:rPr>
            <w:rFonts w:hint="eastAsia"/>
            <w:noProof/>
          </w:rPr>
          <w:delText>また</w:delText>
        </w:r>
        <w:r w:rsidR="002833B6" w:rsidDel="00BD405E">
          <w:rPr>
            <w:rFonts w:hint="eastAsia"/>
            <w:noProof/>
          </w:rPr>
          <w:delText xml:space="preserve">, </w:delText>
        </w:r>
        <w:r w:rsidR="00C248AA" w:rsidDel="00BD405E">
          <w:rPr>
            <w:noProof/>
          </w:rPr>
          <w:delText xml:space="preserve">3 </w:delText>
        </w:r>
        <w:r w:rsidR="00C248AA" w:rsidDel="00BD405E">
          <w:rPr>
            <w:noProof/>
          </w:rPr>
          <w:delText>次元</w:delText>
        </w:r>
        <w:r w:rsidR="00624158" w:rsidRPr="000A13CF" w:rsidDel="00BD405E">
          <w:rPr>
            <w:noProof/>
          </w:rPr>
          <w:delText>の</w:delText>
        </w:r>
      </w:del>
      <w:del w:id="524" w:author="中村 優太" w:date="2019-01-29T18:24:00Z">
        <w:r w:rsidR="00624158" w:rsidRPr="000A13CF" w:rsidDel="004D4F16">
          <w:rPr>
            <w:noProof/>
          </w:rPr>
          <w:delText>畳み込みニューラルネットワーク</w:delText>
        </w:r>
      </w:del>
      <w:del w:id="525" w:author="中村 優太" w:date="2019-01-30T04:37:00Z">
        <w:r w:rsidR="00624158" w:rsidRPr="000A13CF" w:rsidDel="00BD405E">
          <w:rPr>
            <w:noProof/>
          </w:rPr>
          <w:delText>として</w:delText>
        </w:r>
      </w:del>
      <w:del w:id="526" w:author="中村 優太" w:date="2019-01-29T21:46:00Z">
        <w:r w:rsidR="00624158" w:rsidRPr="000A13CF" w:rsidDel="00077A29">
          <w:rPr>
            <w:noProof/>
          </w:rPr>
          <w:delText xml:space="preserve">, </w:delText>
        </w:r>
      </w:del>
      <w:del w:id="527" w:author="中村 優太" w:date="2019-01-30T04:37:00Z">
        <w:r w:rsidR="00624158" w:rsidRPr="000A13CF" w:rsidDel="00BD405E">
          <w:rPr>
            <w:noProof/>
          </w:rPr>
          <w:delText>画像中の物体判別タスクで</w:delText>
        </w:r>
        <w:r w:rsidR="00624158" w:rsidRPr="000A13CF" w:rsidDel="00BD405E">
          <w:rPr>
            <w:noProof/>
          </w:rPr>
          <w:delText>pre-train</w:delText>
        </w:r>
        <w:r w:rsidR="00587DF5" w:rsidDel="00BD405E">
          <w:rPr>
            <w:noProof/>
          </w:rPr>
          <w:delText>ing</w:delText>
        </w:r>
        <w:r w:rsidR="00624158" w:rsidRPr="000A13CF" w:rsidDel="00BD405E">
          <w:rPr>
            <w:noProof/>
          </w:rPr>
          <w:delText>された</w:delText>
        </w:r>
        <w:r w:rsidR="00BC6E8B" w:rsidDel="00BD405E">
          <w:rPr>
            <w:noProof/>
          </w:rPr>
          <w:delText xml:space="preserve">2 </w:delText>
        </w:r>
        <w:r w:rsidR="00BC6E8B" w:rsidDel="00BD405E">
          <w:rPr>
            <w:noProof/>
          </w:rPr>
          <w:delText>次元</w:delText>
        </w:r>
        <w:r w:rsidR="00624158" w:rsidRPr="000A13CF" w:rsidDel="00BD405E">
          <w:rPr>
            <w:noProof/>
          </w:rPr>
          <w:delText>の</w:delText>
        </w:r>
      </w:del>
      <w:del w:id="528" w:author="中村 優太" w:date="2019-01-29T18:24:00Z">
        <w:r w:rsidR="00624158" w:rsidRPr="000A13CF" w:rsidDel="004D4F16">
          <w:rPr>
            <w:noProof/>
          </w:rPr>
          <w:delText>畳み込みニューラルネットワーク</w:delText>
        </w:r>
      </w:del>
      <w:del w:id="529" w:author="中村 優太" w:date="2019-01-30T04:37:00Z">
        <w:r w:rsidR="00624158" w:rsidRPr="000A13CF" w:rsidDel="00BD405E">
          <w:rPr>
            <w:noProof/>
          </w:rPr>
          <w:delText>を拡張した</w:delText>
        </w:r>
        <w:r w:rsidR="00F9746E" w:rsidDel="00BD405E">
          <w:rPr>
            <w:noProof/>
          </w:rPr>
          <w:delText>3</w:delText>
        </w:r>
        <w:r w:rsidR="00F9746E" w:rsidDel="00BD405E">
          <w:rPr>
            <w:noProof/>
          </w:rPr>
          <w:delText>次元</w:delText>
        </w:r>
      </w:del>
      <w:del w:id="530" w:author="中村 優太" w:date="2019-01-29T18:24:00Z">
        <w:r w:rsidR="00F9746E" w:rsidDel="004D4F16">
          <w:rPr>
            <w:noProof/>
          </w:rPr>
          <w:delText>畳み込み</w:delText>
        </w:r>
        <w:r w:rsidR="00624158" w:rsidRPr="000A13CF" w:rsidDel="004D4F16">
          <w:rPr>
            <w:noProof/>
          </w:rPr>
          <w:delText>ニューラルネットワーク</w:delText>
        </w:r>
      </w:del>
      <w:del w:id="531" w:author="中村 優太" w:date="2019-01-30T04:37:00Z">
        <w:r w:rsidR="00624158" w:rsidRPr="000A13CF" w:rsidDel="00BD405E">
          <w:rPr>
            <w:noProof/>
          </w:rPr>
          <w:delText>と</w:delText>
        </w:r>
        <w:r w:rsidR="00624158" w:rsidRPr="000A13CF" w:rsidDel="00BD405E">
          <w:rPr>
            <w:noProof/>
          </w:rPr>
          <w:delText xml:space="preserve">, </w:delText>
        </w:r>
        <w:r w:rsidR="00624158" w:rsidRPr="000A13CF" w:rsidDel="00BD405E">
          <w:rPr>
            <w:noProof/>
          </w:rPr>
          <w:delText>同様のネットワークを動画中の動詞判別で</w:delText>
        </w:r>
        <w:r w:rsidR="00624158" w:rsidRPr="000A13CF" w:rsidDel="00BD405E">
          <w:rPr>
            <w:noProof/>
          </w:rPr>
          <w:delText>pre-train</w:delText>
        </w:r>
        <w:r w:rsidR="006B7422" w:rsidDel="00BD405E">
          <w:rPr>
            <w:noProof/>
          </w:rPr>
          <w:delText>ing</w:delText>
        </w:r>
        <w:r w:rsidR="00624158" w:rsidRPr="000A13CF" w:rsidDel="00BD405E">
          <w:rPr>
            <w:noProof/>
          </w:rPr>
          <w:delText>したネットワークを用いた</w:delText>
        </w:r>
      </w:del>
      <w:r w:rsidR="00624158" w:rsidRPr="000A13CF">
        <w:rPr>
          <w:noProof/>
        </w:rPr>
        <w:t>.</w:t>
      </w:r>
      <w:ins w:id="532" w:author="中村 優太" w:date="2019-01-30T04:38:00Z">
        <w:r w:rsidR="00BD405E">
          <w:rPr>
            <w:noProof/>
          </w:rPr>
          <w:t xml:space="preserve"> </w:t>
        </w:r>
        <w:r w:rsidR="00BD405E">
          <w:rPr>
            <w:rFonts w:hint="eastAsia"/>
            <w:noProof/>
          </w:rPr>
          <w:t>各訓練済み</w:t>
        </w:r>
        <w:r w:rsidR="00BD405E">
          <w:rPr>
            <w:rFonts w:hint="eastAsia"/>
            <w:noProof/>
          </w:rPr>
          <w:t xml:space="preserve"> CNN </w:t>
        </w:r>
        <w:r w:rsidR="00EB3B7E">
          <w:rPr>
            <w:rFonts w:hint="eastAsia"/>
            <w:noProof/>
          </w:rPr>
          <w:t>の詳細</w:t>
        </w:r>
      </w:ins>
      <w:ins w:id="533" w:author="中村 優太" w:date="2019-01-30T04:39:00Z">
        <w:r w:rsidR="00BD405E">
          <w:rPr>
            <w:noProof/>
          </w:rPr>
          <w:t>は以下のようなものであった</w:t>
        </w:r>
        <w:r w:rsidR="00BD405E">
          <w:rPr>
            <w:rFonts w:hint="eastAsia"/>
            <w:noProof/>
          </w:rPr>
          <w:t>.</w:t>
        </w:r>
      </w:ins>
    </w:p>
    <w:p w14:paraId="0DA7360A" w14:textId="7598B5B0" w:rsidR="001C2FF7" w:rsidRDefault="00624158">
      <w:pPr>
        <w:pStyle w:val="3"/>
        <w:rPr>
          <w:ins w:id="534" w:author="中村 優太" w:date="2019-01-29T21:51:00Z"/>
        </w:rPr>
      </w:pPr>
      <w:bookmarkStart w:id="535" w:name="_Toc536624119"/>
      <w:bookmarkStart w:id="536" w:name="畳み込みニューラルネットワークの拡張"/>
      <w:r w:rsidRPr="000A13CF">
        <w:t>2.1.</w:t>
      </w:r>
      <w:ins w:id="537" w:author="中村 優太" w:date="2019-01-29T21:51:00Z">
        <w:r w:rsidR="0099171A">
          <w:t>1</w:t>
        </w:r>
        <w:r w:rsidR="00833AF1">
          <w:t xml:space="preserve"> </w:t>
        </w:r>
      </w:ins>
      <w:ins w:id="538" w:author="中村 優太" w:date="2019-01-30T12:25:00Z">
        <w:r w:rsidR="003D2B44">
          <w:t xml:space="preserve"> </w:t>
        </w:r>
      </w:ins>
      <w:ins w:id="539" w:author="中村 優太" w:date="2019-01-29T21:51:00Z">
        <w:r w:rsidR="0013029E">
          <w:t>2</w:t>
        </w:r>
        <w:r w:rsidR="00833AF1">
          <w:t>次元</w:t>
        </w:r>
        <w:r w:rsidR="00833AF1">
          <w:rPr>
            <w:rFonts w:hint="eastAsia"/>
          </w:rPr>
          <w:t xml:space="preserve"> CNN</w:t>
        </w:r>
      </w:ins>
      <w:bookmarkEnd w:id="535"/>
      <w:del w:id="540" w:author="中村 優太" w:date="2019-01-29T21:51:00Z">
        <w:r w:rsidRPr="000A13CF" w:rsidDel="00833AF1">
          <w:delText xml:space="preserve">2 </w:delText>
        </w:r>
        <w:r w:rsidRPr="000A13CF" w:rsidDel="00833AF1">
          <w:delText>畳み込みニューラルネットワークの拡張</w:delText>
        </w:r>
      </w:del>
      <w:bookmarkEnd w:id="536"/>
    </w:p>
    <w:p w14:paraId="69D5F8FB" w14:textId="0A93A7B1" w:rsidR="00833AF1" w:rsidRDefault="00833AF1">
      <w:pPr>
        <w:pStyle w:val="a0"/>
        <w:rPr>
          <w:ins w:id="541" w:author="中村 優太" w:date="2019-01-29T21:58:00Z"/>
        </w:rPr>
        <w:pPrChange w:id="542" w:author="中村 優太" w:date="2019-01-29T21:51:00Z">
          <w:pPr>
            <w:pStyle w:val="3"/>
          </w:pPr>
        </w:pPrChange>
      </w:pPr>
      <w:ins w:id="543" w:author="中村 優太" w:date="2019-01-29T21:51:00Z">
        <w:r>
          <w:rPr>
            <w:rFonts w:hint="eastAsia"/>
          </w:rPr>
          <w:t>2</w:t>
        </w:r>
        <w:r>
          <w:rPr>
            <w:rFonts w:hint="eastAsia"/>
          </w:rPr>
          <w:t>次元</w:t>
        </w:r>
      </w:ins>
      <w:ins w:id="544" w:author="中村 優太" w:date="2019-01-29T21:52:00Z">
        <w:r>
          <w:rPr>
            <w:rFonts w:hint="eastAsia"/>
          </w:rPr>
          <w:t xml:space="preserve"> CNN </w:t>
        </w:r>
        <w:r>
          <w:rPr>
            <w:rFonts w:hint="eastAsia"/>
          </w:rPr>
          <w:t>として</w:t>
        </w:r>
      </w:ins>
      <w:ins w:id="545" w:author="中村 優太" w:date="2019-01-30T04:39:00Z">
        <w:r w:rsidR="001C01CD">
          <w:rPr>
            <w:rFonts w:hint="eastAsia"/>
          </w:rPr>
          <w:t xml:space="preserve">, </w:t>
        </w:r>
      </w:ins>
      <w:ins w:id="546" w:author="中村 優太" w:date="2019-01-29T21:52:00Z">
        <w:r>
          <w:rPr>
            <w:rFonts w:hint="eastAsia"/>
          </w:rPr>
          <w:t>ImageNet</w:t>
        </w:r>
      </w:ins>
      <w:ins w:id="547" w:author="中村 優太" w:date="2019-01-30T16:23:00Z">
        <w:r w:rsidR="00E8630B">
          <w:t xml:space="preserve"> (Deng et al., 2009)</w:t>
        </w:r>
      </w:ins>
      <w:ins w:id="548" w:author="中村 優太" w:date="2019-01-29T21:52:00Z">
        <w:r>
          <w:t xml:space="preserve"> </w:t>
        </w:r>
        <w:r>
          <w:t>を用いた</w:t>
        </w:r>
      </w:ins>
      <w:ins w:id="549" w:author="中村 優太" w:date="2019-01-30T16:26:00Z">
        <w:r w:rsidR="00E8630B">
          <w:t>静止画中の</w:t>
        </w:r>
      </w:ins>
      <w:ins w:id="550" w:author="中村 優太" w:date="2019-01-29T21:52:00Z">
        <w:r>
          <w:rPr>
            <w:rFonts w:hint="eastAsia"/>
          </w:rPr>
          <w:t xml:space="preserve"> 1000 </w:t>
        </w:r>
        <w:r>
          <w:rPr>
            <w:rFonts w:hint="eastAsia"/>
          </w:rPr>
          <w:t>クラス物体判別タスクを学習した</w:t>
        </w:r>
      </w:ins>
      <w:ins w:id="551" w:author="中村 優太" w:date="2019-01-29T21:53:00Z">
        <w:r>
          <w:rPr>
            <w:rFonts w:hint="eastAsia"/>
          </w:rPr>
          <w:t xml:space="preserve"> </w:t>
        </w:r>
        <w:proofErr w:type="spellStart"/>
        <w:r>
          <w:rPr>
            <w:rFonts w:hint="eastAsia"/>
          </w:rPr>
          <w:t>ResNets</w:t>
        </w:r>
        <w:proofErr w:type="spellEnd"/>
        <w:r>
          <w:t xml:space="preserve"> </w:t>
        </w:r>
      </w:ins>
      <w:ins w:id="552" w:author="中村 優太" w:date="2019-01-30T12:29:00Z">
        <w:r w:rsidR="00C46A47">
          <w:rPr>
            <w:noProof/>
          </w:rPr>
          <w:fldChar w:fldCharType="begin" w:fldLock="1"/>
        </w:r>
        <w:r w:rsidR="00C46A47">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C46A47">
          <w:rPr>
            <w:noProof/>
          </w:rPr>
          <w:fldChar w:fldCharType="separate"/>
        </w:r>
        <w:r w:rsidR="00C46A47" w:rsidRPr="004C0E66">
          <w:rPr>
            <w:noProof/>
          </w:rPr>
          <w:t>(He</w:t>
        </w:r>
        <w:r w:rsidR="00C46A47">
          <w:rPr>
            <w:noProof/>
          </w:rPr>
          <w:t xml:space="preserve"> et al.</w:t>
        </w:r>
        <w:r w:rsidR="00C46A47" w:rsidRPr="004C0E66">
          <w:rPr>
            <w:noProof/>
          </w:rPr>
          <w:t>, 2016)</w:t>
        </w:r>
        <w:r w:rsidR="00C46A47">
          <w:rPr>
            <w:noProof/>
          </w:rPr>
          <w:fldChar w:fldCharType="end"/>
        </w:r>
        <w:r w:rsidR="00C46A47">
          <w:rPr>
            <w:noProof/>
          </w:rPr>
          <w:t xml:space="preserve"> </w:t>
        </w:r>
      </w:ins>
      <w:ins w:id="553" w:author="中村 優太" w:date="2019-01-29T21:53:00Z">
        <w:r w:rsidR="00E8630B">
          <w:t>を</w:t>
        </w:r>
      </w:ins>
      <w:ins w:id="554" w:author="中村 優太" w:date="2019-01-30T16:24:00Z">
        <w:r w:rsidR="00E8630B">
          <w:t>使用した</w:t>
        </w:r>
      </w:ins>
      <w:ins w:id="555" w:author="中村 優太" w:date="2019-01-29T21:53:00Z">
        <w:r>
          <w:rPr>
            <w:rFonts w:hint="eastAsia"/>
          </w:rPr>
          <w:t xml:space="preserve">. </w:t>
        </w:r>
        <w:proofErr w:type="spellStart"/>
        <w:r>
          <w:rPr>
            <w:rFonts w:hint="eastAsia"/>
          </w:rPr>
          <w:t>ResNets</w:t>
        </w:r>
        <w:proofErr w:type="spellEnd"/>
        <w:r>
          <w:rPr>
            <w:rFonts w:hint="eastAsia"/>
          </w:rPr>
          <w:t xml:space="preserve"> </w:t>
        </w:r>
        <w:r>
          <w:rPr>
            <w:rFonts w:hint="eastAsia"/>
          </w:rPr>
          <w:t>は</w:t>
        </w:r>
      </w:ins>
      <w:ins w:id="556" w:author="中村 優太" w:date="2019-01-30T04:39:00Z">
        <w:r w:rsidR="001C01CD">
          <w:rPr>
            <w:rFonts w:hint="eastAsia"/>
          </w:rPr>
          <w:t xml:space="preserve">, </w:t>
        </w:r>
      </w:ins>
      <w:ins w:id="557" w:author="中村 優太" w:date="2019-01-29T21:55:00Z">
        <w:r>
          <w:rPr>
            <w:rFonts w:hint="eastAsia"/>
          </w:rPr>
          <w:t xml:space="preserve">residual block </w:t>
        </w:r>
        <w:r>
          <w:rPr>
            <w:rFonts w:hint="eastAsia"/>
          </w:rPr>
          <w:t>という構造</w:t>
        </w:r>
      </w:ins>
      <w:ins w:id="558" w:author="中村 優太" w:date="2019-01-29T21:56:00Z">
        <w:r>
          <w:rPr>
            <w:rFonts w:hint="eastAsia"/>
          </w:rPr>
          <w:t>を複数重ねた</w:t>
        </w:r>
        <w:r>
          <w:rPr>
            <w:rFonts w:hint="eastAsia"/>
          </w:rPr>
          <w:t xml:space="preserve"> CNN </w:t>
        </w:r>
        <w:r>
          <w:rPr>
            <w:rFonts w:hint="eastAsia"/>
          </w:rPr>
          <w:t>であり</w:t>
        </w:r>
        <w:r>
          <w:rPr>
            <w:rFonts w:hint="eastAsia"/>
          </w:rPr>
          <w:t xml:space="preserve">, </w:t>
        </w:r>
      </w:ins>
      <w:ins w:id="559" w:author="中村 優太" w:date="2019-01-29T21:57:00Z">
        <w:r>
          <w:rPr>
            <w:rFonts w:hint="eastAsia"/>
          </w:rPr>
          <w:t>静止画認識の分野において</w:t>
        </w:r>
      </w:ins>
      <w:ins w:id="560" w:author="中村 優太" w:date="2019-01-30T12:30:00Z">
        <w:r w:rsidR="00FC05E6">
          <w:rPr>
            <w:rFonts w:hint="eastAsia"/>
          </w:rPr>
          <w:t>飛躍的成果を出し</w:t>
        </w:r>
      </w:ins>
      <w:ins w:id="561" w:author="中村 優太" w:date="2019-01-29T21:57:00Z">
        <w:r>
          <w:rPr>
            <w:rFonts w:hint="eastAsia"/>
          </w:rPr>
          <w:t>広く活用されている</w:t>
        </w:r>
        <w:r>
          <w:rPr>
            <w:rFonts w:hint="eastAsia"/>
          </w:rPr>
          <w:t xml:space="preserve"> CNN</w:t>
        </w:r>
        <w:r>
          <w:rPr>
            <w:noProof/>
          </w:rPr>
          <w:t xml:space="preserve"> </w:t>
        </w:r>
        <w:r>
          <w:rPr>
            <w:rFonts w:hint="eastAsia"/>
          </w:rPr>
          <w:t>である</w:t>
        </w:r>
        <w:r>
          <w:rPr>
            <w:rFonts w:hint="eastAsia"/>
          </w:rPr>
          <w:t>.</w:t>
        </w:r>
      </w:ins>
    </w:p>
    <w:p w14:paraId="75E30437" w14:textId="7E7F08DC" w:rsidR="0013029E" w:rsidRPr="00833AF1" w:rsidRDefault="0013029E">
      <w:pPr>
        <w:pStyle w:val="3"/>
      </w:pPr>
      <w:bookmarkStart w:id="562" w:name="_Toc536624120"/>
      <w:ins w:id="563" w:author="中村 優太" w:date="2019-01-29T21:58:00Z">
        <w:r>
          <w:rPr>
            <w:rFonts w:hint="eastAsia"/>
          </w:rPr>
          <w:t xml:space="preserve">2.1.2 </w:t>
        </w:r>
      </w:ins>
      <w:ins w:id="564" w:author="中村 優太" w:date="2019-01-30T12:25:00Z">
        <w:r w:rsidR="003D2B44">
          <w:t xml:space="preserve"> </w:t>
        </w:r>
      </w:ins>
      <w:ins w:id="565" w:author="中村 優太" w:date="2019-01-29T21:59:00Z">
        <w:r>
          <w:rPr>
            <w:rFonts w:hint="eastAsia"/>
          </w:rPr>
          <w:t>平均化拡張</w:t>
        </w:r>
        <w:r>
          <w:rPr>
            <w:rFonts w:hint="eastAsia"/>
          </w:rPr>
          <w:t xml:space="preserve"> CNN</w:t>
        </w:r>
      </w:ins>
      <w:bookmarkEnd w:id="562"/>
    </w:p>
    <w:p w14:paraId="4CEB9E4C" w14:textId="3FBB9A2C" w:rsidR="006E0783" w:rsidRDefault="00624158">
      <w:pPr>
        <w:pStyle w:val="FirstParagraph"/>
        <w:rPr>
          <w:ins w:id="566" w:author="中村 優太" w:date="2019-01-30T03:57:00Z"/>
          <w:noProof/>
        </w:rPr>
        <w:pPrChange w:id="567" w:author="中村 優太" w:date="2019-01-30T03:55:00Z">
          <w:pPr>
            <w:pStyle w:val="a0"/>
          </w:pPr>
        </w:pPrChange>
      </w:pPr>
      <w:del w:id="568" w:author="中村 優太" w:date="2019-01-30T03:55:00Z">
        <w:r w:rsidRPr="000A13CF" w:rsidDel="004E6AAA">
          <w:rPr>
            <w:noProof/>
          </w:rPr>
          <w:delText>時空間方向の畳み込みを行う</w:delText>
        </w:r>
      </w:del>
      <w:r w:rsidR="00C248AA">
        <w:rPr>
          <w:noProof/>
        </w:rPr>
        <w:t xml:space="preserve">3 </w:t>
      </w:r>
      <w:r w:rsidR="00C248AA">
        <w:rPr>
          <w:noProof/>
        </w:rPr>
        <w:t>次元</w:t>
      </w:r>
      <w:ins w:id="569" w:author="中村 優太" w:date="2019-01-30T12:30:00Z">
        <w:r w:rsidR="001A0E55">
          <w:rPr>
            <w:rFonts w:hint="eastAsia"/>
            <w:noProof/>
          </w:rPr>
          <w:t xml:space="preserve"> </w:t>
        </w:r>
      </w:ins>
      <w:del w:id="570" w:author="中村 優太" w:date="2019-01-30T12:30:00Z">
        <w:r w:rsidRPr="000A13CF" w:rsidDel="001A0E55">
          <w:rPr>
            <w:noProof/>
          </w:rPr>
          <w:delText>の</w:delText>
        </w:r>
      </w:del>
      <w:del w:id="571" w:author="中村 優太" w:date="2019-01-29T18:24:00Z">
        <w:r w:rsidRPr="000A13CF" w:rsidDel="004D4F16">
          <w:rPr>
            <w:noProof/>
          </w:rPr>
          <w:delText>畳み込みニューラルネットワーク</w:delText>
        </w:r>
      </w:del>
      <w:ins w:id="572" w:author="中村 優太" w:date="2019-01-29T18:24:00Z">
        <w:r w:rsidR="004D4F16">
          <w:rPr>
            <w:noProof/>
          </w:rPr>
          <w:t xml:space="preserve">CNN </w:t>
        </w:r>
      </w:ins>
      <w:r w:rsidRPr="000A13CF">
        <w:rPr>
          <w:noProof/>
        </w:rPr>
        <w:t>で</w:t>
      </w:r>
      <w:r w:rsidRPr="000A13CF">
        <w:rPr>
          <w:noProof/>
        </w:rPr>
        <w:t xml:space="preserve">, </w:t>
      </w:r>
      <w:r w:rsidR="00434A19">
        <w:rPr>
          <w:noProof/>
        </w:rPr>
        <w:t>静止画中</w:t>
      </w:r>
      <w:r w:rsidRPr="000A13CF">
        <w:rPr>
          <w:noProof/>
        </w:rPr>
        <w:t>の物体判別タスクを行うもの</w:t>
      </w:r>
      <w:ins w:id="573" w:author="中村 優太" w:date="2019-01-29T22:02:00Z">
        <w:r w:rsidR="0013029E">
          <w:rPr>
            <w:noProof/>
          </w:rPr>
          <w:t>の一つとして平均化拡張</w:t>
        </w:r>
        <w:r w:rsidR="0013029E">
          <w:rPr>
            <w:rFonts w:hint="eastAsia"/>
            <w:noProof/>
          </w:rPr>
          <w:t xml:space="preserve"> CNN </w:t>
        </w:r>
        <w:r w:rsidR="0013029E">
          <w:rPr>
            <w:rFonts w:hint="eastAsia"/>
            <w:noProof/>
          </w:rPr>
          <w:t>を用いた</w:t>
        </w:r>
      </w:ins>
      <w:del w:id="574" w:author="中村 優太" w:date="2019-01-29T22:02:00Z">
        <w:r w:rsidRPr="000A13CF" w:rsidDel="0013029E">
          <w:rPr>
            <w:noProof/>
          </w:rPr>
          <w:delText>として</w:delText>
        </w:r>
      </w:del>
      <w:ins w:id="575" w:author="中村 優太" w:date="2019-01-30T03:48:00Z">
        <w:r w:rsidR="00D95E26">
          <w:rPr>
            <w:rFonts w:hint="eastAsia"/>
            <w:noProof/>
          </w:rPr>
          <w:t>.</w:t>
        </w:r>
      </w:ins>
      <w:ins w:id="576" w:author="中村 優太" w:date="2019-01-30T16:28:00Z">
        <w:r w:rsidR="00F113D5">
          <w:rPr>
            <w:noProof/>
          </w:rPr>
          <w:t xml:space="preserve"> </w:t>
        </w:r>
      </w:ins>
      <w:ins w:id="577" w:author="中村 優太" w:date="2019-01-30T04:00:00Z">
        <w:r w:rsidR="00224C2B">
          <w:rPr>
            <w:rFonts w:hint="eastAsia"/>
            <w:noProof/>
          </w:rPr>
          <w:t>本検証では</w:t>
        </w:r>
      </w:ins>
      <w:del w:id="578" w:author="中村 優太" w:date="2019-01-30T03:48:00Z">
        <w:r w:rsidR="000A13CF" w:rsidDel="00D95E26">
          <w:rPr>
            <w:noProof/>
          </w:rPr>
          <w:delText>,</w:delText>
        </w:r>
      </w:del>
      <w:ins w:id="579" w:author="中村 優太" w:date="2019-01-30T03:47:00Z">
        <w:r w:rsidR="007D319A" w:rsidRPr="000A13CF">
          <w:rPr>
            <w:noProof/>
          </w:rPr>
          <w:t>訓練済みの</w:t>
        </w:r>
        <w:r w:rsidR="007D319A">
          <w:rPr>
            <w:noProof/>
          </w:rPr>
          <w:t xml:space="preserve">2 </w:t>
        </w:r>
        <w:r w:rsidR="007D319A">
          <w:rPr>
            <w:noProof/>
          </w:rPr>
          <w:t>次元</w:t>
        </w:r>
        <w:r w:rsidR="007D319A">
          <w:rPr>
            <w:noProof/>
          </w:rPr>
          <w:t xml:space="preserve"> CNN </w:t>
        </w:r>
        <w:r w:rsidR="007D319A" w:rsidRPr="000A13CF">
          <w:rPr>
            <w:noProof/>
          </w:rPr>
          <w:t>を</w:t>
        </w:r>
        <w:r w:rsidR="007D319A" w:rsidRPr="000A13CF">
          <w:rPr>
            <w:noProof/>
          </w:rPr>
          <w:t>3</w:t>
        </w:r>
        <w:r w:rsidR="007D319A" w:rsidRPr="000A13CF">
          <w:rPr>
            <w:noProof/>
          </w:rPr>
          <w:t>次元に拡張することにより作られる</w:t>
        </w:r>
        <w:r w:rsidR="007D319A">
          <w:rPr>
            <w:noProof/>
          </w:rPr>
          <w:t xml:space="preserve"> </w:t>
        </w:r>
      </w:ins>
      <w:del w:id="580" w:author="中村 優太" w:date="2019-01-30T03:47:00Z">
        <w:r w:rsidR="000A13CF" w:rsidDel="007D319A">
          <w:rPr>
            <w:noProof/>
          </w:rPr>
          <w:delText xml:space="preserve"> </w:delText>
        </w:r>
      </w:del>
      <w:r w:rsidR="000A13CF">
        <w:rPr>
          <w:noProof/>
        </w:rPr>
        <w:t xml:space="preserve">I3D </w:t>
      </w:r>
      <w:r w:rsidRPr="000A13CF">
        <w:rPr>
          <w:noProof/>
        </w:rPr>
        <w:t>ネットワーク</w:t>
      </w:r>
      <w:del w:id="581" w:author="中村 優太" w:date="2019-01-30T03:47:00Z">
        <w:r w:rsidR="00BC6E8B" w:rsidDel="007D319A">
          <w:rPr>
            <w:noProof/>
          </w:rPr>
          <w:delText xml:space="preserve"> </w:delText>
        </w:r>
      </w:del>
      <w:r w:rsidR="00BC6E8B">
        <w:rPr>
          <w:noProof/>
        </w:rPr>
        <w:t xml:space="preserve"> </w:t>
      </w:r>
      <w:r w:rsidR="00BC1307">
        <w:rPr>
          <w:rFonts w:hint="eastAsia"/>
          <w:noProof/>
        </w:rPr>
        <w:t>(Carreira</w:t>
      </w:r>
      <w:r w:rsidR="00BC1307">
        <w:rPr>
          <w:noProof/>
        </w:rPr>
        <w:t xml:space="preserve"> &amp;</w:t>
      </w:r>
      <w:r w:rsidR="00BC1307">
        <w:rPr>
          <w:rFonts w:hint="eastAsia"/>
          <w:noProof/>
        </w:rPr>
        <w:t xml:space="preserve"> Zisserman, 2017)</w:t>
      </w:r>
      <w:r w:rsidR="00BC6E8B">
        <w:rPr>
          <w:noProof/>
        </w:rPr>
        <w:t xml:space="preserve"> </w:t>
      </w:r>
      <w:r w:rsidRPr="000A13CF">
        <w:rPr>
          <w:noProof/>
        </w:rPr>
        <w:t>を用</w:t>
      </w:r>
      <w:ins w:id="582" w:author="中村 優太" w:date="2019-01-29T22:02:00Z">
        <w:r w:rsidR="0013029E">
          <w:rPr>
            <w:noProof/>
          </w:rPr>
          <w:t>いることにより</w:t>
        </w:r>
      </w:ins>
      <w:ins w:id="583" w:author="中村 優太" w:date="2019-01-30T03:58:00Z">
        <w:r w:rsidR="006E0783">
          <w:rPr>
            <w:rFonts w:hint="eastAsia"/>
            <w:noProof/>
          </w:rPr>
          <w:t xml:space="preserve">, </w:t>
        </w:r>
        <w:r w:rsidR="006E0783">
          <w:rPr>
            <w:rFonts w:hint="eastAsia"/>
            <w:noProof/>
          </w:rPr>
          <w:t>前述の静止画中の物体</w:t>
        </w:r>
      </w:ins>
      <w:ins w:id="584" w:author="中村 優太" w:date="2019-01-30T03:59:00Z">
        <w:r w:rsidR="00224C2B">
          <w:rPr>
            <w:rFonts w:hint="eastAsia"/>
            <w:noProof/>
          </w:rPr>
          <w:t>判別を行う</w:t>
        </w:r>
        <w:r w:rsidR="00224C2B">
          <w:rPr>
            <w:rFonts w:hint="eastAsia"/>
            <w:noProof/>
          </w:rPr>
          <w:t>2</w:t>
        </w:r>
        <w:r w:rsidR="00224C2B">
          <w:rPr>
            <w:rFonts w:hint="eastAsia"/>
            <w:noProof/>
          </w:rPr>
          <w:t>次元</w:t>
        </w:r>
        <w:r w:rsidR="00224C2B">
          <w:rPr>
            <w:rFonts w:hint="eastAsia"/>
            <w:noProof/>
          </w:rPr>
          <w:t xml:space="preserve"> CNN </w:t>
        </w:r>
      </w:ins>
      <w:ins w:id="585" w:author="中村 優太" w:date="2019-01-30T04:00:00Z">
        <w:r w:rsidR="00274246">
          <w:rPr>
            <w:rFonts w:hint="eastAsia"/>
            <w:noProof/>
          </w:rPr>
          <w:t>を</w:t>
        </w:r>
      </w:ins>
      <w:ins w:id="586" w:author="中村 優太" w:date="2019-01-30T12:33:00Z">
        <w:r w:rsidR="00F113D5">
          <w:rPr>
            <w:rFonts w:hint="eastAsia"/>
            <w:noProof/>
          </w:rPr>
          <w:t>拡張</w:t>
        </w:r>
      </w:ins>
      <w:ins w:id="587" w:author="中村 優太" w:date="2019-01-30T16:29:00Z">
        <w:r w:rsidR="00F113D5">
          <w:rPr>
            <w:rFonts w:hint="eastAsia"/>
            <w:noProof/>
          </w:rPr>
          <w:t>し</w:t>
        </w:r>
        <w:r w:rsidR="00F113D5">
          <w:rPr>
            <w:rFonts w:hint="eastAsia"/>
            <w:noProof/>
          </w:rPr>
          <w:t xml:space="preserve">, </w:t>
        </w:r>
      </w:ins>
      <w:ins w:id="588" w:author="中村 優太" w:date="2019-01-30T03:59:00Z">
        <w:r w:rsidR="00224C2B">
          <w:rPr>
            <w:rFonts w:hint="eastAsia"/>
            <w:noProof/>
          </w:rPr>
          <w:t>静止画中の物体判別を行う</w:t>
        </w:r>
        <w:r w:rsidR="00224C2B">
          <w:rPr>
            <w:rFonts w:hint="eastAsia"/>
            <w:noProof/>
          </w:rPr>
          <w:t xml:space="preserve"> 3</w:t>
        </w:r>
        <w:r w:rsidR="00224C2B">
          <w:rPr>
            <w:rFonts w:hint="eastAsia"/>
            <w:noProof/>
          </w:rPr>
          <w:t>次元</w:t>
        </w:r>
        <w:r w:rsidR="00224C2B">
          <w:rPr>
            <w:rFonts w:hint="eastAsia"/>
            <w:noProof/>
          </w:rPr>
          <w:t xml:space="preserve">CNN </w:t>
        </w:r>
        <w:r w:rsidR="00224C2B">
          <w:rPr>
            <w:rFonts w:hint="eastAsia"/>
            <w:noProof/>
          </w:rPr>
          <w:t>を作成した</w:t>
        </w:r>
        <w:r w:rsidR="00224C2B">
          <w:rPr>
            <w:rFonts w:hint="eastAsia"/>
            <w:noProof/>
          </w:rPr>
          <w:t>.</w:t>
        </w:r>
      </w:ins>
      <w:del w:id="589" w:author="中村 優太" w:date="2019-01-29T22:02:00Z">
        <w:r w:rsidRPr="000A13CF" w:rsidDel="0013029E">
          <w:rPr>
            <w:noProof/>
          </w:rPr>
          <w:delText>いた</w:delText>
        </w:r>
      </w:del>
      <w:del w:id="590" w:author="中村 優太" w:date="2019-01-30T03:58:00Z">
        <w:r w:rsidR="00A62ACB" w:rsidDel="006E0783">
          <w:rPr>
            <w:rFonts w:hint="eastAsia"/>
            <w:noProof/>
          </w:rPr>
          <w:delText>．</w:delText>
        </w:r>
      </w:del>
    </w:p>
    <w:p w14:paraId="0168AB89" w14:textId="32E93864" w:rsidR="001C2FF7" w:rsidRPr="000A13CF" w:rsidDel="00850104" w:rsidRDefault="00624158">
      <w:pPr>
        <w:pStyle w:val="FirstParagraph"/>
        <w:rPr>
          <w:del w:id="591" w:author="中村 優太" w:date="2019-01-30T03:55:00Z"/>
          <w:noProof/>
        </w:rPr>
      </w:pPr>
      <w:r w:rsidRPr="000A13CF">
        <w:rPr>
          <w:noProof/>
        </w:rPr>
        <w:lastRenderedPageBreak/>
        <w:t>I3D</w:t>
      </w:r>
      <w:r w:rsidRPr="000A13CF">
        <w:rPr>
          <w:noProof/>
        </w:rPr>
        <w:t>ネットワークは</w:t>
      </w:r>
      <w:del w:id="592" w:author="中村 優太" w:date="2019-01-30T03:47:00Z">
        <w:r w:rsidRPr="000A13CF" w:rsidDel="007D319A">
          <w:rPr>
            <w:noProof/>
          </w:rPr>
          <w:delText xml:space="preserve">, </w:delText>
        </w:r>
        <w:r w:rsidRPr="000A13CF" w:rsidDel="007D319A">
          <w:rPr>
            <w:noProof/>
          </w:rPr>
          <w:delText>訓練済みの</w:delText>
        </w:r>
        <w:r w:rsidR="00BC6E8B" w:rsidDel="007D319A">
          <w:rPr>
            <w:noProof/>
          </w:rPr>
          <w:delText xml:space="preserve">2 </w:delText>
        </w:r>
        <w:r w:rsidR="00BC6E8B" w:rsidDel="007D319A">
          <w:rPr>
            <w:noProof/>
          </w:rPr>
          <w:delText>次元</w:delText>
        </w:r>
      </w:del>
      <w:del w:id="593" w:author="中村 優太" w:date="2019-01-29T18:24:00Z">
        <w:r w:rsidRPr="000A13CF" w:rsidDel="004D4F16">
          <w:rPr>
            <w:noProof/>
          </w:rPr>
          <w:delText>畳み込みニューラルネットワーク</w:delText>
        </w:r>
      </w:del>
      <w:del w:id="594" w:author="中村 優太" w:date="2019-01-30T03:47:00Z">
        <w:r w:rsidRPr="000A13CF" w:rsidDel="007D319A">
          <w:rPr>
            <w:noProof/>
          </w:rPr>
          <w:delText>を</w:delText>
        </w:r>
        <w:r w:rsidRPr="000A13CF" w:rsidDel="007D319A">
          <w:rPr>
            <w:noProof/>
          </w:rPr>
          <w:delText>3</w:delText>
        </w:r>
        <w:r w:rsidRPr="000A13CF" w:rsidDel="007D319A">
          <w:rPr>
            <w:noProof/>
          </w:rPr>
          <w:delText>次元に拡張することにより作られる</w:delText>
        </w:r>
        <w:r w:rsidR="00F9746E" w:rsidDel="007D319A">
          <w:rPr>
            <w:noProof/>
          </w:rPr>
          <w:delText>3</w:delText>
        </w:r>
        <w:r w:rsidR="00F9746E" w:rsidDel="007D319A">
          <w:rPr>
            <w:noProof/>
          </w:rPr>
          <w:delText>次元</w:delText>
        </w:r>
      </w:del>
      <w:del w:id="595" w:author="中村 優太" w:date="2019-01-29T18:25:00Z">
        <w:r w:rsidR="00F9746E" w:rsidDel="004D4F16">
          <w:rPr>
            <w:noProof/>
          </w:rPr>
          <w:delText>畳み込み</w:delText>
        </w:r>
        <w:r w:rsidRPr="000A13CF" w:rsidDel="004D4F16">
          <w:rPr>
            <w:noProof/>
          </w:rPr>
          <w:delText>ニューラルネットワーク</w:delText>
        </w:r>
      </w:del>
      <w:del w:id="596" w:author="中村 優太" w:date="2019-01-30T03:47:00Z">
        <w:r w:rsidRPr="000A13CF" w:rsidDel="007D319A">
          <w:rPr>
            <w:noProof/>
          </w:rPr>
          <w:delText>である</w:delText>
        </w:r>
        <w:r w:rsidRPr="000A13CF" w:rsidDel="007D319A">
          <w:rPr>
            <w:noProof/>
          </w:rPr>
          <w:delText xml:space="preserve">. </w:delText>
        </w:r>
      </w:del>
      <w:del w:id="597" w:author="中村 優太" w:date="2019-01-30T03:48:00Z">
        <w:r w:rsidRPr="000A13CF" w:rsidDel="007D319A">
          <w:rPr>
            <w:noProof/>
          </w:rPr>
          <w:delText>拡張は</w:delText>
        </w:r>
      </w:del>
      <w:ins w:id="598" w:author="中村 優太" w:date="2019-01-30T03:48:00Z">
        <w:r w:rsidR="007D319A">
          <w:rPr>
            <w:rFonts w:hint="eastAsia"/>
            <w:noProof/>
          </w:rPr>
          <w:t xml:space="preserve"> </w:t>
        </w:r>
      </w:ins>
      <w:r w:rsidR="00F9746E">
        <w:rPr>
          <w:noProof/>
        </w:rPr>
        <w:t>3</w:t>
      </w:r>
      <w:r w:rsidR="00F9746E">
        <w:rPr>
          <w:noProof/>
        </w:rPr>
        <w:t>次元</w:t>
      </w:r>
      <w:del w:id="599" w:author="中村 優太" w:date="2019-01-29T18:25:00Z">
        <w:r w:rsidR="00F9746E" w:rsidDel="004D4F16">
          <w:rPr>
            <w:noProof/>
          </w:rPr>
          <w:delText>畳み込み</w:delText>
        </w:r>
        <w:r w:rsidRPr="000A13CF" w:rsidDel="004D4F16">
          <w:rPr>
            <w:noProof/>
          </w:rPr>
          <w:delText>ニューラルネットワーク</w:delText>
        </w:r>
      </w:del>
      <w:ins w:id="600" w:author="中村 優太" w:date="2019-01-29T18:25:00Z">
        <w:r w:rsidR="004D4F16">
          <w:rPr>
            <w:noProof/>
          </w:rPr>
          <w:t xml:space="preserve"> CNN </w:t>
        </w:r>
      </w:ins>
      <w:r w:rsidRPr="000A13CF">
        <w:rPr>
          <w:noProof/>
        </w:rPr>
        <w:t>の作成と</w:t>
      </w:r>
      <w:r w:rsidRPr="000A13CF">
        <w:rPr>
          <w:noProof/>
        </w:rPr>
        <w:t>, 2</w:t>
      </w:r>
      <w:r w:rsidRPr="000A13CF">
        <w:rPr>
          <w:noProof/>
        </w:rPr>
        <w:t>次元</w:t>
      </w:r>
      <w:del w:id="601" w:author="中村 優太" w:date="2019-01-29T18:25:00Z">
        <w:r w:rsidRPr="000A13CF" w:rsidDel="004D4F16">
          <w:rPr>
            <w:noProof/>
          </w:rPr>
          <w:delText>畳み込みニューラルネットワーク</w:delText>
        </w:r>
      </w:del>
      <w:ins w:id="602" w:author="中村 優太" w:date="2019-01-29T18:25:00Z">
        <w:r w:rsidR="004D4F16">
          <w:rPr>
            <w:noProof/>
          </w:rPr>
          <w:t xml:space="preserve"> CNN </w:t>
        </w:r>
      </w:ins>
      <w:r w:rsidRPr="000A13CF">
        <w:rPr>
          <w:noProof/>
        </w:rPr>
        <w:t>からの</w:t>
      </w:r>
      <w:del w:id="603" w:author="中村 優太" w:date="2019-01-30T10:47:00Z">
        <w:r w:rsidRPr="000A13CF" w:rsidDel="007554FA">
          <w:rPr>
            <w:noProof/>
          </w:rPr>
          <w:delText>学習済み</w:delText>
        </w:r>
      </w:del>
      <w:ins w:id="604" w:author="中村 優太" w:date="2019-01-30T10:47:00Z">
        <w:r w:rsidR="007554FA">
          <w:rPr>
            <w:noProof/>
          </w:rPr>
          <w:t>訓練済み</w:t>
        </w:r>
      </w:ins>
      <w:r w:rsidRPr="000A13CF">
        <w:rPr>
          <w:noProof/>
        </w:rPr>
        <w:t>の重みの転移によって</w:t>
      </w:r>
      <w:ins w:id="605" w:author="中村 優太" w:date="2019-01-30T03:48:00Z">
        <w:r w:rsidR="00D95E26">
          <w:rPr>
            <w:noProof/>
          </w:rPr>
          <w:t>作成される</w:t>
        </w:r>
      </w:ins>
      <w:del w:id="606" w:author="中村 優太" w:date="2019-01-30T03:48:00Z">
        <w:r w:rsidRPr="000A13CF" w:rsidDel="00D95E26">
          <w:rPr>
            <w:noProof/>
          </w:rPr>
          <w:delText>行われる</w:delText>
        </w:r>
      </w:del>
      <w:r w:rsidRPr="000A13CF">
        <w:rPr>
          <w:noProof/>
        </w:rPr>
        <w:t xml:space="preserve">. </w:t>
      </w:r>
      <w:r w:rsidR="00F9746E">
        <w:rPr>
          <w:noProof/>
        </w:rPr>
        <w:t>3</w:t>
      </w:r>
      <w:r w:rsidR="00F9746E">
        <w:rPr>
          <w:noProof/>
        </w:rPr>
        <w:t>次元</w:t>
      </w:r>
      <w:del w:id="607" w:author="中村 優太" w:date="2019-01-29T18:25:00Z">
        <w:r w:rsidR="00F9746E" w:rsidDel="004D4F16">
          <w:rPr>
            <w:noProof/>
          </w:rPr>
          <w:delText>畳み込み</w:delText>
        </w:r>
        <w:r w:rsidRPr="000A13CF" w:rsidDel="004D4F16">
          <w:rPr>
            <w:noProof/>
          </w:rPr>
          <w:delText>ニューラルネットワーク</w:delText>
        </w:r>
      </w:del>
      <w:ins w:id="608" w:author="中村 優太" w:date="2019-01-29T18:25:00Z">
        <w:r w:rsidR="004D4F16">
          <w:rPr>
            <w:noProof/>
          </w:rPr>
          <w:t xml:space="preserve"> CNN </w:t>
        </w:r>
      </w:ins>
      <w:r w:rsidRPr="000A13CF">
        <w:rPr>
          <w:noProof/>
        </w:rPr>
        <w:t>は</w:t>
      </w:r>
      <w:r w:rsidRPr="000A13CF">
        <w:rPr>
          <w:noProof/>
        </w:rPr>
        <w:t>,</w:t>
      </w:r>
      <w:del w:id="609" w:author="中村 優太" w:date="2019-01-30T03:57:00Z">
        <w:r w:rsidRPr="000A13CF" w:rsidDel="004E6AAA">
          <w:rPr>
            <w:noProof/>
          </w:rPr>
          <w:delText xml:space="preserve"> </w:delText>
        </w:r>
      </w:del>
      <w:del w:id="610" w:author="中村 優太" w:date="2019-01-29T18:25:00Z">
        <w:r w:rsidRPr="000A13CF" w:rsidDel="004D4F16">
          <w:rPr>
            <w:noProof/>
          </w:rPr>
          <w:delText>畳み込みニューラルネットワーク</w:delText>
        </w:r>
      </w:del>
      <w:ins w:id="611" w:author="中村 優太" w:date="2019-01-29T18:25:00Z">
        <w:r w:rsidR="004D4F16">
          <w:rPr>
            <w:noProof/>
          </w:rPr>
          <w:t xml:space="preserve"> CNN </w:t>
        </w:r>
      </w:ins>
      <w:r w:rsidRPr="000A13CF">
        <w:rPr>
          <w:noProof/>
        </w:rPr>
        <w:t>の畳み込み層とプーリング層に時間方向の次元を加えることにより作成される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r w:rsidR="00F9746E">
        <w:rPr>
          <w:noProof/>
        </w:rPr>
        <w:t>3</w:t>
      </w:r>
      <w:r w:rsidR="00F9746E">
        <w:rPr>
          <w:noProof/>
        </w:rPr>
        <w:t>次元</w:t>
      </w:r>
      <w:del w:id="612" w:author="中村 優太" w:date="2019-01-29T18:25:00Z">
        <w:r w:rsidR="00F9746E" w:rsidDel="004D4F16">
          <w:rPr>
            <w:noProof/>
          </w:rPr>
          <w:delText>畳み込み</w:delText>
        </w:r>
        <w:r w:rsidRPr="000A13CF" w:rsidDel="004D4F16">
          <w:rPr>
            <w:noProof/>
          </w:rPr>
          <w:delText>ニューラルネットワーク</w:delText>
        </w:r>
      </w:del>
      <w:ins w:id="613" w:author="中村 優太" w:date="2019-01-29T18:25:00Z">
        <w:r w:rsidR="004D4F16">
          <w:rPr>
            <w:noProof/>
          </w:rPr>
          <w:t xml:space="preserve"> CNN </w:t>
        </w:r>
      </w:ins>
      <w:r w:rsidRPr="000A13CF">
        <w:rPr>
          <w:noProof/>
        </w:rPr>
        <w:t>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w:t>
      </w:r>
      <w:del w:id="614" w:author="中村 優太" w:date="2019-01-29T16:12:00Z">
        <w:r w:rsidRPr="000A13CF" w:rsidDel="00006ECE">
          <w:rPr>
            <w:noProof/>
          </w:rPr>
          <w:delText xml:space="preserve"> (boring-video) </w:delText>
        </w:r>
      </w:del>
      <w:r w:rsidRPr="000A13CF">
        <w:rPr>
          <w:noProof/>
        </w:rPr>
        <w:t>を入力した時の出力が</w:t>
      </w:r>
      <w:r w:rsidRPr="000A13CF">
        <w:rPr>
          <w:noProof/>
        </w:rPr>
        <w:t xml:space="preserve">, </w:t>
      </w:r>
      <w:del w:id="615" w:author="中村 優太" w:date="2019-01-30T10:52:00Z">
        <w:r w:rsidRPr="000A13CF" w:rsidDel="003D4898">
          <w:rPr>
            <w:noProof/>
          </w:rPr>
          <w:delText>もと</w:delText>
        </w:r>
      </w:del>
      <w:ins w:id="616" w:author="中村 優太" w:date="2019-01-30T10:52:00Z">
        <w:r w:rsidR="003D4898">
          <w:rPr>
            <w:noProof/>
          </w:rPr>
          <w:t>元</w:t>
        </w:r>
      </w:ins>
      <w:r w:rsidRPr="000A13CF">
        <w:rPr>
          <w:noProof/>
        </w:rPr>
        <w:t>の</w:t>
      </w:r>
      <w:r w:rsidR="00BC6E8B">
        <w:rPr>
          <w:noProof/>
        </w:rPr>
        <w:t xml:space="preserve">2 </w:t>
      </w:r>
      <w:r w:rsidR="00BC6E8B">
        <w:rPr>
          <w:noProof/>
        </w:rPr>
        <w:t>次元</w:t>
      </w:r>
      <w:del w:id="617" w:author="中村 優太" w:date="2019-01-29T18:25:00Z">
        <w:r w:rsidRPr="000A13CF" w:rsidDel="004D4F16">
          <w:rPr>
            <w:noProof/>
          </w:rPr>
          <w:delText>畳み込みニューラルネットワーク</w:delText>
        </w:r>
      </w:del>
      <w:ins w:id="618" w:author="中村 優太" w:date="2019-01-29T18:25:00Z">
        <w:r w:rsidR="004D4F16">
          <w:rPr>
            <w:noProof/>
          </w:rPr>
          <w:t xml:space="preserve"> CNN </w:t>
        </w:r>
      </w:ins>
      <w:r w:rsidRPr="000A13CF">
        <w:rPr>
          <w:noProof/>
        </w:rPr>
        <w:t>に同じ画像を入力した時の出力と等しくなるような</w:t>
      </w:r>
      <w:r w:rsidR="001473A5">
        <w:rPr>
          <w:noProof/>
        </w:rPr>
        <w:t>制約</w:t>
      </w:r>
      <w:r w:rsidRPr="000A13CF">
        <w:rPr>
          <w:noProof/>
        </w:rPr>
        <w:t>をみたすように行う</w:t>
      </w:r>
      <w:r w:rsidRPr="000A13CF">
        <w:rPr>
          <w:noProof/>
        </w:rPr>
        <w:t>.</w:t>
      </w:r>
    </w:p>
    <w:p w14:paraId="3F8A6D28" w14:textId="11FD9890" w:rsidR="00274246" w:rsidRDefault="00624158">
      <w:pPr>
        <w:pStyle w:val="FirstParagraph"/>
        <w:rPr>
          <w:ins w:id="619" w:author="中村 優太" w:date="2019-01-30T04:01:00Z"/>
          <w:noProof/>
        </w:rPr>
        <w:pPrChange w:id="620" w:author="中村 優太" w:date="2019-01-30T04:00:00Z">
          <w:pPr>
            <w:pStyle w:val="a0"/>
          </w:pPr>
        </w:pPrChange>
      </w:pPr>
      <w:del w:id="621" w:author="中村 優太" w:date="2019-01-30T03:55:00Z">
        <w:r w:rsidRPr="0013029E" w:rsidDel="00850104">
          <w:rPr>
            <w:rFonts w:hint="eastAsia"/>
            <w:noProof/>
          </w:rPr>
          <w:delText>本検証では二つの方法で上記の制約を満たす拡張を行った</w:delText>
        </w:r>
        <w:r w:rsidRPr="0013029E" w:rsidDel="00850104">
          <w:rPr>
            <w:noProof/>
          </w:rPr>
          <w:delText xml:space="preserve">. </w:delText>
        </w:r>
        <w:r w:rsidRPr="0013029E" w:rsidDel="00850104">
          <w:rPr>
            <w:rFonts w:hint="eastAsia"/>
            <w:noProof/>
          </w:rPr>
          <w:delText>それぞれの方法において</w:delText>
        </w:r>
        <w:r w:rsidR="00F9746E" w:rsidRPr="0013029E" w:rsidDel="00850104">
          <w:rPr>
            <w:noProof/>
          </w:rPr>
          <w:delText>3</w:delText>
        </w:r>
        <w:r w:rsidR="00F9746E" w:rsidRPr="0013029E" w:rsidDel="00850104">
          <w:rPr>
            <w:rFonts w:hint="eastAsia"/>
            <w:noProof/>
          </w:rPr>
          <w:delText>次元</w:delText>
        </w:r>
      </w:del>
      <w:del w:id="622" w:author="中村 優太" w:date="2019-01-29T18:25:00Z">
        <w:r w:rsidR="00F9746E" w:rsidRPr="0013029E" w:rsidDel="004D4F16">
          <w:rPr>
            <w:rFonts w:hint="eastAsia"/>
            <w:noProof/>
          </w:rPr>
          <w:delText>畳み込み</w:delText>
        </w:r>
        <w:r w:rsidRPr="0013029E" w:rsidDel="004D4F16">
          <w:rPr>
            <w:rFonts w:hint="eastAsia"/>
            <w:noProof/>
          </w:rPr>
          <w:delText>ニューラルネットワーク</w:delText>
        </w:r>
      </w:del>
      <w:del w:id="623" w:author="中村 優太" w:date="2019-01-30T03:55:00Z">
        <w:r w:rsidRPr="0013029E" w:rsidDel="00850104">
          <w:rPr>
            <w:rFonts w:hint="eastAsia"/>
            <w:noProof/>
          </w:rPr>
          <w:delText>の畳み込み層の重みは変換前の</w:delText>
        </w:r>
        <w:r w:rsidRPr="0013029E" w:rsidDel="00850104">
          <w:rPr>
            <w:noProof/>
          </w:rPr>
          <w:delText>2</w:delText>
        </w:r>
        <w:r w:rsidRPr="0013029E" w:rsidDel="00850104">
          <w:rPr>
            <w:rFonts w:hint="eastAsia"/>
            <w:noProof/>
          </w:rPr>
          <w:delText>次元</w:delText>
        </w:r>
      </w:del>
      <w:del w:id="624" w:author="中村 優太" w:date="2019-01-29T18:25:00Z">
        <w:r w:rsidRPr="0013029E" w:rsidDel="004D4F16">
          <w:rPr>
            <w:rFonts w:hint="eastAsia"/>
            <w:noProof/>
          </w:rPr>
          <w:delText>畳み込みニューラルネットワーク</w:delText>
        </w:r>
      </w:del>
      <w:del w:id="625" w:author="中村 優太" w:date="2019-01-30T03:55:00Z">
        <w:r w:rsidRPr="0013029E" w:rsidDel="00850104">
          <w:rPr>
            <w:rFonts w:hint="eastAsia"/>
            <w:noProof/>
          </w:rPr>
          <w:delText>において対応する畳み込み層の重みから転移を行った</w:delText>
        </w:r>
        <w:r w:rsidRPr="0013029E" w:rsidDel="00850104">
          <w:rPr>
            <w:noProof/>
          </w:rPr>
          <w:delText xml:space="preserve">. </w:delText>
        </w:r>
        <w:r w:rsidRPr="0013029E" w:rsidDel="00850104">
          <w:rPr>
            <w:rFonts w:hint="eastAsia"/>
            <w:noProof/>
          </w:rPr>
          <w:delText>一つ目</w:delText>
        </w:r>
        <w:r w:rsidR="00C248AA" w:rsidRPr="0013029E" w:rsidDel="00850104">
          <w:rPr>
            <w:rFonts w:hint="eastAsia"/>
            <w:noProof/>
          </w:rPr>
          <w:delText>の手法で</w:delText>
        </w:r>
        <w:r w:rsidRPr="0013029E" w:rsidDel="00850104">
          <w:rPr>
            <w:rFonts w:hint="eastAsia"/>
            <w:noProof/>
          </w:rPr>
          <w:delText>は</w:delText>
        </w:r>
        <w:r w:rsidRPr="0013029E" w:rsidDel="00850104">
          <w:rPr>
            <w:noProof/>
          </w:rPr>
          <w:delText xml:space="preserve">, </w:delText>
        </w:r>
        <w:r w:rsidRPr="0013029E" w:rsidDel="00850104">
          <w:rPr>
            <w:rFonts w:hint="eastAsia"/>
            <w:noProof/>
          </w:rPr>
          <w:delText>変換する層の時間軸方向の大きさが</w:delText>
        </w:r>
        <w:r w:rsidRPr="0013029E" w:rsidDel="00850104">
          <w:rPr>
            <w:noProof/>
            <w:rPrChange w:id="626" w:author="中村 優太" w:date="2019-01-29T22:04:00Z">
              <w:rPr>
                <w:i/>
                <w:noProof/>
              </w:rPr>
            </w:rPrChange>
          </w:rPr>
          <w:delText>N</w:delText>
        </w:r>
        <w:r w:rsidRPr="0013029E" w:rsidDel="00850104">
          <w:rPr>
            <w:rFonts w:hint="eastAsia"/>
            <w:noProof/>
          </w:rPr>
          <w:delText>のとき</w:delText>
        </w:r>
        <w:r w:rsidRPr="0013029E" w:rsidDel="00850104">
          <w:rPr>
            <w:noProof/>
          </w:rPr>
          <w:delText xml:space="preserve">, </w:delText>
        </w:r>
        <w:r w:rsidRPr="0013029E" w:rsidDel="00850104">
          <w:rPr>
            <w:rFonts w:hint="eastAsia"/>
            <w:noProof/>
          </w:rPr>
          <w:delText>対応する畳み込み層</w:delText>
        </w:r>
        <w:r w:rsidR="005E4AB5" w:rsidRPr="0013029E" w:rsidDel="00850104">
          <w:rPr>
            <w:rFonts w:hint="eastAsia"/>
            <w:noProof/>
          </w:rPr>
          <w:delText>を重みを保ったまま</w:delText>
        </w:r>
        <w:r w:rsidRPr="0013029E" w:rsidDel="00850104">
          <w:rPr>
            <w:rFonts w:hint="eastAsia"/>
            <w:noProof/>
          </w:rPr>
          <w:delText>時間方向に</w:delText>
        </w:r>
        <w:r w:rsidRPr="0013029E" w:rsidDel="00850104">
          <w:rPr>
            <w:noProof/>
            <w:rPrChange w:id="627" w:author="中村 優太" w:date="2019-01-29T22:04:00Z">
              <w:rPr>
                <w:i/>
                <w:noProof/>
              </w:rPr>
            </w:rPrChange>
          </w:rPr>
          <w:delText>N</w:delText>
        </w:r>
        <w:r w:rsidRPr="0013029E" w:rsidDel="00850104">
          <w:rPr>
            <w:rFonts w:hint="eastAsia"/>
            <w:noProof/>
          </w:rPr>
          <w:delText>回</w:delText>
        </w:r>
        <w:r w:rsidR="00722ECA" w:rsidRPr="0013029E" w:rsidDel="00850104">
          <w:rPr>
            <w:rFonts w:hint="eastAsia"/>
            <w:noProof/>
          </w:rPr>
          <w:delText>重ねた</w:delText>
        </w:r>
        <w:r w:rsidRPr="0013029E" w:rsidDel="00850104">
          <w:rPr>
            <w:rFonts w:hint="eastAsia"/>
            <w:noProof/>
          </w:rPr>
          <w:delText>後に</w:delText>
        </w:r>
        <w:r w:rsidRPr="0013029E" w:rsidDel="00850104">
          <w:rPr>
            <w:noProof/>
          </w:rPr>
          <w:delText>, 1/</w:delText>
        </w:r>
        <w:r w:rsidRPr="0013029E" w:rsidDel="00850104">
          <w:rPr>
            <w:noProof/>
            <w:rPrChange w:id="628" w:author="中村 優太" w:date="2019-01-29T22:04:00Z">
              <w:rPr>
                <w:i/>
                <w:noProof/>
              </w:rPr>
            </w:rPrChange>
          </w:rPr>
          <w:delText>N</w:delText>
        </w:r>
        <w:r w:rsidRPr="0013029E" w:rsidDel="00850104">
          <w:rPr>
            <w:rFonts w:hint="eastAsia"/>
            <w:noProof/>
          </w:rPr>
          <w:delText>倍することにより時空間ネットワークの重みの初期化を行った</w:delText>
        </w:r>
        <w:r w:rsidRPr="0013029E" w:rsidDel="00850104">
          <w:rPr>
            <w:noProof/>
          </w:rPr>
          <w:delText xml:space="preserve">. </w:delText>
        </w:r>
        <w:r w:rsidRPr="0013029E" w:rsidDel="00850104">
          <w:rPr>
            <w:rFonts w:hint="eastAsia"/>
            <w:noProof/>
          </w:rPr>
          <w:delText>二つ目の方法では</w:delText>
        </w:r>
        <w:r w:rsidRPr="0013029E" w:rsidDel="00850104">
          <w:rPr>
            <w:noProof/>
          </w:rPr>
          <w:delText xml:space="preserve">, </w:delText>
        </w:r>
        <w:r w:rsidR="00F9746E" w:rsidRPr="0013029E" w:rsidDel="00850104">
          <w:rPr>
            <w:noProof/>
          </w:rPr>
          <w:delText>3</w:delText>
        </w:r>
        <w:r w:rsidR="00F9746E" w:rsidRPr="0013029E" w:rsidDel="00850104">
          <w:rPr>
            <w:rFonts w:hint="eastAsia"/>
            <w:noProof/>
          </w:rPr>
          <w:delText>次元</w:delText>
        </w:r>
      </w:del>
      <w:del w:id="629" w:author="中村 優太" w:date="2019-01-29T18:25:00Z">
        <w:r w:rsidR="00F9746E" w:rsidRPr="0013029E" w:rsidDel="004D4F16">
          <w:rPr>
            <w:rFonts w:hint="eastAsia"/>
            <w:noProof/>
          </w:rPr>
          <w:delText>畳み込み</w:delText>
        </w:r>
        <w:r w:rsidRPr="0013029E" w:rsidDel="004D4F16">
          <w:rPr>
            <w:rFonts w:hint="eastAsia"/>
            <w:noProof/>
          </w:rPr>
          <w:delText>ニューラルネットワーク</w:delText>
        </w:r>
      </w:del>
      <w:del w:id="630" w:author="中村 優太" w:date="2019-01-30T03:55:00Z">
        <w:r w:rsidRPr="0013029E" w:rsidDel="00850104">
          <w:rPr>
            <w:rFonts w:hint="eastAsia"/>
            <w:noProof/>
          </w:rPr>
          <w:delText>の重みをすべて</w:delText>
        </w:r>
        <w:r w:rsidRPr="0013029E" w:rsidDel="00850104">
          <w:rPr>
            <w:noProof/>
          </w:rPr>
          <w:delText>0</w:delText>
        </w:r>
        <w:r w:rsidRPr="0013029E" w:rsidDel="00850104">
          <w:rPr>
            <w:rFonts w:hint="eastAsia"/>
            <w:noProof/>
          </w:rPr>
          <w:delText>で初期化を行った後に</w:delText>
        </w:r>
        <w:r w:rsidRPr="0013029E" w:rsidDel="00850104">
          <w:rPr>
            <w:noProof/>
          </w:rPr>
          <w:delText xml:space="preserve">, </w:delText>
        </w:r>
        <w:r w:rsidRPr="0013029E" w:rsidDel="00850104">
          <w:rPr>
            <w:rFonts w:hint="eastAsia"/>
            <w:noProof/>
          </w:rPr>
          <w:delText>時間軸において中央に位置するフィルター</w:delText>
        </w:r>
        <w:r w:rsidR="00C248AA" w:rsidRPr="0013029E" w:rsidDel="00850104">
          <w:rPr>
            <w:rFonts w:hint="eastAsia"/>
            <w:noProof/>
          </w:rPr>
          <w:delText>にのみ対応</w:delText>
        </w:r>
        <w:r w:rsidRPr="0013029E" w:rsidDel="00850104">
          <w:rPr>
            <w:rFonts w:hint="eastAsia"/>
            <w:noProof/>
          </w:rPr>
          <w:delText>する</w:delText>
        </w:r>
        <w:r w:rsidR="00BC6E8B" w:rsidRPr="0013029E" w:rsidDel="00850104">
          <w:rPr>
            <w:noProof/>
          </w:rPr>
          <w:delText xml:space="preserve">2 </w:delText>
        </w:r>
        <w:r w:rsidR="00BC6E8B" w:rsidRPr="0013029E" w:rsidDel="00850104">
          <w:rPr>
            <w:rFonts w:hint="eastAsia"/>
            <w:noProof/>
          </w:rPr>
          <w:delText>次元</w:delText>
        </w:r>
      </w:del>
      <w:del w:id="631" w:author="中村 優太" w:date="2019-01-29T18:25:00Z">
        <w:r w:rsidR="00C248AA" w:rsidRPr="0013029E" w:rsidDel="004D4F16">
          <w:rPr>
            <w:rFonts w:hint="eastAsia"/>
            <w:noProof/>
          </w:rPr>
          <w:delText>畳み込みニューラルネットワーク</w:delText>
        </w:r>
      </w:del>
      <w:del w:id="632" w:author="中村 優太" w:date="2019-01-30T03:55:00Z">
        <w:r w:rsidR="00C248AA" w:rsidRPr="0013029E" w:rsidDel="00850104">
          <w:rPr>
            <w:rFonts w:hint="eastAsia"/>
            <w:noProof/>
          </w:rPr>
          <w:delText>の重みを転移することによって初期化</w:delText>
        </w:r>
        <w:r w:rsidRPr="0013029E" w:rsidDel="00850104">
          <w:rPr>
            <w:rFonts w:hint="eastAsia"/>
            <w:noProof/>
          </w:rPr>
          <w:delText>を行った</w:delText>
        </w:r>
        <w:r w:rsidRPr="0013029E" w:rsidDel="00850104">
          <w:rPr>
            <w:noProof/>
          </w:rPr>
          <w:delText xml:space="preserve">. </w:delText>
        </w:r>
        <w:r w:rsidRPr="0013029E" w:rsidDel="00850104">
          <w:rPr>
            <w:rFonts w:hint="eastAsia"/>
            <w:noProof/>
          </w:rPr>
          <w:delText>本研究においては</w:delText>
        </w:r>
        <w:r w:rsidRPr="0013029E" w:rsidDel="00850104">
          <w:rPr>
            <w:noProof/>
          </w:rPr>
          <w:delText xml:space="preserve">, </w:delText>
        </w:r>
        <w:r w:rsidRPr="0013029E" w:rsidDel="00850104">
          <w:rPr>
            <w:rFonts w:hint="eastAsia"/>
            <w:noProof/>
          </w:rPr>
          <w:delText>前者を平均化拡張</w:delText>
        </w:r>
        <w:r w:rsidR="006601F5" w:rsidRPr="0013029E" w:rsidDel="00850104">
          <w:rPr>
            <w:noProof/>
          </w:rPr>
          <w:delText xml:space="preserve"> (Carreira &amp; Zisserman, 2017)  </w:delText>
        </w:r>
        <w:r w:rsidRPr="0013029E" w:rsidDel="00850104">
          <w:rPr>
            <w:noProof/>
          </w:rPr>
          <w:delText xml:space="preserve">, </w:delText>
        </w:r>
        <w:r w:rsidRPr="0013029E" w:rsidDel="00850104">
          <w:rPr>
            <w:rFonts w:hint="eastAsia"/>
            <w:noProof/>
          </w:rPr>
          <w:delText>後者を中心化拡張</w:delText>
        </w:r>
        <w:r w:rsidR="006601F5" w:rsidRPr="0013029E" w:rsidDel="00850104">
          <w:rPr>
            <w:noProof/>
          </w:rPr>
          <w:delText xml:space="preserve"> (</w:delText>
        </w:r>
        <w:r w:rsidR="006601F5" w:rsidRPr="0013029E" w:rsidDel="00850104">
          <w:rPr>
            <w:rFonts w:ascii="Times New Roman" w:hAnsi="Times New Roman" w:cs="Times New Roman"/>
            <w:noProof/>
          </w:rPr>
          <w:delText>Girdhar et al,. 2018</w:delText>
        </w:r>
        <w:r w:rsidR="006601F5" w:rsidRPr="0013029E" w:rsidDel="00850104">
          <w:rPr>
            <w:noProof/>
          </w:rPr>
          <w:delText xml:space="preserve">) </w:delText>
        </w:r>
        <w:r w:rsidRPr="0013029E" w:rsidDel="00850104">
          <w:rPr>
            <w:rFonts w:hint="eastAsia"/>
            <w:noProof/>
          </w:rPr>
          <w:delText>と呼ぶ</w:delText>
        </w:r>
        <w:r w:rsidRPr="0013029E" w:rsidDel="00850104">
          <w:rPr>
            <w:noProof/>
          </w:rPr>
          <w:delText>.</w:delText>
        </w:r>
      </w:del>
      <w:ins w:id="633" w:author="中村 優太" w:date="2019-01-29T22:04:00Z">
        <w:r w:rsidR="0013029E">
          <w:rPr>
            <w:noProof/>
          </w:rPr>
          <w:t>平均化拡張</w:t>
        </w:r>
      </w:ins>
      <w:ins w:id="634" w:author="中村 優太" w:date="2019-01-29T22:05:00Z">
        <w:r w:rsidR="0013029E">
          <w:rPr>
            <w:noProof/>
          </w:rPr>
          <w:t>はこのような制約をみたす</w:t>
        </w:r>
        <w:r w:rsidR="0013029E">
          <w:rPr>
            <w:rFonts w:hint="eastAsia"/>
            <w:noProof/>
          </w:rPr>
          <w:t xml:space="preserve"> </w:t>
        </w:r>
        <w:r w:rsidR="0013029E">
          <w:rPr>
            <w:noProof/>
          </w:rPr>
          <w:t xml:space="preserve">CNN </w:t>
        </w:r>
        <w:r w:rsidR="0013029E">
          <w:rPr>
            <w:noProof/>
          </w:rPr>
          <w:t>の拡張方法の一つであり</w:t>
        </w:r>
      </w:ins>
      <w:ins w:id="635" w:author="中村 優太" w:date="2019-01-29T22:03:00Z">
        <w:r w:rsidR="0013029E" w:rsidRPr="000A13CF">
          <w:rPr>
            <w:noProof/>
          </w:rPr>
          <w:t>.</w:t>
        </w:r>
        <w:r w:rsidR="00E52293">
          <w:rPr>
            <w:noProof/>
          </w:rPr>
          <w:t>変換</w:t>
        </w:r>
      </w:ins>
      <w:ins w:id="636" w:author="中村 優太" w:date="2019-01-30T16:36:00Z">
        <w:r w:rsidR="00E52293">
          <w:rPr>
            <w:noProof/>
          </w:rPr>
          <w:t>先の</w:t>
        </w:r>
        <w:r w:rsidR="00E52293">
          <w:rPr>
            <w:rFonts w:hint="eastAsia"/>
            <w:noProof/>
          </w:rPr>
          <w:t>3</w:t>
        </w:r>
        <w:r w:rsidR="00E52293">
          <w:rPr>
            <w:rFonts w:hint="eastAsia"/>
            <w:noProof/>
          </w:rPr>
          <w:t>次元</w:t>
        </w:r>
        <w:r w:rsidR="00E52293">
          <w:rPr>
            <w:rFonts w:hint="eastAsia"/>
            <w:noProof/>
          </w:rPr>
          <w:t xml:space="preserve"> CNN</w:t>
        </w:r>
        <w:r w:rsidR="00E52293">
          <w:rPr>
            <w:noProof/>
          </w:rPr>
          <w:t xml:space="preserve"> </w:t>
        </w:r>
        <w:r w:rsidR="00E52293">
          <w:rPr>
            <w:noProof/>
          </w:rPr>
          <w:t>の畳み込み</w:t>
        </w:r>
      </w:ins>
      <w:ins w:id="637" w:author="中村 優太" w:date="2019-01-29T22:03:00Z">
        <w:r w:rsidR="0013029E" w:rsidRPr="000A13CF">
          <w:rPr>
            <w:noProof/>
          </w:rPr>
          <w:t>層の時間軸方向の大きさが</w:t>
        </w:r>
        <w:r w:rsidR="0013029E" w:rsidRPr="006F0738">
          <w:rPr>
            <w:i/>
            <w:noProof/>
          </w:rPr>
          <w:t>N</w:t>
        </w:r>
        <w:r w:rsidR="0013029E" w:rsidRPr="000A13CF">
          <w:rPr>
            <w:noProof/>
          </w:rPr>
          <w:t>のとき</w:t>
        </w:r>
        <w:r w:rsidR="0013029E" w:rsidRPr="000A13CF">
          <w:rPr>
            <w:noProof/>
          </w:rPr>
          <w:t xml:space="preserve">, </w:t>
        </w:r>
        <w:r w:rsidR="0013029E" w:rsidRPr="000A13CF">
          <w:rPr>
            <w:noProof/>
          </w:rPr>
          <w:t>対応する畳み込み層</w:t>
        </w:r>
      </w:ins>
      <w:ins w:id="638" w:author="中村 優太" w:date="2019-01-30T12:34:00Z">
        <w:r w:rsidR="002914A0">
          <w:rPr>
            <w:noProof/>
          </w:rPr>
          <w:t>の</w:t>
        </w:r>
      </w:ins>
      <w:ins w:id="639" w:author="中村 優太" w:date="2019-01-29T22:03:00Z">
        <w:r w:rsidR="0013029E">
          <w:rPr>
            <w:noProof/>
          </w:rPr>
          <w:t>重みを保ったまま</w:t>
        </w:r>
        <w:r w:rsidR="0013029E" w:rsidRPr="000A13CF">
          <w:rPr>
            <w:noProof/>
          </w:rPr>
          <w:t>時間方向に</w:t>
        </w:r>
        <w:r w:rsidR="0013029E" w:rsidRPr="006F0738">
          <w:rPr>
            <w:i/>
            <w:noProof/>
          </w:rPr>
          <w:t>N</w:t>
        </w:r>
        <w:r w:rsidR="0013029E" w:rsidRPr="000A13CF">
          <w:rPr>
            <w:noProof/>
          </w:rPr>
          <w:t>回</w:t>
        </w:r>
        <w:r w:rsidR="0013029E">
          <w:rPr>
            <w:noProof/>
          </w:rPr>
          <w:t>重ねた</w:t>
        </w:r>
        <w:r w:rsidR="0013029E" w:rsidRPr="000A13CF">
          <w:rPr>
            <w:noProof/>
          </w:rPr>
          <w:t>後に</w:t>
        </w:r>
        <w:r w:rsidR="0013029E" w:rsidRPr="000A13CF">
          <w:rPr>
            <w:noProof/>
          </w:rPr>
          <w:t xml:space="preserve">, </w:t>
        </w:r>
      </w:ins>
      <w:ins w:id="640" w:author="中村 優太" w:date="2019-01-30T12:34:00Z">
        <w:r w:rsidR="002914A0">
          <w:rPr>
            <w:noProof/>
          </w:rPr>
          <w:t>重みの値を</w:t>
        </w:r>
      </w:ins>
      <w:ins w:id="641" w:author="中村 優太" w:date="2019-01-29T22:03:00Z">
        <w:r w:rsidR="0013029E" w:rsidRPr="000A13CF">
          <w:rPr>
            <w:noProof/>
          </w:rPr>
          <w:t>1/</w:t>
        </w:r>
        <w:r w:rsidR="0013029E" w:rsidRPr="006F0738">
          <w:rPr>
            <w:i/>
            <w:noProof/>
          </w:rPr>
          <w:t>N</w:t>
        </w:r>
        <w:r w:rsidR="0013029E" w:rsidRPr="000A13CF">
          <w:rPr>
            <w:noProof/>
          </w:rPr>
          <w:t>倍することにより</w:t>
        </w:r>
      </w:ins>
      <w:ins w:id="642" w:author="中村 優太" w:date="2019-01-29T22:06:00Z">
        <w:r w:rsidR="0013029E">
          <w:rPr>
            <w:rFonts w:hint="eastAsia"/>
            <w:noProof/>
          </w:rPr>
          <w:t xml:space="preserve"> 3</w:t>
        </w:r>
        <w:r w:rsidR="0013029E">
          <w:rPr>
            <w:rFonts w:hint="eastAsia"/>
            <w:noProof/>
          </w:rPr>
          <w:t>次元</w:t>
        </w:r>
        <w:r w:rsidR="0013029E">
          <w:rPr>
            <w:rFonts w:hint="eastAsia"/>
            <w:noProof/>
          </w:rPr>
          <w:t xml:space="preserve">CNN </w:t>
        </w:r>
      </w:ins>
      <w:ins w:id="643" w:author="中村 優太" w:date="2019-01-29T22:03:00Z">
        <w:r w:rsidR="007F326B">
          <w:rPr>
            <w:noProof/>
          </w:rPr>
          <w:t>の重みの初期化を行</w:t>
        </w:r>
      </w:ins>
      <w:ins w:id="644" w:author="中村 優太" w:date="2019-01-29T22:07:00Z">
        <w:r w:rsidR="007F326B">
          <w:rPr>
            <w:noProof/>
          </w:rPr>
          <w:t>う手法である</w:t>
        </w:r>
      </w:ins>
      <w:ins w:id="645" w:author="中村 優太" w:date="2019-01-29T22:06:00Z">
        <w:r w:rsidR="0013029E">
          <w:rPr>
            <w:rFonts w:hint="eastAsia"/>
            <w:noProof/>
          </w:rPr>
          <w:t xml:space="preserve"> </w:t>
        </w:r>
        <w:r w:rsidR="0013029E" w:rsidRPr="0013029E">
          <w:rPr>
            <w:noProof/>
            <w:rPrChange w:id="646" w:author="中村 優太" w:date="2019-01-29T22:06:00Z">
              <w:rPr>
                <w:i/>
                <w:noProof/>
              </w:rPr>
            </w:rPrChange>
          </w:rPr>
          <w:t>(Carreira &amp; Zisserman, 2017)</w:t>
        </w:r>
        <w:r w:rsidR="0013029E">
          <w:rPr>
            <w:i/>
            <w:noProof/>
          </w:rPr>
          <w:t xml:space="preserve"> </w:t>
        </w:r>
      </w:ins>
      <w:ins w:id="647" w:author="中村 優太" w:date="2019-01-29T22:03:00Z">
        <w:r w:rsidR="0013029E" w:rsidRPr="000A13CF">
          <w:rPr>
            <w:noProof/>
          </w:rPr>
          <w:t>.</w:t>
        </w:r>
      </w:ins>
      <w:ins w:id="648" w:author="中村 優太" w:date="2019-01-29T22:07:00Z">
        <w:r w:rsidR="007F326B">
          <w:rPr>
            <w:noProof/>
          </w:rPr>
          <w:t xml:space="preserve"> </w:t>
        </w:r>
      </w:ins>
    </w:p>
    <w:p w14:paraId="7B736A38" w14:textId="4767A87E" w:rsidR="0013029E" w:rsidRDefault="00274246">
      <w:pPr>
        <w:pStyle w:val="FirstParagraph"/>
        <w:rPr>
          <w:ins w:id="649" w:author="中村 優太" w:date="2019-01-30T03:45:00Z"/>
          <w:noProof/>
        </w:rPr>
        <w:pPrChange w:id="650" w:author="中村 優太" w:date="2019-01-30T04:00:00Z">
          <w:pPr>
            <w:pStyle w:val="a0"/>
          </w:pPr>
        </w:pPrChange>
      </w:pPr>
      <w:ins w:id="651" w:author="中村 優太" w:date="2019-01-30T04:02:00Z">
        <w:r>
          <w:rPr>
            <w:noProof/>
          </w:rPr>
          <w:t>本検証では</w:t>
        </w:r>
        <w:r>
          <w:rPr>
            <w:rFonts w:hint="eastAsia"/>
            <w:noProof/>
          </w:rPr>
          <w:t xml:space="preserve">, </w:t>
        </w:r>
      </w:ins>
      <w:ins w:id="652" w:author="中村 優太" w:date="2019-01-29T22:09:00Z">
        <w:r w:rsidR="007F326B">
          <w:rPr>
            <w:rFonts w:hint="eastAsia"/>
            <w:noProof/>
          </w:rPr>
          <w:t>3</w:t>
        </w:r>
        <w:r w:rsidR="007F326B">
          <w:rPr>
            <w:rFonts w:hint="eastAsia"/>
            <w:noProof/>
          </w:rPr>
          <w:t>次元</w:t>
        </w:r>
        <w:r w:rsidR="007F326B">
          <w:rPr>
            <w:rFonts w:hint="eastAsia"/>
            <w:noProof/>
          </w:rPr>
          <w:t xml:space="preserve">CNN </w:t>
        </w:r>
        <w:r w:rsidR="007F326B">
          <w:rPr>
            <w:rFonts w:hint="eastAsia"/>
            <w:noProof/>
          </w:rPr>
          <w:t>に拡張した</w:t>
        </w:r>
        <w:r w:rsidR="007F326B">
          <w:rPr>
            <w:rFonts w:hint="eastAsia"/>
            <w:noProof/>
          </w:rPr>
          <w:t xml:space="preserve"> ResNets</w:t>
        </w:r>
      </w:ins>
      <w:ins w:id="653" w:author="中村 優太" w:date="2019-01-30T04:02:00Z">
        <w:r>
          <w:rPr>
            <w:noProof/>
          </w:rPr>
          <w:t>50</w:t>
        </w:r>
      </w:ins>
      <w:ins w:id="654" w:author="中村 優太" w:date="2019-01-29T22:09:00Z">
        <w:r w:rsidR="007F326B">
          <w:rPr>
            <w:rFonts w:hint="eastAsia"/>
            <w:noProof/>
          </w:rPr>
          <w:t xml:space="preserve"> </w:t>
        </w:r>
        <w:r w:rsidR="007F326B">
          <w:rPr>
            <w:noProof/>
          </w:rPr>
          <w:t>に</w:t>
        </w:r>
        <w:r w:rsidR="007F326B">
          <w:rPr>
            <w:rFonts w:hint="eastAsia"/>
            <w:noProof/>
          </w:rPr>
          <w:t xml:space="preserve">, </w:t>
        </w:r>
      </w:ins>
      <w:ins w:id="655" w:author="中村 優太" w:date="2019-01-29T22:07:00Z">
        <w:r w:rsidR="007F326B">
          <w:rPr>
            <w:noProof/>
          </w:rPr>
          <w:t>この平均化拡張を用いて</w:t>
        </w:r>
      </w:ins>
      <w:ins w:id="656" w:author="中村 優太" w:date="2019-01-29T22:08:00Z">
        <w:r w:rsidR="007F326B">
          <w:rPr>
            <w:noProof/>
          </w:rPr>
          <w:t>前述の</w:t>
        </w:r>
      </w:ins>
      <w:ins w:id="657" w:author="中村 優太" w:date="2019-01-30T03:50:00Z">
        <w:r w:rsidR="00D95E26">
          <w:rPr>
            <w:noProof/>
          </w:rPr>
          <w:t>静止画中の物体判別タスクを学習した</w:t>
        </w:r>
        <w:r w:rsidR="00D95E26">
          <w:rPr>
            <w:rFonts w:hint="eastAsia"/>
            <w:noProof/>
          </w:rPr>
          <w:t xml:space="preserve"> </w:t>
        </w:r>
      </w:ins>
      <w:ins w:id="658" w:author="中村 優太" w:date="2019-01-29T22:08:00Z">
        <w:r w:rsidR="007F326B">
          <w:rPr>
            <w:rFonts w:hint="eastAsia"/>
            <w:noProof/>
          </w:rPr>
          <w:t>2</w:t>
        </w:r>
        <w:r w:rsidR="007F326B">
          <w:rPr>
            <w:rFonts w:hint="eastAsia"/>
            <w:noProof/>
          </w:rPr>
          <w:t>次元</w:t>
        </w:r>
      </w:ins>
      <w:ins w:id="659" w:author="中村 優太" w:date="2019-01-30T16:37:00Z">
        <w:r w:rsidR="00E25159">
          <w:rPr>
            <w:rFonts w:hint="eastAsia"/>
            <w:noProof/>
          </w:rPr>
          <w:t xml:space="preserve"> </w:t>
        </w:r>
      </w:ins>
      <w:ins w:id="660" w:author="中村 優太" w:date="2019-01-29T22:08:00Z">
        <w:r w:rsidR="007F326B">
          <w:rPr>
            <w:rFonts w:hint="eastAsia"/>
            <w:noProof/>
          </w:rPr>
          <w:t>CNN</w:t>
        </w:r>
      </w:ins>
      <w:ins w:id="661" w:author="中村 優太" w:date="2019-01-30T16:38:00Z">
        <w:r w:rsidR="00E25159">
          <w:rPr>
            <w:noProof/>
          </w:rPr>
          <w:t xml:space="preserve"> </w:t>
        </w:r>
      </w:ins>
      <w:ins w:id="662" w:author="中村 優太" w:date="2019-01-29T22:08:00Z">
        <w:r w:rsidR="007F326B">
          <w:rPr>
            <w:rFonts w:hint="eastAsia"/>
            <w:noProof/>
          </w:rPr>
          <w:t>の重みを転移すること</w:t>
        </w:r>
      </w:ins>
      <w:ins w:id="663" w:author="中村 優太" w:date="2019-01-29T22:03:00Z">
        <w:r w:rsidR="0013029E">
          <w:rPr>
            <w:noProof/>
          </w:rPr>
          <w:t>によって初期化</w:t>
        </w:r>
        <w:r w:rsidR="0013029E" w:rsidRPr="000A13CF">
          <w:rPr>
            <w:noProof/>
          </w:rPr>
          <w:t>を行った</w:t>
        </w:r>
      </w:ins>
      <w:ins w:id="664" w:author="中村 優太" w:date="2019-01-29T22:09:00Z">
        <w:r w:rsidR="007F326B">
          <w:rPr>
            <w:rFonts w:hint="eastAsia"/>
            <w:noProof/>
          </w:rPr>
          <w:t xml:space="preserve"> CNN </w:t>
        </w:r>
        <w:r w:rsidR="007F326B">
          <w:rPr>
            <w:rFonts w:hint="eastAsia"/>
            <w:noProof/>
          </w:rPr>
          <w:t>を</w:t>
        </w:r>
      </w:ins>
      <w:ins w:id="665" w:author="中村 優太" w:date="2019-01-29T22:10:00Z">
        <w:r w:rsidR="007F326B">
          <w:rPr>
            <w:rFonts w:hint="eastAsia"/>
            <w:noProof/>
          </w:rPr>
          <w:t>平均化拡張</w:t>
        </w:r>
        <w:r w:rsidR="007F326B">
          <w:rPr>
            <w:rFonts w:hint="eastAsia"/>
            <w:noProof/>
          </w:rPr>
          <w:t xml:space="preserve"> CNN </w:t>
        </w:r>
        <w:r w:rsidR="007F326B">
          <w:rPr>
            <w:rFonts w:hint="eastAsia"/>
            <w:noProof/>
          </w:rPr>
          <w:t>と呼ぶ</w:t>
        </w:r>
      </w:ins>
      <w:ins w:id="666" w:author="中村 優太" w:date="2019-01-29T22:03:00Z">
        <w:r w:rsidR="0013029E" w:rsidRPr="000A13CF">
          <w:rPr>
            <w:noProof/>
          </w:rPr>
          <w:t>..</w:t>
        </w:r>
      </w:ins>
    </w:p>
    <w:p w14:paraId="1BC17939" w14:textId="6A83DDB9" w:rsidR="007D319A" w:rsidRPr="00A5616B" w:rsidRDefault="0099171A">
      <w:pPr>
        <w:pStyle w:val="3"/>
        <w:rPr>
          <w:ins w:id="667" w:author="中村 優太" w:date="2019-01-30T03:45:00Z"/>
        </w:rPr>
      </w:pPr>
      <w:bookmarkStart w:id="668" w:name="_Toc536624121"/>
      <w:ins w:id="669" w:author="中村 優太" w:date="2019-01-30T03:45:00Z">
        <w:r>
          <w:rPr>
            <w:rFonts w:hint="eastAsia"/>
          </w:rPr>
          <w:t>2.1.</w:t>
        </w:r>
      </w:ins>
      <w:ins w:id="670" w:author="中村 優太" w:date="2019-01-30T11:06:00Z">
        <w:r>
          <w:rPr>
            <w:rFonts w:hint="eastAsia"/>
          </w:rPr>
          <w:t>3</w:t>
        </w:r>
      </w:ins>
      <w:ins w:id="671" w:author="中村 優太" w:date="2019-01-30T03:45:00Z">
        <w:r w:rsidR="007D319A">
          <w:rPr>
            <w:rFonts w:hint="eastAsia"/>
          </w:rPr>
          <w:t xml:space="preserve"> </w:t>
        </w:r>
      </w:ins>
      <w:ins w:id="672" w:author="中村 優太" w:date="2019-01-30T12:25:00Z">
        <w:r w:rsidR="003D2B44">
          <w:t xml:space="preserve"> </w:t>
        </w:r>
      </w:ins>
      <w:ins w:id="673" w:author="中村 優太" w:date="2019-01-30T03:45:00Z">
        <w:r w:rsidR="007D319A">
          <w:rPr>
            <w:rFonts w:hint="eastAsia"/>
          </w:rPr>
          <w:t>中心化拡張</w:t>
        </w:r>
        <w:r w:rsidR="007D319A">
          <w:rPr>
            <w:rFonts w:hint="eastAsia"/>
          </w:rPr>
          <w:t xml:space="preserve"> CNN</w:t>
        </w:r>
        <w:bookmarkEnd w:id="668"/>
      </w:ins>
    </w:p>
    <w:p w14:paraId="2E38BE60" w14:textId="4534B91F" w:rsidR="00E609A0" w:rsidRDefault="007D319A" w:rsidP="00E609A0">
      <w:pPr>
        <w:pStyle w:val="FirstParagraph"/>
        <w:rPr>
          <w:ins w:id="674" w:author="中村 優太" w:date="2019-01-30T12:37:00Z"/>
          <w:noProof/>
        </w:rPr>
      </w:pPr>
      <w:ins w:id="675" w:author="中村 優太" w:date="2019-01-30T03:45:00Z">
        <w:r>
          <w:rPr>
            <w:noProof/>
          </w:rPr>
          <w:t>中心化拡張</w:t>
        </w:r>
        <w:r>
          <w:rPr>
            <w:rFonts w:hint="eastAsia"/>
            <w:noProof/>
          </w:rPr>
          <w:t xml:space="preserve"> CNN </w:t>
        </w:r>
        <w:r>
          <w:rPr>
            <w:rFonts w:hint="eastAsia"/>
            <w:noProof/>
          </w:rPr>
          <w:t>も平均化</w:t>
        </w:r>
      </w:ins>
      <w:ins w:id="676" w:author="中村 優太" w:date="2019-01-30T03:46:00Z">
        <w:r>
          <w:rPr>
            <w:rFonts w:hint="eastAsia"/>
            <w:noProof/>
          </w:rPr>
          <w:t>拡張</w:t>
        </w:r>
        <w:r>
          <w:rPr>
            <w:rFonts w:hint="eastAsia"/>
            <w:noProof/>
          </w:rPr>
          <w:t xml:space="preserve"> CNN </w:t>
        </w:r>
        <w:r>
          <w:rPr>
            <w:rFonts w:hint="eastAsia"/>
            <w:noProof/>
          </w:rPr>
          <w:t>と同様に</w:t>
        </w:r>
        <w:r>
          <w:rPr>
            <w:noProof/>
          </w:rPr>
          <w:t>静止画中の物体判別タスクを行う</w:t>
        </w:r>
      </w:ins>
      <w:ins w:id="677" w:author="中村 優太" w:date="2019-01-30T03:57:00Z">
        <w:r w:rsidR="00B67E0E">
          <w:rPr>
            <w:rFonts w:hint="eastAsia"/>
            <w:noProof/>
          </w:rPr>
          <w:t>3</w:t>
        </w:r>
        <w:r w:rsidR="00B67E0E">
          <w:rPr>
            <w:rFonts w:hint="eastAsia"/>
            <w:noProof/>
          </w:rPr>
          <w:t>次元</w:t>
        </w:r>
        <w:r w:rsidR="00B67E0E">
          <w:rPr>
            <w:rFonts w:hint="eastAsia"/>
            <w:noProof/>
          </w:rPr>
          <w:t xml:space="preserve"> CNN </w:t>
        </w:r>
      </w:ins>
      <w:ins w:id="678" w:author="中村 優太" w:date="2019-01-30T03:46:00Z">
        <w:r>
          <w:rPr>
            <w:noProof/>
          </w:rPr>
          <w:t>である</w:t>
        </w:r>
        <w:r>
          <w:rPr>
            <w:rFonts w:hint="eastAsia"/>
            <w:noProof/>
          </w:rPr>
          <w:t xml:space="preserve">. </w:t>
        </w:r>
        <w:r>
          <w:rPr>
            <w:rFonts w:hint="eastAsia"/>
            <w:noProof/>
          </w:rPr>
          <w:t>平均化拡張</w:t>
        </w:r>
      </w:ins>
      <w:ins w:id="679" w:author="中村 優太" w:date="2019-01-30T04:25:00Z">
        <w:r w:rsidR="00E95DC1">
          <w:rPr>
            <w:rFonts w:hint="eastAsia"/>
            <w:noProof/>
          </w:rPr>
          <w:t xml:space="preserve"> CNN</w:t>
        </w:r>
        <w:r w:rsidR="00E95DC1">
          <w:rPr>
            <w:noProof/>
          </w:rPr>
          <w:t xml:space="preserve"> </w:t>
        </w:r>
      </w:ins>
      <w:ins w:id="680" w:author="中村 優太" w:date="2019-01-30T03:46:00Z">
        <w:r>
          <w:rPr>
            <w:rFonts w:hint="eastAsia"/>
            <w:noProof/>
          </w:rPr>
          <w:t>と同様に</w:t>
        </w:r>
        <w:r>
          <w:rPr>
            <w:rFonts w:hint="eastAsia"/>
            <w:noProof/>
          </w:rPr>
          <w:t xml:space="preserve"> 2</w:t>
        </w:r>
        <w:r>
          <w:rPr>
            <w:noProof/>
          </w:rPr>
          <w:t>次元</w:t>
        </w:r>
        <w:r>
          <w:rPr>
            <w:rFonts w:hint="eastAsia"/>
            <w:noProof/>
          </w:rPr>
          <w:t xml:space="preserve"> CNN </w:t>
        </w:r>
      </w:ins>
      <w:ins w:id="681" w:author="中村 優太" w:date="2019-01-30T03:51:00Z">
        <w:r w:rsidR="00E1110F">
          <w:rPr>
            <w:rFonts w:hint="eastAsia"/>
            <w:noProof/>
          </w:rPr>
          <w:t>を</w:t>
        </w:r>
        <w:r w:rsidR="00E1110F">
          <w:rPr>
            <w:rFonts w:hint="eastAsia"/>
            <w:noProof/>
          </w:rPr>
          <w:t>3</w:t>
        </w:r>
        <w:r w:rsidR="00E1110F">
          <w:rPr>
            <w:rFonts w:hint="eastAsia"/>
            <w:noProof/>
          </w:rPr>
          <w:t>次元</w:t>
        </w:r>
      </w:ins>
      <w:ins w:id="682" w:author="中村 優太" w:date="2019-01-30T03:52:00Z">
        <w:r w:rsidR="00E1110F">
          <w:rPr>
            <w:rFonts w:hint="eastAsia"/>
            <w:noProof/>
          </w:rPr>
          <w:t xml:space="preserve"> CNN</w:t>
        </w:r>
        <w:r w:rsidR="00E1110F">
          <w:rPr>
            <w:noProof/>
          </w:rPr>
          <w:t xml:space="preserve"> </w:t>
        </w:r>
        <w:r w:rsidR="00E1110F">
          <w:rPr>
            <w:noProof/>
          </w:rPr>
          <w:t>に拡張することで作成される</w:t>
        </w:r>
      </w:ins>
      <w:ins w:id="683" w:author="中村 優太" w:date="2019-01-30T03:53:00Z">
        <w:r w:rsidR="00E1110F">
          <w:rPr>
            <w:rFonts w:hint="eastAsia"/>
            <w:noProof/>
          </w:rPr>
          <w:t>が</w:t>
        </w:r>
        <w:r w:rsidR="00E1110F">
          <w:rPr>
            <w:rFonts w:hint="eastAsia"/>
            <w:noProof/>
          </w:rPr>
          <w:t>, 2</w:t>
        </w:r>
        <w:r w:rsidR="00E1110F">
          <w:rPr>
            <w:rFonts w:hint="eastAsia"/>
            <w:noProof/>
          </w:rPr>
          <w:t>次元の</w:t>
        </w:r>
        <w:r w:rsidR="00E1110F">
          <w:rPr>
            <w:rFonts w:hint="eastAsia"/>
            <w:noProof/>
          </w:rPr>
          <w:t xml:space="preserve"> CNN </w:t>
        </w:r>
        <w:r w:rsidR="00E1110F">
          <w:rPr>
            <w:rFonts w:hint="eastAsia"/>
            <w:noProof/>
          </w:rPr>
          <w:t>から重みを転移する際の手法</w:t>
        </w:r>
      </w:ins>
      <w:ins w:id="684" w:author="中村 優太" w:date="2019-01-30T04:26:00Z">
        <w:r w:rsidR="00E95DC1">
          <w:rPr>
            <w:rFonts w:hint="eastAsia"/>
            <w:noProof/>
          </w:rPr>
          <w:t>に</w:t>
        </w:r>
      </w:ins>
      <w:ins w:id="685" w:author="中村 優太" w:date="2019-01-30T04:25:00Z">
        <w:r w:rsidR="00E95DC1">
          <w:rPr>
            <w:rFonts w:hint="eastAsia"/>
            <w:noProof/>
          </w:rPr>
          <w:t>中心化</w:t>
        </w:r>
      </w:ins>
      <w:ins w:id="686" w:author="中村 優太" w:date="2019-01-30T04:26:00Z">
        <w:r w:rsidR="00E95DC1">
          <w:rPr>
            <w:rFonts w:hint="eastAsia"/>
            <w:noProof/>
          </w:rPr>
          <w:t>拡張を用いる</w:t>
        </w:r>
      </w:ins>
      <w:ins w:id="687" w:author="中村 優太" w:date="2019-01-30T03:53:00Z">
        <w:r w:rsidR="00E1110F">
          <w:rPr>
            <w:rFonts w:hint="eastAsia"/>
            <w:noProof/>
          </w:rPr>
          <w:t xml:space="preserve">. </w:t>
        </w:r>
        <w:r w:rsidR="00E1110F">
          <w:rPr>
            <w:rFonts w:hint="eastAsia"/>
            <w:noProof/>
          </w:rPr>
          <w:t>中心化拡張は</w:t>
        </w:r>
        <w:r w:rsidR="00E1110F">
          <w:rPr>
            <w:rFonts w:hint="eastAsia"/>
            <w:noProof/>
          </w:rPr>
          <w:t>,</w:t>
        </w:r>
        <w:r w:rsidR="00E1110F" w:rsidRPr="00E1110F">
          <w:rPr>
            <w:noProof/>
          </w:rPr>
          <w:t xml:space="preserve"> </w:t>
        </w:r>
      </w:ins>
      <w:ins w:id="688" w:author="中村 優太" w:date="2019-01-30T03:54:00Z">
        <w:r w:rsidR="00E1110F" w:rsidRPr="00E1110F">
          <w:rPr>
            <w:noProof/>
            <w:rPrChange w:id="689" w:author="中村 優太" w:date="2019-01-30T03:54:00Z">
              <w:rPr>
                <w:i/>
                <w:noProof/>
              </w:rPr>
            </w:rPrChange>
          </w:rPr>
          <w:t>3</w:t>
        </w:r>
        <w:r w:rsidR="00E1110F" w:rsidRPr="00E1110F">
          <w:rPr>
            <w:rFonts w:hint="eastAsia"/>
            <w:noProof/>
            <w:rPrChange w:id="690" w:author="中村 優太" w:date="2019-01-30T03:54:00Z">
              <w:rPr>
                <w:rFonts w:hint="eastAsia"/>
                <w:i/>
                <w:noProof/>
              </w:rPr>
            </w:rPrChange>
          </w:rPr>
          <w:t>次元</w:t>
        </w:r>
        <w:r w:rsidR="00E1110F" w:rsidRPr="00E1110F">
          <w:rPr>
            <w:noProof/>
            <w:rPrChange w:id="691" w:author="中村 優太" w:date="2019-01-30T03:54:00Z">
              <w:rPr>
                <w:i/>
                <w:noProof/>
              </w:rPr>
            </w:rPrChange>
          </w:rPr>
          <w:t xml:space="preserve"> CNN </w:t>
        </w:r>
        <w:r w:rsidR="00E1110F" w:rsidRPr="00E1110F">
          <w:rPr>
            <w:rFonts w:hint="eastAsia"/>
            <w:noProof/>
            <w:rPrChange w:id="692" w:author="中村 優太" w:date="2019-01-30T03:54:00Z">
              <w:rPr>
                <w:rFonts w:hint="eastAsia"/>
                <w:i/>
                <w:noProof/>
              </w:rPr>
            </w:rPrChange>
          </w:rPr>
          <w:t>の</w:t>
        </w:r>
      </w:ins>
      <w:ins w:id="693" w:author="中村 優太" w:date="2019-01-30T12:36:00Z">
        <w:r w:rsidR="005C4B2A">
          <w:rPr>
            <w:noProof/>
          </w:rPr>
          <w:t>畳み込み層の</w:t>
        </w:r>
      </w:ins>
      <w:ins w:id="694" w:author="中村 優太" w:date="2019-01-30T03:54:00Z">
        <w:r w:rsidR="00E1110F" w:rsidRPr="00E1110F">
          <w:rPr>
            <w:rFonts w:hint="eastAsia"/>
            <w:noProof/>
            <w:rPrChange w:id="695" w:author="中村 優太" w:date="2019-01-30T03:54:00Z">
              <w:rPr>
                <w:rFonts w:hint="eastAsia"/>
                <w:i/>
                <w:noProof/>
              </w:rPr>
            </w:rPrChange>
          </w:rPr>
          <w:t>重みをすべて</w:t>
        </w:r>
        <w:r w:rsidR="00E1110F" w:rsidRPr="00E1110F">
          <w:rPr>
            <w:noProof/>
            <w:rPrChange w:id="696" w:author="中村 優太" w:date="2019-01-30T03:54:00Z">
              <w:rPr>
                <w:i/>
                <w:noProof/>
              </w:rPr>
            </w:rPrChange>
          </w:rPr>
          <w:t>0</w:t>
        </w:r>
        <w:r w:rsidR="005C4B2A">
          <w:rPr>
            <w:rFonts w:hint="eastAsia"/>
            <w:noProof/>
          </w:rPr>
          <w:t>で初期化</w:t>
        </w:r>
      </w:ins>
      <w:ins w:id="697" w:author="中村 優太" w:date="2019-01-30T12:36:00Z">
        <w:r w:rsidR="005C4B2A">
          <w:rPr>
            <w:noProof/>
          </w:rPr>
          <w:t>した</w:t>
        </w:r>
      </w:ins>
      <w:ins w:id="698" w:author="中村 優太" w:date="2019-01-30T03:54:00Z">
        <w:r w:rsidR="00E1110F" w:rsidRPr="00E1110F">
          <w:rPr>
            <w:rFonts w:hint="eastAsia"/>
            <w:noProof/>
            <w:rPrChange w:id="699" w:author="中村 優太" w:date="2019-01-30T03:54:00Z">
              <w:rPr>
                <w:rFonts w:hint="eastAsia"/>
                <w:i/>
                <w:noProof/>
              </w:rPr>
            </w:rPrChange>
          </w:rPr>
          <w:t>後に</w:t>
        </w:r>
        <w:r w:rsidR="00E1110F" w:rsidRPr="00E1110F">
          <w:rPr>
            <w:noProof/>
            <w:rPrChange w:id="700" w:author="中村 優太" w:date="2019-01-30T03:54:00Z">
              <w:rPr>
                <w:i/>
                <w:noProof/>
              </w:rPr>
            </w:rPrChange>
          </w:rPr>
          <w:t xml:space="preserve">, </w:t>
        </w:r>
        <w:r w:rsidR="00E1110F" w:rsidRPr="00E1110F">
          <w:rPr>
            <w:rFonts w:hint="eastAsia"/>
            <w:noProof/>
            <w:rPrChange w:id="701" w:author="中村 優太" w:date="2019-01-30T03:54:00Z">
              <w:rPr>
                <w:rFonts w:hint="eastAsia"/>
                <w:i/>
                <w:noProof/>
              </w:rPr>
            </w:rPrChange>
          </w:rPr>
          <w:t>時間軸において中央に位置するフィルターにのみ対応する</w:t>
        </w:r>
        <w:r w:rsidR="00E1110F" w:rsidRPr="00E1110F">
          <w:rPr>
            <w:noProof/>
            <w:rPrChange w:id="702" w:author="中村 優太" w:date="2019-01-30T03:54:00Z">
              <w:rPr>
                <w:i/>
                <w:noProof/>
              </w:rPr>
            </w:rPrChange>
          </w:rPr>
          <w:t xml:space="preserve">2 </w:t>
        </w:r>
        <w:r w:rsidR="00E1110F" w:rsidRPr="00E1110F">
          <w:rPr>
            <w:rFonts w:hint="eastAsia"/>
            <w:noProof/>
            <w:rPrChange w:id="703" w:author="中村 優太" w:date="2019-01-30T03:54:00Z">
              <w:rPr>
                <w:rFonts w:hint="eastAsia"/>
                <w:i/>
                <w:noProof/>
              </w:rPr>
            </w:rPrChange>
          </w:rPr>
          <w:t>次元</w:t>
        </w:r>
        <w:r w:rsidR="00E1110F" w:rsidRPr="00E1110F">
          <w:rPr>
            <w:noProof/>
            <w:rPrChange w:id="704" w:author="中村 優太" w:date="2019-01-30T03:54:00Z">
              <w:rPr>
                <w:i/>
                <w:noProof/>
              </w:rPr>
            </w:rPrChange>
          </w:rPr>
          <w:t xml:space="preserve"> CNN </w:t>
        </w:r>
        <w:r w:rsidR="00E1110F" w:rsidRPr="00E1110F">
          <w:rPr>
            <w:rFonts w:hint="eastAsia"/>
            <w:noProof/>
            <w:rPrChange w:id="705" w:author="中村 優太" w:date="2019-01-30T03:54:00Z">
              <w:rPr>
                <w:rFonts w:hint="eastAsia"/>
                <w:i/>
                <w:noProof/>
              </w:rPr>
            </w:rPrChange>
          </w:rPr>
          <w:t>の</w:t>
        </w:r>
      </w:ins>
      <w:ins w:id="706" w:author="中村 優太" w:date="2019-01-30T16:39:00Z">
        <w:r w:rsidR="0098748A">
          <w:rPr>
            <w:rFonts w:hint="eastAsia"/>
            <w:noProof/>
          </w:rPr>
          <w:t>畳み込みそうの</w:t>
        </w:r>
      </w:ins>
      <w:ins w:id="707" w:author="中村 優太" w:date="2019-01-30T03:54:00Z">
        <w:r w:rsidR="00E1110F" w:rsidRPr="00E1110F">
          <w:rPr>
            <w:rFonts w:hint="eastAsia"/>
            <w:noProof/>
            <w:rPrChange w:id="708" w:author="中村 優太" w:date="2019-01-30T03:54:00Z">
              <w:rPr>
                <w:rFonts w:hint="eastAsia"/>
                <w:i/>
                <w:noProof/>
              </w:rPr>
            </w:rPrChange>
          </w:rPr>
          <w:t>重みを転移することによって初期化を</w:t>
        </w:r>
        <w:r w:rsidR="00E1110F">
          <w:rPr>
            <w:rFonts w:hint="eastAsia"/>
            <w:noProof/>
          </w:rPr>
          <w:t>行</w:t>
        </w:r>
        <w:r w:rsidR="00E1110F">
          <w:rPr>
            <w:noProof/>
          </w:rPr>
          <w:t>う</w:t>
        </w:r>
        <w:r w:rsidR="00E1110F">
          <w:rPr>
            <w:rFonts w:hint="eastAsia"/>
            <w:noProof/>
          </w:rPr>
          <w:t xml:space="preserve"> </w:t>
        </w:r>
      </w:ins>
      <w:ins w:id="709" w:author="中村 優太" w:date="2019-01-30T04:04:00Z">
        <w:r w:rsidR="00274246">
          <w:rPr>
            <w:rFonts w:hint="eastAsia"/>
            <w:noProof/>
          </w:rPr>
          <w:t>I3D</w:t>
        </w:r>
        <w:r w:rsidR="00274246">
          <w:rPr>
            <w:noProof/>
          </w:rPr>
          <w:t xml:space="preserve"> </w:t>
        </w:r>
        <w:r w:rsidR="00274246">
          <w:rPr>
            <w:noProof/>
          </w:rPr>
          <w:t>ネットワークの作成方法である</w:t>
        </w:r>
        <w:r w:rsidR="00274246">
          <w:rPr>
            <w:rFonts w:hint="eastAsia"/>
            <w:noProof/>
          </w:rPr>
          <w:t xml:space="preserve"> </w:t>
        </w:r>
      </w:ins>
      <w:ins w:id="710" w:author="中村 優太" w:date="2019-01-30T03:54:00Z">
        <w:r w:rsidR="00E1110F">
          <w:rPr>
            <w:rFonts w:hint="eastAsia"/>
            <w:noProof/>
          </w:rPr>
          <w:t>(</w:t>
        </w:r>
        <w:r w:rsidR="00E1110F" w:rsidRPr="00E1110F">
          <w:rPr>
            <w:rFonts w:ascii="Times New Roman" w:hAnsi="Times New Roman" w:cs="Times New Roman"/>
            <w:noProof/>
            <w:rPrChange w:id="711" w:author="中村 優太" w:date="2019-01-30T03:54:00Z">
              <w:rPr>
                <w:rFonts w:ascii="Times New Roman" w:hAnsi="Times New Roman" w:cs="Times New Roman"/>
                <w:i/>
                <w:noProof/>
              </w:rPr>
            </w:rPrChange>
          </w:rPr>
          <w:t>Girdhar et al,. 2018</w:t>
        </w:r>
        <w:r w:rsidR="00E1110F">
          <w:rPr>
            <w:rFonts w:hint="eastAsia"/>
            <w:noProof/>
          </w:rPr>
          <w:t>)</w:t>
        </w:r>
      </w:ins>
      <w:ins w:id="712" w:author="中村 優太" w:date="2019-01-30T04:03:00Z">
        <w:r w:rsidR="00274246">
          <w:rPr>
            <w:noProof/>
          </w:rPr>
          <w:t xml:space="preserve"> </w:t>
        </w:r>
      </w:ins>
      <w:ins w:id="713" w:author="中村 優太" w:date="2019-01-30T03:54:00Z">
        <w:r w:rsidR="00E1110F" w:rsidRPr="00E1110F">
          <w:rPr>
            <w:noProof/>
            <w:rPrChange w:id="714" w:author="中村 優太" w:date="2019-01-30T03:54:00Z">
              <w:rPr>
                <w:i/>
                <w:noProof/>
              </w:rPr>
            </w:rPrChange>
          </w:rPr>
          <w:t>.</w:t>
        </w:r>
      </w:ins>
      <w:ins w:id="715" w:author="中村 優太" w:date="2019-01-30T12:37:00Z">
        <w:r w:rsidR="00E609A0" w:rsidRPr="00E609A0">
          <w:rPr>
            <w:noProof/>
          </w:rPr>
          <w:t xml:space="preserve"> </w:t>
        </w:r>
        <w:r w:rsidR="00E609A0">
          <w:rPr>
            <w:noProof/>
          </w:rPr>
          <w:t xml:space="preserve"> </w:t>
        </w:r>
        <w:r w:rsidR="00E609A0">
          <w:rPr>
            <w:noProof/>
          </w:rPr>
          <w:t>本検証では</w:t>
        </w:r>
        <w:r w:rsidR="00E609A0">
          <w:rPr>
            <w:rFonts w:hint="eastAsia"/>
            <w:noProof/>
          </w:rPr>
          <w:t>, 3</w:t>
        </w:r>
        <w:r w:rsidR="00E609A0">
          <w:rPr>
            <w:rFonts w:hint="eastAsia"/>
            <w:noProof/>
          </w:rPr>
          <w:t>次元</w:t>
        </w:r>
        <w:r w:rsidR="00E609A0">
          <w:rPr>
            <w:rFonts w:hint="eastAsia"/>
            <w:noProof/>
          </w:rPr>
          <w:t xml:space="preserve">CNN </w:t>
        </w:r>
        <w:r w:rsidR="00E609A0">
          <w:rPr>
            <w:rFonts w:hint="eastAsia"/>
            <w:noProof/>
          </w:rPr>
          <w:t>に拡張した</w:t>
        </w:r>
        <w:r w:rsidR="00E609A0">
          <w:rPr>
            <w:rFonts w:hint="eastAsia"/>
            <w:noProof/>
          </w:rPr>
          <w:t xml:space="preserve"> ResNets</w:t>
        </w:r>
        <w:r w:rsidR="00E609A0">
          <w:rPr>
            <w:noProof/>
          </w:rPr>
          <w:t>50</w:t>
        </w:r>
        <w:r w:rsidR="00E609A0">
          <w:rPr>
            <w:rFonts w:hint="eastAsia"/>
            <w:noProof/>
          </w:rPr>
          <w:t xml:space="preserve"> </w:t>
        </w:r>
        <w:r w:rsidR="00E609A0">
          <w:rPr>
            <w:noProof/>
          </w:rPr>
          <w:t>に</w:t>
        </w:r>
        <w:r w:rsidR="00E609A0">
          <w:rPr>
            <w:rFonts w:hint="eastAsia"/>
            <w:noProof/>
          </w:rPr>
          <w:t xml:space="preserve">, </w:t>
        </w:r>
        <w:r w:rsidR="00E609A0">
          <w:rPr>
            <w:noProof/>
          </w:rPr>
          <w:t>この</w:t>
        </w:r>
        <w:r w:rsidR="008948D8">
          <w:rPr>
            <w:noProof/>
          </w:rPr>
          <w:t>中心化拡張</w:t>
        </w:r>
        <w:r w:rsidR="00E609A0">
          <w:rPr>
            <w:noProof/>
          </w:rPr>
          <w:t>を用いて</w:t>
        </w:r>
        <w:r w:rsidR="00E609A0">
          <w:rPr>
            <w:rFonts w:hint="eastAsia"/>
            <w:noProof/>
          </w:rPr>
          <w:t xml:space="preserve">. </w:t>
        </w:r>
        <w:r w:rsidR="00E609A0">
          <w:rPr>
            <w:noProof/>
          </w:rPr>
          <w:t>前述の静止画中の物体判別タスクを学習した</w:t>
        </w:r>
        <w:r w:rsidR="00E609A0">
          <w:rPr>
            <w:rFonts w:hint="eastAsia"/>
            <w:noProof/>
          </w:rPr>
          <w:t xml:space="preserve"> 2</w:t>
        </w:r>
        <w:r w:rsidR="00E609A0">
          <w:rPr>
            <w:rFonts w:hint="eastAsia"/>
            <w:noProof/>
          </w:rPr>
          <w:t>次元</w:t>
        </w:r>
        <w:r w:rsidR="00E609A0">
          <w:rPr>
            <w:rFonts w:hint="eastAsia"/>
            <w:noProof/>
          </w:rPr>
          <w:t>CNN</w:t>
        </w:r>
        <w:r w:rsidR="00E609A0">
          <w:rPr>
            <w:rFonts w:hint="eastAsia"/>
            <w:noProof/>
          </w:rPr>
          <w:t>の重みを転移すること</w:t>
        </w:r>
        <w:r w:rsidR="00E609A0">
          <w:rPr>
            <w:noProof/>
          </w:rPr>
          <w:t>によって初期化</w:t>
        </w:r>
        <w:r w:rsidR="00E609A0" w:rsidRPr="000A13CF">
          <w:rPr>
            <w:noProof/>
          </w:rPr>
          <w:t>を行った</w:t>
        </w:r>
        <w:r w:rsidR="00E609A0">
          <w:rPr>
            <w:rFonts w:hint="eastAsia"/>
            <w:noProof/>
          </w:rPr>
          <w:t xml:space="preserve"> CNN </w:t>
        </w:r>
        <w:r w:rsidR="00E609A0">
          <w:rPr>
            <w:rFonts w:hint="eastAsia"/>
            <w:noProof/>
          </w:rPr>
          <w:t>を平均化拡張</w:t>
        </w:r>
        <w:r w:rsidR="00E609A0">
          <w:rPr>
            <w:rFonts w:hint="eastAsia"/>
            <w:noProof/>
          </w:rPr>
          <w:t xml:space="preserve"> CNN </w:t>
        </w:r>
        <w:r w:rsidR="00E609A0">
          <w:rPr>
            <w:rFonts w:hint="eastAsia"/>
            <w:noProof/>
          </w:rPr>
          <w:t>と呼ぶ</w:t>
        </w:r>
        <w:r w:rsidR="00E609A0" w:rsidRPr="000A13CF">
          <w:rPr>
            <w:noProof/>
          </w:rPr>
          <w:t>..</w:t>
        </w:r>
      </w:ins>
    </w:p>
    <w:p w14:paraId="626C9A96" w14:textId="34CCF04F" w:rsidR="0013029E" w:rsidRPr="000A13CF" w:rsidDel="00E95DC1" w:rsidRDefault="0013029E">
      <w:pPr>
        <w:pStyle w:val="a0"/>
        <w:rPr>
          <w:del w:id="716" w:author="中村 優太" w:date="2019-01-30T04:27:00Z"/>
          <w:noProof/>
        </w:rPr>
      </w:pPr>
    </w:p>
    <w:p w14:paraId="5DAAF9CA" w14:textId="0060FAB0" w:rsidR="001C2FF7" w:rsidRPr="000A13CF" w:rsidDel="00E95DC1" w:rsidRDefault="00624158">
      <w:pPr>
        <w:pStyle w:val="a0"/>
        <w:rPr>
          <w:del w:id="717" w:author="中村 優太" w:date="2019-01-30T04:27:00Z"/>
          <w:noProof/>
        </w:rPr>
      </w:pPr>
      <w:del w:id="718" w:author="中村 優太" w:date="2019-01-30T04:27:00Z">
        <w:r w:rsidRPr="000A13CF" w:rsidDel="00E95DC1">
          <w:rPr>
            <w:noProof/>
          </w:rPr>
          <w:delText>本検証においては</w:delText>
        </w:r>
        <w:r w:rsidRPr="000A13CF" w:rsidDel="00E95DC1">
          <w:rPr>
            <w:noProof/>
          </w:rPr>
          <w:delText xml:space="preserve">, </w:delText>
        </w:r>
        <w:r w:rsidRPr="000A13CF" w:rsidDel="00E95DC1">
          <w:rPr>
            <w:noProof/>
          </w:rPr>
          <w:delText>画像中の物体判別に</w:delText>
        </w:r>
        <w:r w:rsidRPr="000A13CF" w:rsidDel="00E95DC1">
          <w:rPr>
            <w:noProof/>
          </w:rPr>
          <w:delText>pre-train</w:delText>
        </w:r>
        <w:r w:rsidR="009B307E" w:rsidDel="00E95DC1">
          <w:rPr>
            <w:rFonts w:hint="eastAsia"/>
            <w:noProof/>
          </w:rPr>
          <w:delText>ing</w:delText>
        </w:r>
        <w:r w:rsidRPr="000A13CF" w:rsidDel="00E95DC1">
          <w:rPr>
            <w:noProof/>
          </w:rPr>
          <w:delText>された</w:delText>
        </w:r>
        <w:r w:rsidR="00F9746E" w:rsidDel="00E95DC1">
          <w:rPr>
            <w:noProof/>
          </w:rPr>
          <w:delText>3</w:delText>
        </w:r>
        <w:r w:rsidR="00F9746E" w:rsidDel="00E95DC1">
          <w:rPr>
            <w:noProof/>
          </w:rPr>
          <w:delText>次元</w:delText>
        </w:r>
      </w:del>
      <w:del w:id="719" w:author="中村 優太" w:date="2019-01-29T18:25:00Z">
        <w:r w:rsidR="00F9746E" w:rsidDel="004D4F16">
          <w:rPr>
            <w:noProof/>
          </w:rPr>
          <w:delText>畳み込み</w:delText>
        </w:r>
        <w:r w:rsidRPr="000A13CF" w:rsidDel="004D4F16">
          <w:rPr>
            <w:noProof/>
          </w:rPr>
          <w:delText>ニューラルネットワーク</w:delText>
        </w:r>
      </w:del>
      <w:del w:id="720" w:author="中村 優太" w:date="2019-01-30T04:27:00Z">
        <w:r w:rsidRPr="000A13CF" w:rsidDel="00E95DC1">
          <w:rPr>
            <w:noProof/>
          </w:rPr>
          <w:delText>として</w:delText>
        </w:r>
        <w:r w:rsidRPr="000A13CF" w:rsidDel="00E95DC1">
          <w:rPr>
            <w:noProof/>
          </w:rPr>
          <w:delText>, ImageNet</w:delText>
        </w:r>
        <w:r w:rsidRPr="000A13CF" w:rsidDel="00E95DC1">
          <w:rPr>
            <w:noProof/>
          </w:rPr>
          <w:delText>で</w:delText>
        </w:r>
        <w:r w:rsidRPr="000A13CF" w:rsidDel="00E95DC1">
          <w:rPr>
            <w:noProof/>
          </w:rPr>
          <w:delText>pre-train</w:delText>
        </w:r>
        <w:r w:rsidR="009B307E" w:rsidDel="00E95DC1">
          <w:rPr>
            <w:noProof/>
          </w:rPr>
          <w:delText>ing</w:delText>
        </w:r>
        <w:r w:rsidRPr="000A13CF" w:rsidDel="00E95DC1">
          <w:rPr>
            <w:noProof/>
          </w:rPr>
          <w:delText>された</w:delText>
        </w:r>
        <w:r w:rsidRPr="000A13CF" w:rsidDel="00E95DC1">
          <w:rPr>
            <w:noProof/>
          </w:rPr>
          <w:delText xml:space="preserve">ResNets50 </w:delText>
        </w:r>
        <w:r w:rsidRPr="000A13CF" w:rsidDel="00E95DC1">
          <w:rPr>
            <w:noProof/>
          </w:rPr>
          <w:delText>をそれぞれ</w:delText>
        </w:r>
        <w:r w:rsidRPr="000A13CF" w:rsidDel="00E95DC1">
          <w:rPr>
            <w:noProof/>
          </w:rPr>
          <w:delText xml:space="preserve">, </w:delText>
        </w:r>
        <w:r w:rsidRPr="000A13CF" w:rsidDel="00E95DC1">
          <w:rPr>
            <w:noProof/>
          </w:rPr>
          <w:delText>平均化拡張</w:delText>
        </w:r>
        <w:r w:rsidRPr="000A13CF" w:rsidDel="00E95DC1">
          <w:rPr>
            <w:noProof/>
          </w:rPr>
          <w:delText xml:space="preserve">, </w:delText>
        </w:r>
        <w:r w:rsidRPr="000A13CF" w:rsidDel="00E95DC1">
          <w:rPr>
            <w:noProof/>
          </w:rPr>
          <w:delText>中心化拡張によって</w:delText>
        </w:r>
        <w:r w:rsidR="00F9746E" w:rsidDel="00E95DC1">
          <w:rPr>
            <w:noProof/>
          </w:rPr>
          <w:delText>3</w:delText>
        </w:r>
        <w:r w:rsidR="00F9746E" w:rsidDel="00E95DC1">
          <w:rPr>
            <w:noProof/>
          </w:rPr>
          <w:delText>次元</w:delText>
        </w:r>
      </w:del>
      <w:del w:id="721" w:author="中村 優太" w:date="2019-01-29T18:25:00Z">
        <w:r w:rsidR="00F9746E" w:rsidDel="004D4F16">
          <w:rPr>
            <w:noProof/>
          </w:rPr>
          <w:delText>畳み込み</w:delText>
        </w:r>
        <w:r w:rsidRPr="000A13CF" w:rsidDel="004D4F16">
          <w:rPr>
            <w:noProof/>
          </w:rPr>
          <w:delText>ニューラルネットワーク</w:delText>
        </w:r>
      </w:del>
      <w:del w:id="722" w:author="中村 優太" w:date="2019-01-30T04:27:00Z">
        <w:r w:rsidRPr="000A13CF" w:rsidDel="00E95DC1">
          <w:rPr>
            <w:noProof/>
          </w:rPr>
          <w:delText>に拡張したものを用いた</w:delText>
        </w:r>
        <w:r w:rsidRPr="000A13CF" w:rsidDel="00E95DC1">
          <w:rPr>
            <w:noProof/>
          </w:rPr>
          <w:delText>.</w:delText>
        </w:r>
      </w:del>
    </w:p>
    <w:p w14:paraId="033D9636" w14:textId="5FDE0182" w:rsidR="001C2FF7" w:rsidRDefault="00624158">
      <w:pPr>
        <w:pStyle w:val="3"/>
        <w:pPrChange w:id="723" w:author="中村 優太" w:date="2019-01-30T11:06:00Z">
          <w:pPr>
            <w:pStyle w:val="4"/>
          </w:pPr>
        </w:pPrChange>
      </w:pPr>
      <w:bookmarkStart w:id="724" w:name="_Toc536624122"/>
      <w:bookmarkStart w:id="725" w:name="動詞判別時空間畳み込みニューラルネットワーク"/>
      <w:r w:rsidRPr="000A13CF">
        <w:t>2.1.</w:t>
      </w:r>
      <w:ins w:id="726" w:author="中村 優太" w:date="2019-01-30T11:06:00Z">
        <w:r w:rsidR="0099171A">
          <w:t>4.</w:t>
        </w:r>
      </w:ins>
      <w:del w:id="727" w:author="中村 優太" w:date="2019-01-30T11:06:00Z">
        <w:r w:rsidRPr="000A13CF" w:rsidDel="0099171A">
          <w:delText>2.</w:delText>
        </w:r>
      </w:del>
      <w:del w:id="728" w:author="中村 優太" w:date="2019-01-29T21:49:00Z">
        <w:r w:rsidRPr="000A13CF" w:rsidDel="0024437E">
          <w:delText>2</w:delText>
        </w:r>
      </w:del>
      <w:r w:rsidRPr="000A13CF">
        <w:t xml:space="preserve"> </w:t>
      </w:r>
      <w:ins w:id="729" w:author="中村 優太" w:date="2019-01-30T12:25:00Z">
        <w:r w:rsidR="003D2B44">
          <w:t xml:space="preserve"> </w:t>
        </w:r>
      </w:ins>
      <w:ins w:id="730" w:author="中村 優太" w:date="2019-01-29T21:49:00Z">
        <w:r w:rsidR="0024437E">
          <w:t>動詞判別</w:t>
        </w:r>
        <w:r w:rsidR="0024437E">
          <w:rPr>
            <w:rFonts w:hint="eastAsia"/>
          </w:rPr>
          <w:t xml:space="preserve"> CNN</w:t>
        </w:r>
      </w:ins>
      <w:bookmarkEnd w:id="724"/>
      <w:del w:id="731" w:author="中村 優太" w:date="2019-01-29T21:49:00Z">
        <w:r w:rsidRPr="000A13CF" w:rsidDel="0024437E">
          <w:delText>動詞判別</w:delText>
        </w:r>
        <w:r w:rsidR="00F9746E" w:rsidDel="0024437E">
          <w:delText>3</w:delText>
        </w:r>
        <w:r w:rsidR="00F9746E" w:rsidDel="0024437E">
          <w:delText>次元畳み込み</w:delText>
        </w:r>
        <w:r w:rsidRPr="000A13CF" w:rsidDel="0024437E">
          <w:delText>ニューラルネットワーク</w:delText>
        </w:r>
      </w:del>
      <w:bookmarkEnd w:id="725"/>
    </w:p>
    <w:p w14:paraId="6CB84CE9" w14:textId="628143CD" w:rsidR="00C248AA" w:rsidRPr="00C248AA" w:rsidRDefault="00F9746E">
      <w:pPr>
        <w:pStyle w:val="a0"/>
      </w:pPr>
      <w:r>
        <w:t>3</w:t>
      </w:r>
      <w:r>
        <w:t>次元</w:t>
      </w:r>
      <w:del w:id="732" w:author="中村 優太" w:date="2019-01-29T18:25:00Z">
        <w:r w:rsidDel="004D4F16">
          <w:delText>畳み込み</w:delText>
        </w:r>
        <w:r w:rsidR="00C248AA" w:rsidDel="004D4F16">
          <w:delText>ニューラルネットワーク</w:delText>
        </w:r>
      </w:del>
      <w:ins w:id="733" w:author="中村 優太" w:date="2019-01-29T18:25:00Z">
        <w:r w:rsidR="004D4F16">
          <w:t xml:space="preserve"> CNN </w:t>
        </w:r>
      </w:ins>
      <w:r w:rsidR="00C248AA">
        <w:t>で</w:t>
      </w:r>
      <w:r w:rsidR="002F4E43">
        <w:t xml:space="preserve">, </w:t>
      </w:r>
      <w:r w:rsidR="00C248AA">
        <w:t>動画中の動詞判別を行うニューラルネットワークとして</w:t>
      </w:r>
      <w:r w:rsidR="00C248AA">
        <w:rPr>
          <w:rFonts w:hint="eastAsia"/>
        </w:rPr>
        <w:t xml:space="preserve"> kinetics</w:t>
      </w:r>
      <w:r w:rsidR="00C248AA">
        <w:rPr>
          <w:rFonts w:hint="eastAsia"/>
        </w:rPr>
        <w:t>データセット</w:t>
      </w:r>
      <w:ins w:id="734" w:author="中村 優太" w:date="2019-01-30T12:15:00Z">
        <w:r w:rsidR="00980BF7">
          <w:rPr>
            <w:rFonts w:hint="eastAsia"/>
          </w:rPr>
          <w:t xml:space="preserve"> </w:t>
        </w:r>
        <w:r w:rsidR="00980BF7">
          <w:rPr>
            <w:noProof/>
          </w:rPr>
          <w:fldChar w:fldCharType="begin" w:fldLock="1"/>
        </w:r>
        <w:r w:rsidR="00980BF7">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980BF7">
          <w:rPr>
            <w:noProof/>
          </w:rPr>
          <w:fldChar w:fldCharType="separate"/>
        </w:r>
        <w:r w:rsidR="00980BF7" w:rsidRPr="00761DC4">
          <w:rPr>
            <w:noProof/>
          </w:rPr>
          <w:t>(Kay et al., 2017)</w:t>
        </w:r>
        <w:r w:rsidR="00980BF7">
          <w:rPr>
            <w:noProof/>
          </w:rPr>
          <w:fldChar w:fldCharType="end"/>
        </w:r>
        <w:r w:rsidR="00980BF7">
          <w:rPr>
            <w:noProof/>
          </w:rPr>
          <w:t xml:space="preserve"> </w:t>
        </w:r>
      </w:ins>
      <w:ins w:id="735" w:author="中村 優太" w:date="2019-01-30T04:28:00Z">
        <w:r w:rsidR="00E95DC1">
          <w:t>を用いた動画中の</w:t>
        </w:r>
      </w:ins>
      <w:del w:id="736" w:author="中村 優太" w:date="2019-01-30T04:28:00Z">
        <w:r w:rsidR="00C248AA" w:rsidDel="00E95DC1">
          <w:rPr>
            <w:rFonts w:hint="eastAsia"/>
          </w:rPr>
          <w:delText>の</w:delText>
        </w:r>
      </w:del>
      <w:r w:rsidR="00C248AA">
        <w:rPr>
          <w:rFonts w:hint="eastAsia"/>
        </w:rPr>
        <w:t>動詞判別</w:t>
      </w:r>
      <w:ins w:id="737" w:author="中村 優太" w:date="2019-01-30T04:28:00Z">
        <w:r w:rsidR="00E95DC1">
          <w:rPr>
            <w:rFonts w:hint="eastAsia"/>
          </w:rPr>
          <w:t>タスク</w:t>
        </w:r>
      </w:ins>
      <w:r w:rsidR="00C248AA">
        <w:rPr>
          <w:rFonts w:hint="eastAsia"/>
        </w:rPr>
        <w:t>で</w:t>
      </w:r>
      <w:ins w:id="738" w:author="中村 優太" w:date="2019-01-30T12:38:00Z">
        <w:r w:rsidR="00B72BAB">
          <w:rPr>
            <w:rFonts w:hint="eastAsia"/>
          </w:rPr>
          <w:t xml:space="preserve"> </w:t>
        </w:r>
      </w:ins>
      <w:r w:rsidR="00C248AA">
        <w:rPr>
          <w:rFonts w:hint="eastAsia"/>
        </w:rPr>
        <w:t>pre-train</w:t>
      </w:r>
      <w:r w:rsidR="009B307E">
        <w:t>ing</w:t>
      </w:r>
      <w:ins w:id="739" w:author="中村 優太" w:date="2019-01-30T12:38:00Z">
        <w:r w:rsidR="00B72BAB">
          <w:t xml:space="preserve"> </w:t>
        </w:r>
      </w:ins>
      <w:r w:rsidR="00C248AA">
        <w:rPr>
          <w:rFonts w:hint="eastAsia"/>
        </w:rPr>
        <w:t>され</w:t>
      </w:r>
      <w:r w:rsidR="00C248AA">
        <w:rPr>
          <w:rFonts w:hint="eastAsia"/>
        </w:rPr>
        <w:lastRenderedPageBreak/>
        <w:t>た</w:t>
      </w:r>
      <w:ins w:id="740" w:author="中村 優太" w:date="2019-01-30T04:28:00Z">
        <w:r w:rsidR="00E95DC1">
          <w:rPr>
            <w:rFonts w:hint="eastAsia"/>
          </w:rPr>
          <w:t>3</w:t>
        </w:r>
        <w:r w:rsidR="00E95DC1">
          <w:rPr>
            <w:rFonts w:hint="eastAsia"/>
          </w:rPr>
          <w:t>次元</w:t>
        </w:r>
      </w:ins>
      <w:del w:id="741" w:author="中村 優太" w:date="2019-01-30T04:28:00Z">
        <w:r w:rsidR="00C248AA" w:rsidDel="00E95DC1">
          <w:rPr>
            <w:rFonts w:hint="eastAsia"/>
          </w:rPr>
          <w:delText>ニューラルネットワーク</w:delText>
        </w:r>
      </w:del>
      <w:ins w:id="742" w:author="中村 優太" w:date="2019-01-30T04:28:00Z">
        <w:r w:rsidR="00E95DC1">
          <w:rPr>
            <w:rFonts w:hint="eastAsia"/>
          </w:rPr>
          <w:t xml:space="preserve"> CNN </w:t>
        </w:r>
      </w:ins>
      <w:r w:rsidR="00C248AA">
        <w:rPr>
          <w:rFonts w:hint="eastAsia"/>
        </w:rPr>
        <w:t>を用いた</w:t>
      </w:r>
      <w:r w:rsidR="00C248AA">
        <w:rPr>
          <w:rFonts w:hint="eastAsia"/>
        </w:rPr>
        <w:t>.</w:t>
      </w:r>
      <w:del w:id="743" w:author="中村 優太" w:date="2019-01-30T04:29:00Z">
        <w:r w:rsidR="00C248AA" w:rsidDel="00E95DC1">
          <w:rPr>
            <w:rFonts w:hint="eastAsia"/>
          </w:rPr>
          <w:delText xml:space="preserve"> </w:delText>
        </w:r>
        <w:r w:rsidR="00C248AA" w:rsidDel="00E95DC1">
          <w:rPr>
            <w:rFonts w:hint="eastAsia"/>
          </w:rPr>
          <w:delText>このニューラルネットワークは</w:delText>
        </w:r>
        <w:r w:rsidR="00C248AA" w:rsidDel="00E95DC1">
          <w:delText>前述の</w:delText>
        </w:r>
        <w:r w:rsidR="00C248AA" w:rsidDel="00E95DC1">
          <w:rPr>
            <w:rFonts w:hint="eastAsia"/>
          </w:rPr>
          <w:delText>ImageNet</w:delText>
        </w:r>
        <w:r w:rsidR="00C248AA" w:rsidDel="00E95DC1">
          <w:rPr>
            <w:rFonts w:hint="eastAsia"/>
          </w:rPr>
          <w:delText>で</w:delText>
        </w:r>
        <w:r w:rsidR="00C248AA" w:rsidDel="00E95DC1">
          <w:rPr>
            <w:rFonts w:hint="eastAsia"/>
          </w:rPr>
          <w:delText>pre-train</w:delText>
        </w:r>
        <w:r w:rsidR="009B307E" w:rsidDel="00E95DC1">
          <w:delText>ing</w:delText>
        </w:r>
        <w:r w:rsidR="00C248AA" w:rsidDel="00E95DC1">
          <w:rPr>
            <w:rFonts w:hint="eastAsia"/>
          </w:rPr>
          <w:delText>した</w:delText>
        </w:r>
        <w:r w:rsidR="00C248AA" w:rsidDel="00E95DC1">
          <w:rPr>
            <w:rFonts w:hint="eastAsia"/>
          </w:rPr>
          <w:delText>I</w:delText>
        </w:r>
        <w:r w:rsidR="00C248AA" w:rsidDel="00E95DC1">
          <w:delText>3D</w:delText>
        </w:r>
        <w:r w:rsidR="00C248AA" w:rsidDel="00E95DC1">
          <w:delText>ネットワークを元に</w:delText>
        </w:r>
        <w:r w:rsidR="00C248AA" w:rsidDel="00E95DC1">
          <w:rPr>
            <w:rFonts w:hint="eastAsia"/>
          </w:rPr>
          <w:delText>kinetics</w:delText>
        </w:r>
        <w:r w:rsidR="00C248AA" w:rsidDel="00E95DC1">
          <w:rPr>
            <w:rFonts w:hint="eastAsia"/>
          </w:rPr>
          <w:delText>データセットでの動詞判別のタスク用に</w:delText>
        </w:r>
        <w:r w:rsidR="00C248AA" w:rsidDel="00E95DC1">
          <w:rPr>
            <w:rFonts w:hint="eastAsia"/>
          </w:rPr>
          <w:delText>fine-tune</w:delText>
        </w:r>
        <w:r w:rsidR="00C248AA" w:rsidDel="00E95DC1">
          <w:rPr>
            <w:rFonts w:hint="eastAsia"/>
          </w:rPr>
          <w:delText>されたものであり</w:delText>
        </w:r>
        <w:r w:rsidR="00C248AA" w:rsidDel="00E95DC1">
          <w:rPr>
            <w:rFonts w:hint="eastAsia"/>
          </w:rPr>
          <w:delText>,</w:delText>
        </w:r>
      </w:del>
      <w:r w:rsidR="00C248AA">
        <w:t xml:space="preserve"> </w:t>
      </w:r>
      <w:ins w:id="744" w:author="中村 優太" w:date="2019-01-30T04:29:00Z">
        <w:r w:rsidR="00E95DC1">
          <w:t>3</w:t>
        </w:r>
        <w:r w:rsidR="00E95DC1">
          <w:t>次元</w:t>
        </w:r>
        <w:r w:rsidR="00E95DC1">
          <w:rPr>
            <w:rFonts w:hint="eastAsia"/>
          </w:rPr>
          <w:t xml:space="preserve"> CNN </w:t>
        </w:r>
      </w:ins>
      <w:del w:id="745" w:author="中村 優太" w:date="2019-01-30T04:29:00Z">
        <w:r w:rsidR="00C248AA" w:rsidDel="00E95DC1">
          <w:rPr>
            <w:rFonts w:hint="eastAsia"/>
          </w:rPr>
          <w:delText>ネットワーク</w:delText>
        </w:r>
      </w:del>
      <w:r w:rsidR="00C248AA">
        <w:rPr>
          <w:rFonts w:hint="eastAsia"/>
        </w:rPr>
        <w:t>の</w:t>
      </w:r>
      <w:ins w:id="746" w:author="中村 優太" w:date="2019-01-30T04:29:00Z">
        <w:r w:rsidR="00E95DC1">
          <w:t>アーキテクチャは</w:t>
        </w:r>
      </w:ins>
      <w:del w:id="747" w:author="中村 優太" w:date="2019-01-30T04:29:00Z">
        <w:r w:rsidR="00C248AA" w:rsidDel="00E95DC1">
          <w:rPr>
            <w:rFonts w:hint="eastAsia"/>
          </w:rPr>
          <w:delText>構造としては前述のも</w:delText>
        </w:r>
      </w:del>
      <w:ins w:id="748" w:author="中村 優太" w:date="2019-01-30T04:29:00Z">
        <w:r w:rsidR="00E95DC1">
          <w:rPr>
            <w:rFonts w:hint="eastAsia"/>
          </w:rPr>
          <w:t>平均化拡張</w:t>
        </w:r>
        <w:r w:rsidR="00E95DC1">
          <w:rPr>
            <w:rFonts w:hint="eastAsia"/>
          </w:rPr>
          <w:t xml:space="preserve"> CNN</w:t>
        </w:r>
        <w:r w:rsidR="00E95DC1">
          <w:rPr>
            <w:rFonts w:hint="eastAsia"/>
          </w:rPr>
          <w:t>や中心化拡張</w:t>
        </w:r>
        <w:r w:rsidR="00E95DC1">
          <w:rPr>
            <w:rFonts w:hint="eastAsia"/>
          </w:rPr>
          <w:t xml:space="preserve"> CNN </w:t>
        </w:r>
      </w:ins>
      <w:del w:id="749" w:author="中村 優太" w:date="2019-01-30T04:29:00Z">
        <w:r w:rsidR="00C248AA" w:rsidDel="00E95DC1">
          <w:rPr>
            <w:rFonts w:hint="eastAsia"/>
          </w:rPr>
          <w:delText>の</w:delText>
        </w:r>
      </w:del>
      <w:r w:rsidR="00C248AA">
        <w:rPr>
          <w:rFonts w:hint="eastAsia"/>
        </w:rPr>
        <w:t>と同様の</w:t>
      </w:r>
      <w:r w:rsidR="00C248AA">
        <w:rPr>
          <w:rFonts w:hint="eastAsia"/>
        </w:rPr>
        <w:t>ResNets</w:t>
      </w:r>
      <w:r w:rsidR="00C248AA">
        <w:t>50</w:t>
      </w:r>
      <w:ins w:id="750" w:author="中村 優太" w:date="2019-01-29T21:49:00Z">
        <w:r w:rsidR="00E95DC1">
          <w:t xml:space="preserve"> </w:t>
        </w:r>
        <w:r w:rsidR="0024437E">
          <w:t>を</w:t>
        </w:r>
        <w:r w:rsidR="0024437E">
          <w:rPr>
            <w:rFonts w:hint="eastAsia"/>
          </w:rPr>
          <w:t>3</w:t>
        </w:r>
        <w:r w:rsidR="0024437E">
          <w:rPr>
            <w:rFonts w:hint="eastAsia"/>
          </w:rPr>
          <w:t>次元に拡張</w:t>
        </w:r>
      </w:ins>
      <w:del w:id="751" w:author="中村 優太" w:date="2019-01-29T21:49:00Z">
        <w:r w:rsidR="00C248AA" w:rsidDel="0024437E">
          <w:delText>を使用</w:delText>
        </w:r>
      </w:del>
      <w:r w:rsidR="00C248AA">
        <w:t>し</w:t>
      </w:r>
      <w:ins w:id="752" w:author="中村 優太" w:date="2019-01-30T04:30:00Z">
        <w:r w:rsidR="00E95DC1">
          <w:rPr>
            <w:rFonts w:hint="eastAsia"/>
          </w:rPr>
          <w:t>たものを利用した</w:t>
        </w:r>
      </w:ins>
      <w:del w:id="753" w:author="中村 優太" w:date="2019-01-30T04:30:00Z">
        <w:r w:rsidR="00C248AA" w:rsidDel="00E95DC1">
          <w:delText>ているものを用いた</w:delText>
        </w:r>
      </w:del>
      <w:r w:rsidR="00C248AA">
        <w:rPr>
          <w:rFonts w:hint="eastAsia"/>
        </w:rPr>
        <w:t>.</w:t>
      </w:r>
    </w:p>
    <w:p w14:paraId="756B88CB" w14:textId="62ECC95E" w:rsidR="001C2FF7" w:rsidRPr="000A13CF" w:rsidRDefault="00624158" w:rsidP="006F0738">
      <w:pPr>
        <w:pStyle w:val="2"/>
      </w:pPr>
      <w:bookmarkStart w:id="754" w:name="データセット"/>
      <w:bookmarkStart w:id="755" w:name="_Toc533783289"/>
      <w:bookmarkStart w:id="756" w:name="_Toc533784032"/>
      <w:bookmarkStart w:id="757" w:name="_Toc536624123"/>
      <w:r w:rsidRPr="000A13CF">
        <w:t xml:space="preserve">2.2 </w:t>
      </w:r>
      <w:ins w:id="758" w:author="中村 優太" w:date="2019-01-30T12:25:00Z">
        <w:r w:rsidR="003D2B44">
          <w:t xml:space="preserve"> </w:t>
        </w:r>
      </w:ins>
      <w:r w:rsidRPr="000A13CF">
        <w:t>データセット</w:t>
      </w:r>
      <w:bookmarkEnd w:id="754"/>
      <w:bookmarkEnd w:id="755"/>
      <w:bookmarkEnd w:id="756"/>
      <w:bookmarkEnd w:id="757"/>
    </w:p>
    <w:p w14:paraId="396BD825" w14:textId="30F5FFA1" w:rsidR="001C2FF7" w:rsidRPr="000A13CF" w:rsidRDefault="00624158" w:rsidP="006F0738">
      <w:pPr>
        <w:pStyle w:val="3"/>
      </w:pPr>
      <w:bookmarkStart w:id="759" w:name="moments-in-time-データセット"/>
      <w:bookmarkStart w:id="760" w:name="_Toc533783290"/>
      <w:bookmarkStart w:id="761" w:name="_Toc533784033"/>
      <w:bookmarkStart w:id="762" w:name="_Toc536624124"/>
      <w:r w:rsidRPr="000A13CF">
        <w:t>2.2.1</w:t>
      </w:r>
      <w:ins w:id="763" w:author="中村 優太" w:date="2019-01-30T12:25:00Z">
        <w:r w:rsidR="003D2B44">
          <w:t xml:space="preserve"> </w:t>
        </w:r>
      </w:ins>
      <w:r w:rsidRPr="000A13CF">
        <w:t xml:space="preserve"> Moments In Time </w:t>
      </w:r>
      <w:r w:rsidRPr="000A13CF">
        <w:t>データセット</w:t>
      </w:r>
      <w:bookmarkEnd w:id="759"/>
      <w:bookmarkEnd w:id="760"/>
      <w:bookmarkEnd w:id="761"/>
      <w:bookmarkEnd w:id="762"/>
    </w:p>
    <w:p w14:paraId="794FDBC7" w14:textId="27FE4A74" w:rsidR="001C2FF7" w:rsidRPr="000A13CF" w:rsidRDefault="00624158" w:rsidP="006F0738">
      <w:pPr>
        <w:pStyle w:val="FirstParagraph"/>
      </w:pPr>
      <w:del w:id="764" w:author="中村 優太" w:date="2019-01-29T16:14:00Z">
        <w:r w:rsidRPr="000A13CF" w:rsidDel="00BD4717">
          <w:rPr>
            <w:noProof/>
          </w:rPr>
          <w:delText>I3D</w:delText>
        </w:r>
      </w:del>
      <w:ins w:id="765" w:author="中村 優太" w:date="2019-01-29T18:25:00Z">
        <w:r w:rsidR="004D4F16">
          <w:rPr>
            <w:noProof/>
          </w:rPr>
          <w:t xml:space="preserve"> CNN </w:t>
        </w:r>
      </w:ins>
      <w:r w:rsidRPr="000A13CF">
        <w:rPr>
          <w:noProof/>
        </w:rPr>
        <w:t>の訓練</w:t>
      </w:r>
      <w:r w:rsidRPr="000A13CF">
        <w:rPr>
          <w:noProof/>
        </w:rPr>
        <w:t xml:space="preserve">, </w:t>
      </w:r>
      <w:r w:rsidRPr="000A13CF">
        <w:rPr>
          <w:noProof/>
        </w:rPr>
        <w:t>および検証には</w:t>
      </w:r>
      <w:r w:rsidRPr="000A13CF">
        <w:rPr>
          <w:noProof/>
        </w:rPr>
        <w:t>Momets In Time</w:t>
      </w:r>
      <w:r w:rsidRPr="000A13CF">
        <w:rPr>
          <w:noProof/>
        </w:rPr>
        <w:t>データセット</w:t>
      </w:r>
      <w:r w:rsidR="000A13CF">
        <w:rPr>
          <w:noProof/>
        </w:rPr>
        <w:t xml:space="preserve"> </w:t>
      </w:r>
      <w:r w:rsidR="004C0E66">
        <w:rPr>
          <w:noProof/>
        </w:rPr>
        <w:fldChar w:fldCharType="begin" w:fldLock="1"/>
      </w:r>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r w:rsidR="004C0E66">
        <w:rPr>
          <w:noProof/>
        </w:rPr>
        <w:fldChar w:fldCharType="end"/>
      </w:r>
      <w:r w:rsidR="000A13CF">
        <w:rPr>
          <w:noProof/>
        </w:rPr>
        <w:t xml:space="preserve"> </w:t>
      </w:r>
      <w:r w:rsidRPr="000A13CF">
        <w:rPr>
          <w:noProof/>
        </w:rPr>
        <w:t>から抽出した</w:t>
      </w:r>
      <w:r w:rsidRPr="000A13CF">
        <w:rPr>
          <w:noProof/>
        </w:rPr>
        <w:t>12</w:t>
      </w:r>
      <w:r w:rsidR="00F22B7A">
        <w:rPr>
          <w:noProof/>
        </w:rPr>
        <w:t>00</w:t>
      </w:r>
      <w:r w:rsidR="00C248AA">
        <w:rPr>
          <w:noProof/>
        </w:rPr>
        <w:t xml:space="preserve"> </w:t>
      </w:r>
      <w:r w:rsidRPr="000A13CF">
        <w:rPr>
          <w:noProof/>
        </w:rPr>
        <w:t>件の動画データ</w:t>
      </w:r>
      <w:del w:id="766" w:author="中村 優太" w:date="2019-01-30T12:39:00Z">
        <w:r w:rsidRPr="000A13CF" w:rsidDel="00BB09BB">
          <w:rPr>
            <w:noProof/>
          </w:rPr>
          <w:delText>及</w:delText>
        </w:r>
      </w:del>
      <w:del w:id="767" w:author="中村 優太" w:date="2019-01-30T12:38:00Z">
        <w:r w:rsidRPr="000A13CF" w:rsidDel="00BB09BB">
          <w:rPr>
            <w:noProof/>
          </w:rPr>
          <w:delText>び</w:delText>
        </w:r>
      </w:del>
      <w:ins w:id="768" w:author="中村 優太" w:date="2019-01-30T12:38:00Z">
        <w:r w:rsidR="00BB09BB">
          <w:rPr>
            <w:noProof/>
          </w:rPr>
          <w:t>に</w:t>
        </w:r>
      </w:ins>
      <w:ins w:id="769" w:author="中村 優太" w:date="2019-01-30T12:39:00Z">
        <w:r w:rsidR="00BB09BB">
          <w:rPr>
            <w:rFonts w:hint="eastAsia"/>
            <w:noProof/>
          </w:rPr>
          <w:t>物体ラベル付けを行ったデータセットを用いた</w:t>
        </w:r>
      </w:ins>
      <w:del w:id="770" w:author="中村 優太" w:date="2019-01-30T12:39:00Z">
        <w:r w:rsidRPr="000A13CF" w:rsidDel="00BB09BB">
          <w:rPr>
            <w:noProof/>
          </w:rPr>
          <w:delText>,</w:delText>
        </w:r>
      </w:del>
      <w:del w:id="771" w:author="中村 優太" w:date="2019-01-30T12:38:00Z">
        <w:r w:rsidRPr="000A13CF" w:rsidDel="00BB09BB">
          <w:rPr>
            <w:noProof/>
          </w:rPr>
          <w:delText xml:space="preserve"> </w:delText>
        </w:r>
        <w:r w:rsidRPr="000A13CF" w:rsidDel="00BB09BB">
          <w:rPr>
            <w:noProof/>
          </w:rPr>
          <w:delText>動画に</w:delText>
        </w:r>
      </w:del>
      <w:del w:id="772" w:author="中村 優太" w:date="2019-01-30T04:43:00Z">
        <w:r w:rsidRPr="000A13CF" w:rsidDel="0087497B">
          <w:rPr>
            <w:noProof/>
          </w:rPr>
          <w:delText>対応</w:delText>
        </w:r>
      </w:del>
      <w:del w:id="773" w:author="中村 優太" w:date="2019-01-30T12:38:00Z">
        <w:r w:rsidRPr="000A13CF" w:rsidDel="00BB09BB">
          <w:rPr>
            <w:noProof/>
          </w:rPr>
          <w:delText>する物体</w:delText>
        </w:r>
      </w:del>
      <w:del w:id="774" w:author="中村 優太" w:date="2019-01-30T04:43:00Z">
        <w:r w:rsidR="004611A2" w:rsidDel="00743917">
          <w:rPr>
            <w:noProof/>
          </w:rPr>
          <w:delText>ラベル</w:delText>
        </w:r>
      </w:del>
      <w:del w:id="775" w:author="中村 優太" w:date="2019-01-30T12:38:00Z">
        <w:r w:rsidRPr="000A13CF" w:rsidDel="00BB09BB">
          <w:rPr>
            <w:noProof/>
          </w:rPr>
          <w:delText>ラベルを使用した</w:delText>
        </w:r>
      </w:del>
      <w:r w:rsidRPr="000A13CF">
        <w:rPr>
          <w:noProof/>
        </w:rPr>
        <w:t>. Moments In Time</w:t>
      </w:r>
      <w:r w:rsidRPr="000A13CF">
        <w:rPr>
          <w:noProof/>
        </w:rPr>
        <w:t>データセットは</w:t>
      </w:r>
      <w:r w:rsidRPr="000A13CF">
        <w:rPr>
          <w:noProof/>
        </w:rPr>
        <w:t>100</w:t>
      </w:r>
      <w:r w:rsidRPr="000A13CF">
        <w:rPr>
          <w:noProof/>
        </w:rPr>
        <w:t>万枚以上の</w:t>
      </w:r>
      <w:r w:rsidRPr="000A13CF">
        <w:rPr>
          <w:noProof/>
        </w:rPr>
        <w:t>3</w:t>
      </w:r>
      <w:r w:rsidRPr="000A13CF">
        <w:rPr>
          <w:noProof/>
        </w:rPr>
        <w:t>秒間の動画に</w:t>
      </w:r>
      <w:r w:rsidRPr="000A13CF">
        <w:rPr>
          <w:noProof/>
        </w:rPr>
        <w:t>339</w:t>
      </w:r>
      <w:r w:rsidRPr="000A13CF">
        <w:rPr>
          <w:noProof/>
        </w:rPr>
        <w:t>種類のアクションの</w:t>
      </w:r>
      <w:r w:rsidR="004611A2">
        <w:rPr>
          <w:noProof/>
        </w:rPr>
        <w:t>ラベル</w:t>
      </w:r>
      <w:r w:rsidRPr="000A13CF">
        <w:rPr>
          <w:noProof/>
        </w:rPr>
        <w:t>が動詞名で一つずつ付けられたデータセットであり</w:t>
      </w:r>
      <w:r w:rsidRPr="000A13CF">
        <w:rPr>
          <w:noProof/>
        </w:rPr>
        <w:t xml:space="preserve">, </w:t>
      </w:r>
      <w:r w:rsidRPr="000A13CF">
        <w:rPr>
          <w:noProof/>
        </w:rPr>
        <w:t>同様のものとしては最大規模のデータセットである</w:t>
      </w:r>
      <w:r w:rsidRPr="000A13CF">
        <w:rPr>
          <w:noProof/>
        </w:rPr>
        <w:t>.</w:t>
      </w:r>
    </w:p>
    <w:p w14:paraId="07AF676B" w14:textId="685C8D37" w:rsidR="001C2FF7" w:rsidRPr="000A13CF" w:rsidRDefault="00624158" w:rsidP="006F0738">
      <w:pPr>
        <w:pStyle w:val="3"/>
      </w:pPr>
      <w:bookmarkStart w:id="776" w:name="_Toc536624125"/>
      <w:bookmarkStart w:id="777" w:name="データセットの抽出"/>
      <w:bookmarkStart w:id="778" w:name="_Toc533783291"/>
      <w:bookmarkStart w:id="779" w:name="_Toc533784034"/>
      <w:r w:rsidRPr="000A13CF">
        <w:t xml:space="preserve">2.2.2 </w:t>
      </w:r>
      <w:ins w:id="780" w:author="中村 優太" w:date="2019-01-30T12:25:00Z">
        <w:r w:rsidR="003D2B44">
          <w:t xml:space="preserve"> </w:t>
        </w:r>
      </w:ins>
      <w:ins w:id="781" w:author="中村 優太" w:date="2019-01-30T04:42:00Z">
        <w:r w:rsidR="00675E3B">
          <w:rPr>
            <w:rFonts w:hint="eastAsia"/>
          </w:rPr>
          <w:t>データセットのラベリングおよび前処理</w:t>
        </w:r>
      </w:ins>
      <w:bookmarkEnd w:id="776"/>
      <w:del w:id="782" w:author="中村 優太" w:date="2019-01-30T04:42:00Z">
        <w:r w:rsidRPr="000A13CF" w:rsidDel="00675E3B">
          <w:delText>データセットの抽出</w:delText>
        </w:r>
      </w:del>
      <w:bookmarkEnd w:id="777"/>
      <w:bookmarkEnd w:id="778"/>
      <w:bookmarkEnd w:id="779"/>
    </w:p>
    <w:p w14:paraId="6F1F2CBD" w14:textId="545EC8F0" w:rsidR="000A13CF" w:rsidRDefault="00624158">
      <w:pPr>
        <w:pStyle w:val="FirstParagraph"/>
        <w:rPr>
          <w:noProof/>
        </w:rPr>
      </w:pPr>
      <w:r w:rsidRPr="000A13CF">
        <w:rPr>
          <w:noProof/>
        </w:rPr>
        <w:t>本研究では</w:t>
      </w:r>
      <w:r w:rsidRPr="000A13CF">
        <w:rPr>
          <w:noProof/>
        </w:rPr>
        <w:t xml:space="preserve">, </w:t>
      </w:r>
      <w:del w:id="783" w:author="中村 優太" w:date="2019-01-30T04:44:00Z">
        <w:r w:rsidRPr="000A13CF" w:rsidDel="0087497B">
          <w:rPr>
            <w:noProof/>
          </w:rPr>
          <w:delText>動詞ラベルではなく動画中の物体</w:delText>
        </w:r>
      </w:del>
      <w:del w:id="784" w:author="中村 優太" w:date="2019-01-30T04:43:00Z">
        <w:r w:rsidR="004611A2" w:rsidDel="0087497B">
          <w:rPr>
            <w:noProof/>
          </w:rPr>
          <w:delText>ラベル</w:delText>
        </w:r>
      </w:del>
      <w:del w:id="785" w:author="中村 優太" w:date="2019-01-30T04:44:00Z">
        <w:r w:rsidRPr="000A13CF" w:rsidDel="0087497B">
          <w:rPr>
            <w:noProof/>
          </w:rPr>
          <w:delText>ラベルを利用するため</w:delText>
        </w:r>
        <w:r w:rsidRPr="000A13CF" w:rsidDel="0087497B">
          <w:rPr>
            <w:noProof/>
          </w:rPr>
          <w:delText xml:space="preserve">, </w:delText>
        </w:r>
      </w:del>
      <w:r w:rsidRPr="000A13CF">
        <w:rPr>
          <w:noProof/>
        </w:rPr>
        <w:t>Moments In Time</w:t>
      </w:r>
      <w:r w:rsidRPr="000A13CF">
        <w:rPr>
          <w:noProof/>
        </w:rPr>
        <w:t>データセットから訓練</w:t>
      </w:r>
      <w:r w:rsidRPr="000A13CF">
        <w:rPr>
          <w:noProof/>
        </w:rPr>
        <w:t xml:space="preserve">, </w:t>
      </w:r>
      <w:r w:rsidR="00F22B7A">
        <w:rPr>
          <w:noProof/>
        </w:rPr>
        <w:t>テスト</w:t>
      </w:r>
      <w:r w:rsidRPr="000A13CF">
        <w:rPr>
          <w:noProof/>
        </w:rPr>
        <w:t>用のデータとして</w:t>
      </w:r>
      <w:del w:id="786" w:author="中村 優太" w:date="2019-01-30T04:44:00Z">
        <w:r w:rsidR="00F22B7A" w:rsidDel="0087497B">
          <w:rPr>
            <w:rFonts w:hint="eastAsia"/>
            <w:noProof/>
          </w:rPr>
          <w:delText>150</w:delText>
        </w:r>
        <w:r w:rsidR="00F22B7A" w:rsidDel="0087497B">
          <w:rPr>
            <w:rFonts w:hint="eastAsia"/>
            <w:noProof/>
          </w:rPr>
          <w:delText>種類のアクションラベルがついた動画をそれぞれ</w:delText>
        </w:r>
        <w:r w:rsidR="00F22B7A" w:rsidDel="0087497B">
          <w:rPr>
            <w:rFonts w:hint="eastAsia"/>
            <w:noProof/>
          </w:rPr>
          <w:delText>8</w:delText>
        </w:r>
        <w:r w:rsidR="00F22B7A" w:rsidDel="0087497B">
          <w:rPr>
            <w:rFonts w:hint="eastAsia"/>
            <w:noProof/>
          </w:rPr>
          <w:delText>件とした</w:delText>
        </w:r>
      </w:del>
      <w:r w:rsidRPr="000A13CF">
        <w:rPr>
          <w:noProof/>
        </w:rPr>
        <w:t>1200</w:t>
      </w:r>
      <w:r w:rsidRPr="000A13CF">
        <w:rPr>
          <w:noProof/>
        </w:rPr>
        <w:t>件</w:t>
      </w:r>
      <w:r w:rsidR="00C248AA">
        <w:rPr>
          <w:noProof/>
        </w:rPr>
        <w:t>の</w:t>
      </w:r>
      <w:ins w:id="787" w:author="中村 優太" w:date="2019-01-30T04:45:00Z">
        <w:r w:rsidR="0087497B">
          <w:rPr>
            <w:noProof/>
          </w:rPr>
          <w:t>動画</w:t>
        </w:r>
      </w:ins>
      <w:r w:rsidR="00C248AA">
        <w:rPr>
          <w:noProof/>
        </w:rPr>
        <w:t>データを</w:t>
      </w:r>
      <w:ins w:id="788" w:author="中村 優太" w:date="2019-01-30T04:45:00Z">
        <w:r w:rsidR="0087497B">
          <w:rPr>
            <w:noProof/>
          </w:rPr>
          <w:t>抽出し</w:t>
        </w:r>
      </w:ins>
      <w:del w:id="789" w:author="中村 優太" w:date="2019-01-30T04:45:00Z">
        <w:r w:rsidR="00C248AA" w:rsidDel="0087497B">
          <w:rPr>
            <w:noProof/>
          </w:rPr>
          <w:delText>元としてデータセットを作成</w:delText>
        </w:r>
        <w:r w:rsidRPr="000A13CF" w:rsidDel="0087497B">
          <w:rPr>
            <w:noProof/>
          </w:rPr>
          <w:delText>した</w:delText>
        </w:r>
        <w:r w:rsidRPr="000A13CF" w:rsidDel="0087497B">
          <w:rPr>
            <w:noProof/>
          </w:rPr>
          <w:delText>.</w:delText>
        </w:r>
      </w:del>
      <w:ins w:id="790" w:author="中村 優太" w:date="2019-01-30T04:45:00Z">
        <w:r w:rsidR="0087497B">
          <w:rPr>
            <w:noProof/>
          </w:rPr>
          <w:t xml:space="preserve">, </w:t>
        </w:r>
        <w:r w:rsidR="0087497B">
          <w:rPr>
            <w:noProof/>
          </w:rPr>
          <w:t>それぞれに物体ラベルを付与することでデータセットを作成した</w:t>
        </w:r>
        <w:r w:rsidR="0087497B">
          <w:rPr>
            <w:rFonts w:hint="eastAsia"/>
            <w:noProof/>
          </w:rPr>
          <w:t xml:space="preserve">. </w:t>
        </w:r>
      </w:ins>
      <w:del w:id="791" w:author="中村 優太" w:date="2019-01-30T04:45:00Z">
        <w:r w:rsidR="00C248AA" w:rsidDel="0087497B">
          <w:rPr>
            <w:noProof/>
          </w:rPr>
          <w:delText>これらの</w:delText>
        </w:r>
      </w:del>
      <w:del w:id="792" w:author="中村 優太" w:date="2019-01-30T04:46:00Z">
        <w:r w:rsidR="00C248AA" w:rsidDel="00D62FDF">
          <w:rPr>
            <w:noProof/>
          </w:rPr>
          <w:delText>動画に対する</w:delText>
        </w:r>
      </w:del>
      <w:r w:rsidR="00C248AA">
        <w:rPr>
          <w:noProof/>
        </w:rPr>
        <w:t>ラベリング</w:t>
      </w:r>
      <w:del w:id="793" w:author="中村 優太" w:date="2019-01-30T04:45:00Z">
        <w:r w:rsidR="00C248AA" w:rsidDel="0087497B">
          <w:rPr>
            <w:noProof/>
          </w:rPr>
          <w:delText>を</w:delText>
        </w:r>
        <w:r w:rsidR="00C248AA" w:rsidDel="0087497B">
          <w:rPr>
            <w:rFonts w:hint="eastAsia"/>
            <w:noProof/>
          </w:rPr>
          <w:delText>,</w:delText>
        </w:r>
      </w:del>
      <w:del w:id="794" w:author="中村 優太" w:date="2019-01-30T04:46:00Z">
        <w:r w:rsidR="00C248AA" w:rsidDel="0087497B">
          <w:rPr>
            <w:rFonts w:hint="eastAsia"/>
            <w:noProof/>
          </w:rPr>
          <w:delText xml:space="preserve"> </w:delText>
        </w:r>
      </w:del>
      <w:ins w:id="795" w:author="中村 優太" w:date="2019-01-30T04:46:00Z">
        <w:r w:rsidR="0087497B">
          <w:rPr>
            <w:rFonts w:hint="eastAsia"/>
            <w:noProof/>
          </w:rPr>
          <w:t>は</w:t>
        </w:r>
        <w:r w:rsidR="0087497B">
          <w:rPr>
            <w:rFonts w:hint="eastAsia"/>
            <w:noProof/>
          </w:rPr>
          <w:t>,</w:t>
        </w:r>
      </w:ins>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ins w:id="796" w:author="中村 優太" w:date="2019-01-30T12:40:00Z">
        <w:r w:rsidR="00585E54">
          <w:rPr>
            <w:noProof/>
          </w:rPr>
          <w:t xml:space="preserve"> </w:t>
        </w:r>
      </w:ins>
      <w:ins w:id="797" w:author="中村 優太" w:date="2019-01-30T04:47:00Z">
        <w:r w:rsidR="00D62FDF">
          <w:rPr>
            <w:noProof/>
          </w:rPr>
          <w:t>種類</w:t>
        </w:r>
      </w:ins>
      <w:r w:rsidRPr="000A13CF">
        <w:rPr>
          <w:noProof/>
        </w:rPr>
        <w:t>の物体</w:t>
      </w:r>
      <w:r w:rsidR="004611A2">
        <w:rPr>
          <w:noProof/>
        </w:rPr>
        <w:t>ラベル</w:t>
      </w:r>
      <w:r w:rsidRPr="000A13CF">
        <w:rPr>
          <w:noProof/>
        </w:rPr>
        <w:t>が</w:t>
      </w:r>
      <w:ins w:id="798" w:author="中村 優太" w:date="2019-01-30T04:47:00Z">
        <w:r w:rsidR="00D62FDF">
          <w:rPr>
            <w:noProof/>
          </w:rPr>
          <w:t>動画に付与され</w:t>
        </w:r>
      </w:ins>
      <w:del w:id="799" w:author="中村 優太" w:date="2019-01-30T04:47:00Z">
        <w:r w:rsidRPr="000A13CF" w:rsidDel="00D62FDF">
          <w:rPr>
            <w:noProof/>
          </w:rPr>
          <w:delText>ラベルとして与えられ</w:delText>
        </w:r>
      </w:del>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r w:rsidR="00BF3748">
        <w:rPr>
          <w:rFonts w:hint="eastAsia"/>
          <w:noProof/>
        </w:rPr>
        <w:t>うち</w:t>
      </w:r>
      <w:r w:rsidRPr="000A13CF">
        <w:rPr>
          <w:noProof/>
        </w:rPr>
        <w:t>出現頻度上位</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w:t>
      </w:r>
      <w:del w:id="800" w:author="中村 優太" w:date="2019-01-30T04:48:00Z">
        <w:r w:rsidR="002F4E43" w:rsidDel="00D62FDF">
          <w:rPr>
            <w:noProof/>
          </w:rPr>
          <w:delText>,</w:delText>
        </w:r>
      </w:del>
      <w:r w:rsidR="00C248AA">
        <w:rPr>
          <w:noProof/>
        </w:rPr>
        <w:t>検証に用いられた</w:t>
      </w:r>
      <w:r w:rsidRPr="000A13CF">
        <w:rPr>
          <w:noProof/>
        </w:rPr>
        <w:t>動画は</w:t>
      </w:r>
      <w:r w:rsidRPr="000A13CF">
        <w:rPr>
          <w:noProof/>
        </w:rPr>
        <w:t>937</w:t>
      </w:r>
      <w:r w:rsidRPr="000A13CF">
        <w:rPr>
          <w:noProof/>
        </w:rPr>
        <w:t>件</w:t>
      </w:r>
      <w:ins w:id="801" w:author="中村 優太" w:date="2019-01-30T12:40:00Z">
        <w:r w:rsidR="00585E54">
          <w:rPr>
            <w:noProof/>
          </w:rPr>
          <w:t>で</w:t>
        </w:r>
      </w:ins>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ins w:id="802" w:author="中村 優太" w:date="2019-01-30T12:48:00Z">
        <w:r w:rsidR="00585E54">
          <w:rPr>
            <w:noProof/>
          </w:rPr>
          <w:t>この内</w:t>
        </w:r>
        <w:r w:rsidR="00585E54">
          <w:rPr>
            <w:rFonts w:hint="eastAsia"/>
            <w:noProof/>
          </w:rPr>
          <w:t>, 70</w:t>
        </w:r>
        <w:r w:rsidR="00585E54">
          <w:rPr>
            <w:noProof/>
          </w:rPr>
          <w:t xml:space="preserve">% </w:t>
        </w:r>
        <w:r w:rsidR="00585E54">
          <w:rPr>
            <w:noProof/>
          </w:rPr>
          <w:t>を訓練用データ</w:t>
        </w:r>
        <w:r w:rsidR="00585E54">
          <w:rPr>
            <w:rFonts w:hint="eastAsia"/>
            <w:noProof/>
          </w:rPr>
          <w:t xml:space="preserve">, 30% </w:t>
        </w:r>
        <w:r w:rsidR="00585E54">
          <w:rPr>
            <w:rFonts w:hint="eastAsia"/>
            <w:noProof/>
          </w:rPr>
          <w:t>をテスト用データとして用いた</w:t>
        </w:r>
        <w:r w:rsidR="00585E54">
          <w:rPr>
            <w:rFonts w:hint="eastAsia"/>
            <w:noProof/>
          </w:rPr>
          <w:t xml:space="preserve">. </w:t>
        </w:r>
      </w:ins>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画素であった</w:t>
      </w:r>
      <w:r w:rsidRPr="000A13CF">
        <w:rPr>
          <w:noProof/>
        </w:rPr>
        <w:t xml:space="preserve">. </w:t>
      </w:r>
      <w:r w:rsidRPr="000A13CF">
        <w:rPr>
          <w:noProof/>
        </w:rPr>
        <w:t>本検証においては</w:t>
      </w:r>
      <w:r w:rsidRPr="000A13CF">
        <w:rPr>
          <w:noProof/>
        </w:rPr>
        <w:t>, 90</w:t>
      </w:r>
      <w:r w:rsidRPr="000A13CF">
        <w:rPr>
          <w:noProof/>
        </w:rPr>
        <w:t>フレーム</w:t>
      </w:r>
      <w:r w:rsidR="00F22B7A">
        <w:rPr>
          <w:noProof/>
        </w:rPr>
        <w:t>の動画から</w:t>
      </w:r>
      <w:r w:rsidR="00F50DC1">
        <w:rPr>
          <w:rFonts w:hint="eastAsia"/>
          <w:noProof/>
        </w:rPr>
        <w:t>1</w:t>
      </w:r>
      <w:r w:rsidR="00F50DC1">
        <w:rPr>
          <w:rFonts w:hint="eastAsia"/>
          <w:noProof/>
        </w:rPr>
        <w:t>フレームごとに</w:t>
      </w:r>
      <w:r w:rsidR="00F22B7A">
        <w:rPr>
          <w:rFonts w:hint="eastAsia"/>
          <w:noProof/>
        </w:rPr>
        <w:t>フレームを</w:t>
      </w:r>
      <w:r w:rsidR="00F50DC1">
        <w:rPr>
          <w:rFonts w:hint="eastAsia"/>
          <w:noProof/>
        </w:rPr>
        <w:t>抽出し</w:t>
      </w:r>
      <w:r w:rsidR="00F50DC1">
        <w:rPr>
          <w:rFonts w:hint="eastAsia"/>
          <w:noProof/>
        </w:rPr>
        <w:t>45</w:t>
      </w:r>
      <w:r w:rsidR="00F50DC1">
        <w:rPr>
          <w:rFonts w:hint="eastAsia"/>
          <w:noProof/>
        </w:rPr>
        <w:t>フレーム</w:t>
      </w:r>
      <w:r w:rsidR="00F22B7A">
        <w:rPr>
          <w:rFonts w:hint="eastAsia"/>
          <w:noProof/>
        </w:rPr>
        <w:t>の動画</w:t>
      </w:r>
      <w:r w:rsidR="00F50DC1">
        <w:rPr>
          <w:rFonts w:hint="eastAsia"/>
          <w:noProof/>
        </w:rPr>
        <w:t>とし</w:t>
      </w:r>
      <w:r w:rsidR="00F50DC1">
        <w:rPr>
          <w:rFonts w:hint="eastAsia"/>
          <w:noProof/>
        </w:rPr>
        <w:t xml:space="preserve">, </w:t>
      </w:r>
      <w:r w:rsidR="00F50DC1">
        <w:rPr>
          <w:rFonts w:hint="eastAsia"/>
          <w:noProof/>
        </w:rPr>
        <w:t>その中央</w:t>
      </w:r>
      <w:r w:rsidRPr="000A13CF">
        <w:rPr>
          <w:noProof/>
        </w:rPr>
        <w:t>32</w:t>
      </w:r>
      <w:r w:rsidRPr="000A13CF">
        <w:rPr>
          <w:noProof/>
        </w:rPr>
        <w:t>フレームを抽出して</w:t>
      </w:r>
      <w:r w:rsidR="00F22B7A">
        <w:rPr>
          <w:noProof/>
        </w:rPr>
        <w:t>作成したデータを学習・検証に</w:t>
      </w:r>
      <w:r w:rsidR="00B6200B">
        <w:rPr>
          <w:noProof/>
        </w:rPr>
        <w:t>用いた</w:t>
      </w:r>
      <w:r w:rsidR="00B6200B">
        <w:rPr>
          <w:rFonts w:hint="eastAsia"/>
          <w:noProof/>
        </w:rPr>
        <w:t>.</w:t>
      </w:r>
    </w:p>
    <w:p w14:paraId="1A0449B2" w14:textId="78AA00A3" w:rsidR="001C2FF7" w:rsidRPr="000A13CF" w:rsidRDefault="00624158" w:rsidP="006F0738">
      <w:pPr>
        <w:pStyle w:val="2"/>
      </w:pPr>
      <w:bookmarkStart w:id="803" w:name="_Toc533783292"/>
      <w:bookmarkStart w:id="804" w:name="_Toc533784035"/>
      <w:bookmarkStart w:id="805" w:name="_Toc536624126"/>
      <w:r w:rsidRPr="000A13CF">
        <w:t xml:space="preserve">2.3 </w:t>
      </w:r>
      <w:ins w:id="806" w:author="中村 優太" w:date="2019-01-30T12:26:00Z">
        <w:r w:rsidR="003D2B44">
          <w:t xml:space="preserve"> </w:t>
        </w:r>
      </w:ins>
      <w:r w:rsidRPr="000A13CF">
        <w:t>物体判別学習</w:t>
      </w:r>
      <w:bookmarkEnd w:id="803"/>
      <w:bookmarkEnd w:id="804"/>
      <w:bookmarkEnd w:id="805"/>
    </w:p>
    <w:p w14:paraId="318BEF08" w14:textId="0F3C2956" w:rsidR="001C2FF7" w:rsidRPr="000A13CF" w:rsidRDefault="00624158" w:rsidP="006F0738">
      <w:pPr>
        <w:pStyle w:val="3"/>
      </w:pPr>
      <w:bookmarkStart w:id="807" w:name="二次元畳み込みニューラルネットワーク-1"/>
      <w:bookmarkStart w:id="808" w:name="_Toc533783293"/>
      <w:bookmarkStart w:id="809" w:name="_Toc533784036"/>
      <w:bookmarkStart w:id="810" w:name="_Toc536624127"/>
      <w:r w:rsidRPr="000A13CF">
        <w:t>2.3.1</w:t>
      </w:r>
      <w:r w:rsidR="002833B6">
        <w:t xml:space="preserve"> </w:t>
      </w:r>
      <w:ins w:id="811" w:author="中村 優太" w:date="2019-01-30T12:26:00Z">
        <w:r w:rsidR="003D2B44">
          <w:t xml:space="preserve"> </w:t>
        </w:r>
      </w:ins>
      <w:del w:id="812" w:author="中村 優太" w:date="2019-01-30T04:48:00Z">
        <w:r w:rsidR="002833B6" w:rsidDel="0011397F">
          <w:delText xml:space="preserve"> </w:delText>
        </w:r>
      </w:del>
      <w:r w:rsidR="002833B6">
        <w:t>2</w:t>
      </w:r>
      <w:r w:rsidR="00BC6E8B">
        <w:t>次元</w:t>
      </w:r>
      <w:r w:rsidRPr="000A13CF">
        <w:t>畳み込みニューラルネットワーク</w:t>
      </w:r>
      <w:bookmarkEnd w:id="807"/>
      <w:bookmarkEnd w:id="808"/>
      <w:bookmarkEnd w:id="809"/>
      <w:ins w:id="813" w:author="中村 優太" w:date="2019-01-30T04:48:00Z">
        <w:r w:rsidR="0011397F">
          <w:t>の学習</w:t>
        </w:r>
      </w:ins>
      <w:bookmarkEnd w:id="810"/>
    </w:p>
    <w:p w14:paraId="605DD6AD" w14:textId="117DC50D" w:rsidR="001C2FF7" w:rsidRPr="000A13CF" w:rsidRDefault="00BC6E8B">
      <w:pPr>
        <w:pStyle w:val="FirstParagraph"/>
        <w:rPr>
          <w:noProof/>
        </w:rPr>
      </w:pPr>
      <w:r>
        <w:rPr>
          <w:noProof/>
        </w:rPr>
        <w:t xml:space="preserve">2 </w:t>
      </w:r>
      <w:r>
        <w:rPr>
          <w:noProof/>
        </w:rPr>
        <w:t>次元</w:t>
      </w:r>
      <w:r w:rsidR="00624158" w:rsidRPr="000A13CF">
        <w:rPr>
          <w:noProof/>
        </w:rPr>
        <w:t>の</w:t>
      </w:r>
      <w:del w:id="814" w:author="中村 優太" w:date="2019-01-29T18:25:00Z">
        <w:r w:rsidR="00624158" w:rsidRPr="000A13CF" w:rsidDel="004D4F16">
          <w:rPr>
            <w:noProof/>
          </w:rPr>
          <w:delText>畳み込みニューラルネットワーク</w:delText>
        </w:r>
      </w:del>
      <w:ins w:id="815" w:author="中村 優太" w:date="2019-01-29T18:25:00Z">
        <w:r w:rsidR="004D4F16">
          <w:rPr>
            <w:noProof/>
          </w:rPr>
          <w:t xml:space="preserve"> CNN </w:t>
        </w:r>
      </w:ins>
      <w:r w:rsidR="00624158" w:rsidRPr="000A13CF">
        <w:rPr>
          <w:noProof/>
        </w:rPr>
        <w:t>は以下の方法で</w:t>
      </w:r>
      <w:ins w:id="816" w:author="中村 優太" w:date="2019-01-30T04:50:00Z">
        <w:r w:rsidR="0011397F">
          <w:rPr>
            <w:rFonts w:hint="eastAsia"/>
            <w:noProof/>
          </w:rPr>
          <w:t xml:space="preserve"> fine-tuning </w:t>
        </w:r>
      </w:ins>
      <w:del w:id="817" w:author="中村 優太" w:date="2019-01-30T04:50: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w:t>
      </w:r>
      <w:r w:rsidR="00624158" w:rsidRPr="000A13CF">
        <w:rPr>
          <w:noProof/>
        </w:rPr>
        <w:lastRenderedPageBreak/>
        <w:t>画像とし</w:t>
      </w:r>
      <w:r w:rsidR="00F50DC1">
        <w:rPr>
          <w:rFonts w:hint="eastAsia"/>
          <w:noProof/>
        </w:rPr>
        <w:t xml:space="preserve">, </w:t>
      </w:r>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w:t>
      </w:r>
      <w:ins w:id="818" w:author="中村 優太" w:date="2019-01-30T05:37:00Z">
        <w:r w:rsidR="0099171E">
          <w:rPr>
            <w:noProof/>
          </w:rPr>
          <w:t>ランダムに</w:t>
        </w:r>
      </w:ins>
      <w:del w:id="819" w:author="中村 優太" w:date="2019-01-30T05:37:00Z">
        <w:r w:rsidR="00624158" w:rsidRPr="000A13CF" w:rsidDel="0099171E">
          <w:rPr>
            <w:noProof/>
          </w:rPr>
          <w:delText>おこなった</w:delText>
        </w:r>
      </w:del>
      <w:ins w:id="820" w:author="中村 優太" w:date="2019-01-30T05:38:00Z">
        <w:r w:rsidR="0099171E">
          <w:rPr>
            <w:noProof/>
          </w:rPr>
          <w:t>行った</w:t>
        </w:r>
      </w:ins>
      <w:r w:rsidR="00624158" w:rsidRPr="000A13CF">
        <w:rPr>
          <w:noProof/>
        </w:rPr>
        <w:t>後</w:t>
      </w:r>
      <w:r w:rsidR="00624158" w:rsidRPr="000A13CF">
        <w:rPr>
          <w:noProof/>
        </w:rPr>
        <w:t xml:space="preserve">, 256 </w:t>
      </w:r>
      <w:r w:rsidR="00C92FDB" w:rsidRPr="006F0738">
        <w:rPr>
          <w:rFonts w:ascii="Times New Roman" w:hAnsi="Times New Roman" w:cs="Times New Roman"/>
          <w:color w:val="000000" w:themeColor="text1"/>
        </w:rPr>
        <w:t>×</w:t>
      </w:r>
      <w:r w:rsidR="00624158" w:rsidRPr="000A13CF">
        <w:rPr>
          <w:noProof/>
        </w:rPr>
        <w:t xml:space="preserve"> 256</w:t>
      </w:r>
      <w:r w:rsidR="00624158" w:rsidRPr="000A13CF">
        <w:rPr>
          <w:noProof/>
        </w:rPr>
        <w:t>の解像度の画像から</w:t>
      </w:r>
      <w:r w:rsidR="00624158" w:rsidRPr="000A13CF">
        <w:rPr>
          <w:noProof/>
        </w:rPr>
        <w:t xml:space="preserve">224 </w:t>
      </w:r>
      <w:r w:rsidR="00C92FDB" w:rsidRPr="0041760E">
        <w:rPr>
          <w:rFonts w:ascii="Times New Roman" w:hAnsi="Times New Roman" w:cs="Times New Roman"/>
          <w:color w:val="000000" w:themeColor="text1"/>
        </w:rPr>
        <w:t>×</w:t>
      </w:r>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4767580B"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ins w:id="821" w:author="中村 優太" w:date="2019-01-30T16:42:00Z">
        <w:r w:rsidR="003B2479">
          <w:rPr>
            <w:noProof/>
          </w:rPr>
          <w:t>これは</w:t>
        </w:r>
        <w:r w:rsidR="003B2479">
          <w:rPr>
            <w:rFonts w:hint="eastAsia"/>
            <w:noProof/>
          </w:rPr>
          <w:t>,</w:t>
        </w:r>
      </w:ins>
      <w:ins w:id="822" w:author="中村 優太" w:date="2019-01-30T16:44:00Z">
        <w:r w:rsidR="003C4E50">
          <w:rPr>
            <w:rFonts w:hint="eastAsia"/>
            <w:noProof/>
          </w:rPr>
          <w:t>動画に対して複数のラベルを予測するタスクを</w:t>
        </w:r>
      </w:ins>
      <w:ins w:id="823" w:author="中村 優太" w:date="2019-01-30T16:42:00Z">
        <w:r w:rsidR="003B2479">
          <w:rPr>
            <w:rFonts w:hint="eastAsia"/>
            <w:noProof/>
          </w:rPr>
          <w:t xml:space="preserve"> </w:t>
        </w:r>
        <w:r w:rsidR="003B2479">
          <w:rPr>
            <w:rFonts w:hint="eastAsia"/>
            <w:noProof/>
          </w:rPr>
          <w:t>一つの動画に</w:t>
        </w:r>
      </w:ins>
      <w:ins w:id="824" w:author="中村 優太" w:date="2019-01-30T16:43:00Z">
        <w:r w:rsidR="003B2479">
          <w:rPr>
            <w:rFonts w:hint="eastAsia"/>
            <w:noProof/>
          </w:rPr>
          <w:t>対して</w:t>
        </w:r>
        <w:r w:rsidR="003B2479">
          <w:rPr>
            <w:rFonts w:hint="eastAsia"/>
            <w:noProof/>
          </w:rPr>
          <w:t>, 20</w:t>
        </w:r>
        <w:r w:rsidR="003B2479">
          <w:rPr>
            <w:rFonts w:hint="eastAsia"/>
            <w:noProof/>
          </w:rPr>
          <w:t>ラベルのそれぞれが含まれているかをラベル毎に二値判別として</w:t>
        </w:r>
      </w:ins>
      <w:ins w:id="825" w:author="中村 優太" w:date="2019-01-30T16:44:00Z">
        <w:r w:rsidR="003C4E50">
          <w:rPr>
            <w:rFonts w:hint="eastAsia"/>
            <w:noProof/>
          </w:rPr>
          <w:t>予測するタスクと</w:t>
        </w:r>
      </w:ins>
      <w:ins w:id="826" w:author="中村 優太" w:date="2019-01-30T16:46:00Z">
        <w:r w:rsidR="003C4E50">
          <w:rPr>
            <w:rFonts w:hint="eastAsia"/>
            <w:noProof/>
          </w:rPr>
          <w:t>扱</w:t>
        </w:r>
      </w:ins>
      <w:ins w:id="827" w:author="中村 優太" w:date="2019-01-30T16:47:00Z">
        <w:r w:rsidR="003C4E50">
          <w:rPr>
            <w:rFonts w:hint="eastAsia"/>
            <w:noProof/>
          </w:rPr>
          <w:t>うと自然な損失関数である</w:t>
        </w:r>
      </w:ins>
      <w:ins w:id="828" w:author="中村 優太" w:date="2019-01-30T16:46:00Z">
        <w:r w:rsidR="003C4E50">
          <w:rPr>
            <w:rFonts w:hint="eastAsia"/>
            <w:noProof/>
          </w:rPr>
          <w:t xml:space="preserve">. </w:t>
        </w:r>
      </w:ins>
      <w:r w:rsidRPr="000A13CF">
        <w:rPr>
          <w:noProof/>
        </w:rPr>
        <w:t>最適化手法としては</w:t>
      </w:r>
      <w:r w:rsidR="002B0B30">
        <w:rPr>
          <w:noProof/>
        </w:rPr>
        <w:t xml:space="preserve">, Momentum </w:t>
      </w:r>
      <w:r w:rsidR="009B307E" w:rsidRPr="006F0738">
        <w:rPr>
          <w:noProof/>
        </w:rPr>
        <w:t xml:space="preserve">stochastic gradient descent </w:t>
      </w:r>
      <w:r w:rsidR="002833B6">
        <w:rPr>
          <w:noProof/>
        </w:rPr>
        <w:t>法</w:t>
      </w:r>
      <w:r w:rsidR="002833B6">
        <w:rPr>
          <w:rFonts w:hint="eastAsia"/>
          <w:noProof/>
        </w:rPr>
        <w:t xml:space="preserve"> </w:t>
      </w:r>
      <w:r w:rsidR="009B307E" w:rsidRPr="006F0738">
        <w:rPr>
          <w:noProof/>
        </w:rPr>
        <w:t xml:space="preserve">(Momentum SGD) </w:t>
      </w:r>
      <w:r w:rsidR="00ED25C7">
        <w:rPr>
          <w:noProof/>
        </w:rPr>
        <w:t>を</w:t>
      </w:r>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ステップ</w:t>
      </w:r>
      <w:r w:rsidRPr="000A13CF">
        <w:rPr>
          <w:noProof/>
        </w:rPr>
        <w:t>, 1000</w:t>
      </w:r>
      <w:r w:rsidRPr="000A13CF">
        <w:rPr>
          <w:noProof/>
        </w:rPr>
        <w:t>ステップの学習後に</w:t>
      </w:r>
      <w:ins w:id="829" w:author="中村 優太" w:date="2019-01-30T04:50:00Z">
        <w:r w:rsidR="0011397F">
          <w:rPr>
            <w:noProof/>
          </w:rPr>
          <w:t>学習率を</w:t>
        </w:r>
        <w:r w:rsidR="0011397F">
          <w:rPr>
            <w:rFonts w:hint="eastAsia"/>
            <w:noProof/>
          </w:rPr>
          <w:t xml:space="preserve"> </w:t>
        </w:r>
      </w:ins>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r w:rsidR="00AD0398">
        <w:rPr>
          <w:noProof/>
        </w:rPr>
        <w:t>重みの</w:t>
      </w:r>
      <w:r w:rsidRPr="000A13CF">
        <w:rPr>
          <w:noProof/>
        </w:rPr>
        <w:t>正則化を行った</w:t>
      </w:r>
      <w:r w:rsidRPr="000A13CF">
        <w:rPr>
          <w:noProof/>
        </w:rPr>
        <w:t>.</w:t>
      </w:r>
    </w:p>
    <w:p w14:paraId="58F23011" w14:textId="120A92A6" w:rsidR="001C2FF7" w:rsidRPr="000A13CF" w:rsidRDefault="00624158" w:rsidP="006F0738">
      <w:pPr>
        <w:pStyle w:val="3"/>
      </w:pPr>
      <w:bookmarkStart w:id="830" w:name="時空間畳み込みニューラルネットワーク"/>
      <w:bookmarkStart w:id="831" w:name="_Toc533783294"/>
      <w:bookmarkStart w:id="832" w:name="_Toc533784037"/>
      <w:bookmarkStart w:id="833" w:name="_Toc536624128"/>
      <w:r w:rsidRPr="000A13CF">
        <w:t xml:space="preserve">2.3.2 </w:t>
      </w:r>
      <w:ins w:id="834" w:author="中村 優太" w:date="2019-01-30T12:26:00Z">
        <w:r w:rsidR="003D2B44">
          <w:t xml:space="preserve"> </w:t>
        </w:r>
      </w:ins>
      <w:r w:rsidR="00F9746E">
        <w:t>3</w:t>
      </w:r>
      <w:r w:rsidR="00F9746E">
        <w:t>次元畳み込み</w:t>
      </w:r>
      <w:r w:rsidRPr="000A13CF">
        <w:t>ニューラルネットワーク</w:t>
      </w:r>
      <w:bookmarkEnd w:id="830"/>
      <w:bookmarkEnd w:id="831"/>
      <w:bookmarkEnd w:id="832"/>
      <w:ins w:id="835" w:author="中村 優太" w:date="2019-01-30T05:37:00Z">
        <w:r w:rsidR="0099171E">
          <w:t>の学習</w:t>
        </w:r>
      </w:ins>
      <w:bookmarkEnd w:id="833"/>
    </w:p>
    <w:p w14:paraId="2F5806FC" w14:textId="62EE118C" w:rsidR="001C2FF7" w:rsidRPr="000A13CF" w:rsidRDefault="0011397F">
      <w:pPr>
        <w:pStyle w:val="FirstParagraph"/>
        <w:rPr>
          <w:noProof/>
        </w:rPr>
      </w:pPr>
      <w:ins w:id="836" w:author="中村 優太" w:date="2019-01-30T04:49:00Z">
        <w:r>
          <w:rPr>
            <w:noProof/>
          </w:rPr>
          <w:t>平均化拡張</w:t>
        </w:r>
        <w:r>
          <w:rPr>
            <w:rFonts w:hint="eastAsia"/>
            <w:noProof/>
          </w:rPr>
          <w:t xml:space="preserve"> CNN , </w:t>
        </w:r>
        <w:r>
          <w:rPr>
            <w:rFonts w:hint="eastAsia"/>
            <w:noProof/>
          </w:rPr>
          <w:t>中心化拡張</w:t>
        </w:r>
        <w:r>
          <w:rPr>
            <w:rFonts w:hint="eastAsia"/>
            <w:noProof/>
          </w:rPr>
          <w:t xml:space="preserve"> CNN, </w:t>
        </w:r>
        <w:r>
          <w:rPr>
            <w:rFonts w:hint="eastAsia"/>
            <w:noProof/>
          </w:rPr>
          <w:t>動詞判別</w:t>
        </w:r>
        <w:r>
          <w:rPr>
            <w:rFonts w:hint="eastAsia"/>
            <w:noProof/>
          </w:rPr>
          <w:t xml:space="preserve"> C</w:t>
        </w:r>
        <w:r>
          <w:rPr>
            <w:noProof/>
          </w:rPr>
          <w:t xml:space="preserve">NN </w:t>
        </w:r>
        <w:r>
          <w:rPr>
            <w:noProof/>
          </w:rPr>
          <w:t>の</w:t>
        </w:r>
        <w:r>
          <w:rPr>
            <w:rFonts w:hint="eastAsia"/>
            <w:noProof/>
          </w:rPr>
          <w:t>3</w:t>
        </w:r>
        <w:r>
          <w:rPr>
            <w:rFonts w:hint="eastAsia"/>
            <w:noProof/>
          </w:rPr>
          <w:t>つの</w:t>
        </w:r>
      </w:ins>
      <w:r w:rsidR="00FD552E">
        <w:rPr>
          <w:noProof/>
        </w:rPr>
        <w:t>3</w:t>
      </w:r>
      <w:r w:rsidR="00BC6E8B">
        <w:rPr>
          <w:noProof/>
        </w:rPr>
        <w:t>次元</w:t>
      </w:r>
      <w:r w:rsidR="00624158" w:rsidRPr="000A13CF">
        <w:rPr>
          <w:noProof/>
        </w:rPr>
        <w:t>の</w:t>
      </w:r>
      <w:del w:id="837" w:author="中村 優太" w:date="2019-01-29T18:25:00Z">
        <w:r w:rsidR="00624158" w:rsidRPr="000A13CF" w:rsidDel="004D4F16">
          <w:rPr>
            <w:noProof/>
          </w:rPr>
          <w:delText>畳み込みニューラルネットワーク</w:delText>
        </w:r>
      </w:del>
      <w:ins w:id="838" w:author="中村 優太" w:date="2019-01-29T18:25:00Z">
        <w:r w:rsidR="004D4F16">
          <w:rPr>
            <w:noProof/>
          </w:rPr>
          <w:t xml:space="preserve"> CNN </w:t>
        </w:r>
      </w:ins>
      <w:r w:rsidR="00624158" w:rsidRPr="000A13CF">
        <w:rPr>
          <w:noProof/>
        </w:rPr>
        <w:t>は以下の方法で</w:t>
      </w:r>
      <w:ins w:id="839" w:author="中村 優太" w:date="2019-01-30T04:49:00Z">
        <w:r>
          <w:rPr>
            <w:rFonts w:hint="eastAsia"/>
            <w:noProof/>
          </w:rPr>
          <w:t xml:space="preserve"> fine-tuning </w:t>
        </w:r>
      </w:ins>
      <w:del w:id="840" w:author="中村 優太" w:date="2019-01-30T04:49:00Z">
        <w:r w:rsidR="00624158" w:rsidRPr="000A13CF" w:rsidDel="0011397F">
          <w:rPr>
            <w:noProof/>
          </w:rPr>
          <w:delText>訓練</w:delText>
        </w:r>
      </w:del>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ins w:id="841" w:author="中村 優太" w:date="2019-01-30T16:49:00Z">
        <w:r w:rsidR="009516C0">
          <w:rPr>
            <w:noProof/>
          </w:rPr>
          <w:t>入力時に</w:t>
        </w:r>
      </w:ins>
      <w:ins w:id="842" w:author="中村 優太" w:date="2019-01-30T12:49:00Z">
        <w:r w:rsidR="00E35FFF">
          <w:rPr>
            <w:noProof/>
          </w:rPr>
          <w:t>ランダムに</w:t>
        </w:r>
      </w:ins>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r w:rsidR="00A21FB3">
        <w:rPr>
          <w:noProof/>
        </w:rPr>
        <w:t>×</w:t>
      </w:r>
      <w:r w:rsidR="00624158" w:rsidRPr="000A13CF">
        <w:rPr>
          <w:noProof/>
        </w:rPr>
        <w:t xml:space="preserve"> 256</w:t>
      </w:r>
      <w:r w:rsidR="00624158" w:rsidRPr="000A13CF">
        <w:rPr>
          <w:noProof/>
        </w:rPr>
        <w:t>の解像度の動画から</w:t>
      </w:r>
      <w:r w:rsidR="00624158" w:rsidRPr="000A13CF">
        <w:rPr>
          <w:noProof/>
        </w:rPr>
        <w:t xml:space="preserve">224 </w:t>
      </w:r>
      <w:r w:rsidR="00A21FB3">
        <w:rPr>
          <w:noProof/>
        </w:rPr>
        <w:t>×</w:t>
      </w:r>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r w:rsidR="00FD552E">
        <w:rPr>
          <w:noProof/>
        </w:rPr>
        <w:t xml:space="preserve"> </w:t>
      </w:r>
      <w:r w:rsidR="00624158" w:rsidRPr="000A13CF">
        <w:rPr>
          <w:noProof/>
        </w:rPr>
        <w:t>また</w:t>
      </w:r>
      <w:r w:rsidR="00624158" w:rsidRPr="000A13CF">
        <w:rPr>
          <w:noProof/>
        </w:rPr>
        <w:t xml:space="preserve">, </w:t>
      </w:r>
      <w:ins w:id="843" w:author="中村 優太" w:date="2019-01-30T16:48:00Z">
        <w:r w:rsidR="003C4E50">
          <w:rPr>
            <w:noProof/>
          </w:rPr>
          <w:t>損失関数</w:t>
        </w:r>
        <w:r w:rsidR="00402374">
          <w:rPr>
            <w:rFonts w:hint="eastAsia"/>
            <w:noProof/>
          </w:rPr>
          <w:t xml:space="preserve">, </w:t>
        </w:r>
        <w:r w:rsidR="00402374">
          <w:rPr>
            <w:rFonts w:hint="eastAsia"/>
            <w:noProof/>
          </w:rPr>
          <w:t>最適化手法</w:t>
        </w:r>
      </w:ins>
      <w:ins w:id="844" w:author="中村 優太" w:date="2019-01-30T16:49:00Z">
        <w:r w:rsidR="00402374">
          <w:rPr>
            <w:rFonts w:hint="eastAsia"/>
            <w:noProof/>
          </w:rPr>
          <w:t>,</w:t>
        </w:r>
        <w:r w:rsidR="00402374">
          <w:rPr>
            <w:noProof/>
          </w:rPr>
          <w:t xml:space="preserve"> </w:t>
        </w:r>
      </w:ins>
      <w:del w:id="845" w:author="中村 優太" w:date="2019-01-30T16:48:00Z">
        <w:r w:rsidR="0013409F" w:rsidDel="003C4E50">
          <w:rPr>
            <w:rFonts w:hint="eastAsia"/>
            <w:noProof/>
          </w:rPr>
          <w:delText>学習</w:delText>
        </w:r>
        <w:r w:rsidR="00624158" w:rsidRPr="000A13CF" w:rsidDel="003C4E50">
          <w:rPr>
            <w:noProof/>
          </w:rPr>
          <w:delText>時の</w:delText>
        </w:r>
      </w:del>
      <w:ins w:id="846" w:author="中村 優太" w:date="2019-01-30T12:50:00Z">
        <w:r w:rsidR="008B7C4E">
          <w:rPr>
            <w:noProof/>
          </w:rPr>
          <w:t>ハイパーパラメータ</w:t>
        </w:r>
      </w:ins>
      <w:del w:id="847" w:author="中村 優太" w:date="2019-01-30T12:49:00Z">
        <w:r w:rsidR="00624158" w:rsidRPr="000A13CF" w:rsidDel="008B7C4E">
          <w:rPr>
            <w:noProof/>
          </w:rPr>
          <w:delText>条件</w:delText>
        </w:r>
      </w:del>
      <w:r w:rsidR="00624158" w:rsidRPr="000A13CF">
        <w:rPr>
          <w:noProof/>
        </w:rPr>
        <w:t>は上述の</w:t>
      </w:r>
      <w:r w:rsidR="00BC6E8B">
        <w:rPr>
          <w:noProof/>
        </w:rPr>
        <w:t xml:space="preserve">2 </w:t>
      </w:r>
      <w:r w:rsidR="00BC6E8B">
        <w:rPr>
          <w:noProof/>
        </w:rPr>
        <w:t>次元</w:t>
      </w:r>
      <w:del w:id="848" w:author="中村 優太" w:date="2019-01-29T18:25:00Z">
        <w:r w:rsidR="00624158" w:rsidRPr="000A13CF" w:rsidDel="004D4F16">
          <w:rPr>
            <w:noProof/>
          </w:rPr>
          <w:delText>畳み込みニューラルネットワーク</w:delText>
        </w:r>
      </w:del>
      <w:ins w:id="849" w:author="中村 優太" w:date="2019-01-29T18:25:00Z">
        <w:r w:rsidR="004D4F16">
          <w:rPr>
            <w:noProof/>
          </w:rPr>
          <w:t xml:space="preserve"> CNN </w:t>
        </w:r>
      </w:ins>
      <w:r w:rsidR="00624158" w:rsidRPr="000A13CF">
        <w:rPr>
          <w:noProof/>
        </w:rPr>
        <w:t>と同様のものを用いた</w:t>
      </w:r>
      <w:r w:rsidR="00624158" w:rsidRPr="000A13CF">
        <w:rPr>
          <w:noProof/>
        </w:rPr>
        <w:t>.</w:t>
      </w:r>
    </w:p>
    <w:p w14:paraId="20353F36" w14:textId="3AA8ABF1" w:rsidR="001C2FF7" w:rsidRPr="000A13CF" w:rsidRDefault="00624158">
      <w:pPr>
        <w:pStyle w:val="2"/>
      </w:pPr>
      <w:bookmarkStart w:id="850" w:name="検証"/>
      <w:bookmarkStart w:id="851" w:name="_Toc533783295"/>
      <w:bookmarkStart w:id="852" w:name="_Toc533784038"/>
      <w:bookmarkStart w:id="853" w:name="_Toc536624129"/>
      <w:r w:rsidRPr="000A13CF">
        <w:t>2.</w:t>
      </w:r>
      <w:ins w:id="854" w:author="中村 優太" w:date="2019-01-30T11:07:00Z">
        <w:r w:rsidR="0099171A">
          <w:t>4</w:t>
        </w:r>
      </w:ins>
      <w:del w:id="855" w:author="中村 優太" w:date="2019-01-30T11:07:00Z">
        <w:r w:rsidRPr="000A13CF" w:rsidDel="0099171A">
          <w:delText>3</w:delText>
        </w:r>
      </w:del>
      <w:r w:rsidRPr="000A13CF">
        <w:t xml:space="preserve"> </w:t>
      </w:r>
      <w:ins w:id="856" w:author="中村 優太" w:date="2019-01-30T12:26:00Z">
        <w:r w:rsidR="003D2B44">
          <w:t xml:space="preserve"> </w:t>
        </w:r>
      </w:ins>
      <w:r w:rsidRPr="000A13CF">
        <w:t>検証</w:t>
      </w:r>
      <w:bookmarkEnd w:id="850"/>
      <w:bookmarkEnd w:id="851"/>
      <w:bookmarkEnd w:id="852"/>
      <w:bookmarkEnd w:id="853"/>
    </w:p>
    <w:p w14:paraId="35C6BD61" w14:textId="73D91AE2" w:rsidR="001C2FF7" w:rsidRPr="000A13CF" w:rsidRDefault="00624158" w:rsidP="006F0738">
      <w:pPr>
        <w:pStyle w:val="3"/>
      </w:pPr>
      <w:bookmarkStart w:id="857" w:name="評価方法"/>
      <w:bookmarkStart w:id="858" w:name="_Toc533783296"/>
      <w:bookmarkStart w:id="859" w:name="_Toc533784039"/>
      <w:bookmarkStart w:id="860" w:name="_Toc536624130"/>
      <w:r w:rsidRPr="000A13CF">
        <w:t>2.</w:t>
      </w:r>
      <w:ins w:id="861" w:author="中村 優太" w:date="2019-01-30T11:07:00Z">
        <w:r w:rsidR="0099171A">
          <w:t>4</w:t>
        </w:r>
      </w:ins>
      <w:del w:id="862" w:author="中村 優太" w:date="2019-01-30T11:07:00Z">
        <w:r w:rsidRPr="000A13CF" w:rsidDel="0099171A">
          <w:delText>3</w:delText>
        </w:r>
      </w:del>
      <w:r w:rsidRPr="000A13CF">
        <w:t xml:space="preserve">.1 </w:t>
      </w:r>
      <w:ins w:id="863" w:author="中村 優太" w:date="2019-01-30T12:26:00Z">
        <w:r w:rsidR="003D2B44">
          <w:t xml:space="preserve"> </w:t>
        </w:r>
      </w:ins>
      <w:r w:rsidRPr="000A13CF">
        <w:t>評価方法</w:t>
      </w:r>
      <w:bookmarkEnd w:id="857"/>
      <w:bookmarkEnd w:id="858"/>
      <w:bookmarkEnd w:id="859"/>
      <w:bookmarkEnd w:id="860"/>
    </w:p>
    <w:p w14:paraId="245C0603" w14:textId="170D0CAC" w:rsidR="001C2FF7" w:rsidRPr="000A13CF" w:rsidRDefault="00624158">
      <w:pPr>
        <w:pStyle w:val="FirstParagraph"/>
        <w:ind w:leftChars="50" w:left="120" w:firstLineChars="68" w:firstLine="163"/>
        <w:pPrChange w:id="864" w:author="中村 優太" w:date="2019-01-30T12:51:00Z">
          <w:pPr>
            <w:pStyle w:val="FirstParagraph"/>
          </w:pPr>
        </w:pPrChange>
      </w:pPr>
      <w:del w:id="865" w:author="中村 優太" w:date="2019-01-29T18:25:00Z">
        <w:r w:rsidRPr="000A13CF" w:rsidDel="004D4F16">
          <w:rPr>
            <w:noProof/>
          </w:rPr>
          <w:delText>畳み込みニューラルネットワーク</w:delText>
        </w:r>
      </w:del>
      <w:ins w:id="866" w:author="中村 優太" w:date="2019-01-29T18:25:00Z">
        <w:r w:rsidR="006D65B9">
          <w:rPr>
            <w:noProof/>
          </w:rPr>
          <w:t xml:space="preserve"> </w:t>
        </w:r>
      </w:ins>
      <w:ins w:id="867" w:author="中村 優太" w:date="2019-01-30T12:50:00Z">
        <w:r w:rsidR="006D65B9">
          <w:rPr>
            <w:noProof/>
          </w:rPr>
          <w:t xml:space="preserve">Fine-tuning </w:t>
        </w:r>
        <w:r w:rsidR="006D65B9">
          <w:rPr>
            <w:noProof/>
          </w:rPr>
          <w:t>手法による動画中の物体判別タスクの成績</w:t>
        </w:r>
      </w:ins>
      <w:r w:rsidRPr="000A13CF">
        <w:rPr>
          <w:noProof/>
        </w:rPr>
        <w:t>の比較は</w:t>
      </w:r>
      <w:r w:rsidRPr="000A13CF">
        <w:rPr>
          <w:noProof/>
        </w:rPr>
        <w:t>,</w:t>
      </w:r>
      <w:r w:rsidR="00DE0FDF">
        <w:rPr>
          <w:noProof/>
        </w:rPr>
        <w:t xml:space="preserve"> </w:t>
      </w:r>
      <w:ins w:id="868" w:author="中村 優太" w:date="2019-01-30T12:51:00Z">
        <w:r w:rsidR="00F10AA8">
          <w:rPr>
            <w:rFonts w:hint="eastAsia"/>
            <w:noProof/>
          </w:rPr>
          <w:t xml:space="preserve">fine-tuning </w:t>
        </w:r>
        <w:r w:rsidR="00F10AA8">
          <w:rPr>
            <w:rFonts w:hint="eastAsia"/>
            <w:noProof/>
          </w:rPr>
          <w:t>後の</w:t>
        </w:r>
        <w:r w:rsidR="00F10AA8">
          <w:rPr>
            <w:rFonts w:hint="eastAsia"/>
            <w:noProof/>
          </w:rPr>
          <w:t>CNN</w:t>
        </w:r>
      </w:ins>
      <w:ins w:id="869" w:author="中村 優太" w:date="2019-01-30T12:52:00Z">
        <w:r w:rsidR="00F10AA8">
          <w:rPr>
            <w:rFonts w:hint="eastAsia"/>
            <w:noProof/>
          </w:rPr>
          <w:t>に</w:t>
        </w:r>
      </w:ins>
      <w:del w:id="870" w:author="中村 優太" w:date="2019-01-30T12:51:00Z">
        <w:r w:rsidR="00DE0FDF" w:rsidDel="006D65B9">
          <w:rPr>
            <w:noProof/>
          </w:rPr>
          <w:delText>fine-tuning</w:delText>
        </w:r>
        <w:r w:rsidR="00DE0FDF" w:rsidDel="006D65B9">
          <w:rPr>
            <w:noProof/>
          </w:rPr>
          <w:delText>を行ったモデルによる動画中の物体判別タスクによって行った</w:delText>
        </w:r>
        <w:r w:rsidR="00FD552E" w:rsidDel="006D65B9">
          <w:rPr>
            <w:noProof/>
          </w:rPr>
          <w:delText xml:space="preserve">. </w:delText>
        </w:r>
        <w:r w:rsidR="005C6A19" w:rsidDel="006D65B9">
          <w:rPr>
            <w:noProof/>
          </w:rPr>
          <w:delText>物体判別タスクを行う際には</w:delText>
        </w:r>
      </w:del>
      <w:r w:rsidR="005C6A19">
        <w:rPr>
          <w:rFonts w:hint="eastAsia"/>
          <w:noProof/>
        </w:rPr>
        <w:t>作成した</w:t>
      </w:r>
      <w:r w:rsidRPr="000A13CF">
        <w:rPr>
          <w:noProof/>
        </w:rPr>
        <w:t>データセットのテストデータを</w:t>
      </w:r>
      <w:ins w:id="871" w:author="中村 優太" w:date="2019-01-30T12:52:00Z">
        <w:r w:rsidR="00F10AA8">
          <w:rPr>
            <w:noProof/>
          </w:rPr>
          <w:t>入力した際のラベルの予測値を</w:t>
        </w:r>
        <w:r w:rsidR="00F10AA8">
          <w:rPr>
            <w:noProof/>
          </w:rPr>
          <w:lastRenderedPageBreak/>
          <w:t>元に行った</w:t>
        </w:r>
      </w:ins>
      <w:del w:id="872" w:author="中村 優太" w:date="2019-01-30T12:52:00Z">
        <w:r w:rsidRPr="000A13CF" w:rsidDel="00F10AA8">
          <w:rPr>
            <w:noProof/>
          </w:rPr>
          <w:delText>用いて行った</w:delText>
        </w:r>
      </w:del>
      <w:r w:rsidRPr="000A13CF">
        <w:rPr>
          <w:noProof/>
        </w:rPr>
        <w:t>.</w:t>
      </w:r>
      <w:del w:id="873" w:author="中村 優太" w:date="2019-01-30T12:52:00Z">
        <w:r w:rsidRPr="000A13CF" w:rsidDel="00F10AA8">
          <w:rPr>
            <w:noProof/>
          </w:rPr>
          <w:delText xml:space="preserve"> </w:delText>
        </w:r>
      </w:del>
      <w:del w:id="874" w:author="中村 優太" w:date="2019-01-29T18:25:00Z">
        <w:r w:rsidRPr="000A13CF" w:rsidDel="004D4F16">
          <w:rPr>
            <w:noProof/>
          </w:rPr>
          <w:delText>畳み込みニューラルネットワーク</w:delText>
        </w:r>
      </w:del>
      <w:ins w:id="875" w:author="中村 優太" w:date="2019-01-29T18:25:00Z">
        <w:r w:rsidR="004D4F16">
          <w:rPr>
            <w:noProof/>
          </w:rPr>
          <w:t xml:space="preserve"> CNN </w:t>
        </w:r>
      </w:ins>
      <w:r w:rsidRPr="000A13CF">
        <w:rPr>
          <w:noProof/>
        </w:rPr>
        <w:t>への入力は</w:t>
      </w:r>
      <w:r w:rsidRPr="000A13CF">
        <w:rPr>
          <w:noProof/>
        </w:rPr>
        <w:t xml:space="preserve">256 </w:t>
      </w:r>
      <w:r w:rsidR="00A21FB3">
        <w:rPr>
          <w:noProof/>
        </w:rPr>
        <w:t>×</w:t>
      </w:r>
      <w:r w:rsidRPr="000A13CF">
        <w:rPr>
          <w:noProof/>
        </w:rPr>
        <w:t xml:space="preserve"> 256 </w:t>
      </w:r>
      <w:r w:rsidRPr="000A13CF">
        <w:rPr>
          <w:noProof/>
        </w:rPr>
        <w:t>の解像度の画像及び動画から中央の</w:t>
      </w:r>
      <w:r w:rsidRPr="000A13CF">
        <w:rPr>
          <w:noProof/>
        </w:rPr>
        <w:t xml:space="preserve">224 </w:t>
      </w:r>
      <w:r w:rsidR="00A21FB3">
        <w:rPr>
          <w:noProof/>
        </w:rPr>
        <w:t>×</w:t>
      </w:r>
      <w:r w:rsidRPr="000A13CF">
        <w:rPr>
          <w:noProof/>
        </w:rPr>
        <w:t xml:space="preserve"> 224</w:t>
      </w:r>
      <w:r w:rsidRPr="000A13CF">
        <w:rPr>
          <w:noProof/>
        </w:rPr>
        <w:t>を切り抜いたものを使用した</w:t>
      </w:r>
      <w:r w:rsidRPr="000A13CF">
        <w:rPr>
          <w:noProof/>
        </w:rPr>
        <w:t xml:space="preserve">. </w:t>
      </w:r>
      <w:del w:id="876" w:author="中村 優太" w:date="2019-01-29T18:25:00Z">
        <w:r w:rsidRPr="000A13CF" w:rsidDel="004D4F16">
          <w:rPr>
            <w:noProof/>
          </w:rPr>
          <w:delText>畳み込みニューラルネットワーク</w:delText>
        </w:r>
      </w:del>
      <w:ins w:id="877" w:author="中村 優太" w:date="2019-01-29T18:25:00Z">
        <w:r w:rsidR="004D4F16">
          <w:rPr>
            <w:noProof/>
          </w:rPr>
          <w:t xml:space="preserve"> CNN </w:t>
        </w:r>
      </w:ins>
      <w:r w:rsidRPr="000A13CF">
        <w:rPr>
          <w:noProof/>
        </w:rPr>
        <w:t>の最終層の値を</w:t>
      </w:r>
      <w:r w:rsidRPr="000A13CF">
        <w:rPr>
          <w:noProof/>
        </w:rPr>
        <w:t xml:space="preserve">, </w:t>
      </w:r>
      <w:r w:rsidRPr="000A13CF">
        <w:rPr>
          <w:noProof/>
        </w:rPr>
        <w:t>それぞれの対応するラベルの予測値として評価を行った</w:t>
      </w:r>
      <w:r w:rsidRPr="000A13CF">
        <w:rPr>
          <w:noProof/>
        </w:rPr>
        <w:t>.</w:t>
      </w:r>
    </w:p>
    <w:p w14:paraId="795F5769" w14:textId="6AE9443D" w:rsidR="001C2FF7" w:rsidRPr="000A13CF" w:rsidRDefault="00624158" w:rsidP="006F0738">
      <w:pPr>
        <w:pStyle w:val="3"/>
      </w:pPr>
      <w:bookmarkStart w:id="878" w:name="評価指標"/>
      <w:bookmarkStart w:id="879" w:name="_Toc533783297"/>
      <w:bookmarkStart w:id="880" w:name="_Toc533784040"/>
      <w:bookmarkStart w:id="881" w:name="_Toc536624131"/>
      <w:r w:rsidRPr="000A13CF">
        <w:t>2.</w:t>
      </w:r>
      <w:del w:id="882" w:author="中村 優太" w:date="2019-01-30T11:07:00Z">
        <w:r w:rsidRPr="000A13CF" w:rsidDel="0099171A">
          <w:delText>3</w:delText>
        </w:r>
      </w:del>
      <w:ins w:id="883" w:author="中村 優太" w:date="2019-01-30T11:07:00Z">
        <w:r w:rsidR="0099171A">
          <w:t>4</w:t>
        </w:r>
      </w:ins>
      <w:r w:rsidRPr="000A13CF">
        <w:t xml:space="preserve">.2 </w:t>
      </w:r>
      <w:ins w:id="884" w:author="中村 優太" w:date="2019-01-30T12:26:00Z">
        <w:r w:rsidR="003D2B44">
          <w:t xml:space="preserve"> </w:t>
        </w:r>
      </w:ins>
      <w:r w:rsidRPr="000A13CF">
        <w:t>評価指標</w:t>
      </w:r>
      <w:bookmarkEnd w:id="878"/>
      <w:bookmarkEnd w:id="879"/>
      <w:bookmarkEnd w:id="880"/>
      <w:bookmarkEnd w:id="881"/>
    </w:p>
    <w:p w14:paraId="59A94B6F" w14:textId="5A2D79D2" w:rsidR="001C2FF7" w:rsidRDefault="00624158" w:rsidP="006F0738">
      <w:pPr>
        <w:pStyle w:val="FirstParagraph"/>
      </w:pPr>
      <w:r w:rsidRPr="000A13CF">
        <w:rPr>
          <w:noProof/>
        </w:rPr>
        <w:t>ニューラルネットワークによる予測の評価は</w:t>
      </w:r>
      <w:r w:rsidRPr="000A13CF">
        <w:rPr>
          <w:noProof/>
        </w:rPr>
        <w:t xml:space="preserve">, </w:t>
      </w:r>
      <w:r w:rsidRPr="000A13CF">
        <w:rPr>
          <w:noProof/>
        </w:rPr>
        <w:t>それぞれのラベルの物体が予測画像に含まれているかの二値判別として</w:t>
      </w:r>
      <w:r w:rsidRPr="000A13CF">
        <w:rPr>
          <w:noProof/>
        </w:rPr>
        <w:t xml:space="preserve">Area Under </w:t>
      </w:r>
      <w:r w:rsidR="00C33C6A">
        <w:rPr>
          <w:noProof/>
        </w:rPr>
        <w:t xml:space="preserve">the </w:t>
      </w:r>
      <w:r w:rsidRPr="000A13CF">
        <w:rPr>
          <w:noProof/>
        </w:rPr>
        <w:t>Curve</w:t>
      </w:r>
      <w:r w:rsidR="00A21FB3">
        <w:rPr>
          <w:noProof/>
        </w:rPr>
        <w:t xml:space="preserve"> (AUC)</w:t>
      </w:r>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テストセット</w:t>
      </w:r>
      <w:r w:rsidR="005C6A19">
        <w:rPr>
          <w:noProof/>
        </w:rPr>
        <w:t>に対するモデル</w:t>
      </w:r>
      <w:r w:rsidRPr="000A13CF">
        <w:rPr>
          <w:noProof/>
        </w:rPr>
        <w:t>の予測値と真のラベルを用</w:t>
      </w:r>
      <w:r w:rsidR="005C6A19">
        <w:rPr>
          <w:noProof/>
        </w:rPr>
        <w:t>いて</w:t>
      </w:r>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11EBC6FB" w:rsidR="001C2FF7" w:rsidRPr="000A13CF" w:rsidRDefault="00624158" w:rsidP="006F0738">
      <w:pPr>
        <w:pStyle w:val="1"/>
      </w:pPr>
      <w:bookmarkStart w:id="885" w:name="章-結果"/>
      <w:bookmarkStart w:id="886" w:name="_Toc533783298"/>
      <w:bookmarkStart w:id="887" w:name="_Toc533784041"/>
      <w:bookmarkStart w:id="888" w:name="_Toc536624132"/>
      <w:r w:rsidRPr="000A13CF">
        <w:lastRenderedPageBreak/>
        <w:t>3</w:t>
      </w:r>
      <w:r w:rsidRPr="000A13CF">
        <w:t>章</w:t>
      </w:r>
      <w:r w:rsidRPr="000A13CF">
        <w:t xml:space="preserve"> </w:t>
      </w:r>
      <w:ins w:id="889" w:author="中村 優太" w:date="2019-01-30T12:26:00Z">
        <w:r w:rsidR="003D2B44">
          <w:t xml:space="preserve"> </w:t>
        </w:r>
      </w:ins>
      <w:r w:rsidRPr="000A13CF">
        <w:t>結果</w:t>
      </w:r>
      <w:bookmarkEnd w:id="885"/>
      <w:bookmarkEnd w:id="886"/>
      <w:bookmarkEnd w:id="887"/>
      <w:bookmarkEnd w:id="888"/>
    </w:p>
    <w:p w14:paraId="00AEA81A" w14:textId="18B9DE7D" w:rsidR="001C2FF7" w:rsidRPr="000A13CF" w:rsidDel="009671AE" w:rsidRDefault="00624158" w:rsidP="006F0738">
      <w:pPr>
        <w:pStyle w:val="FirstParagraph"/>
        <w:rPr>
          <w:del w:id="890" w:author="中村 優太" w:date="2019-01-30T05:29:00Z"/>
        </w:rPr>
      </w:pPr>
      <w:del w:id="891" w:author="中村 優太" w:date="2019-01-30T05:28:00Z">
        <w:r w:rsidRPr="000A13CF" w:rsidDel="009671AE">
          <w:rPr>
            <w:noProof/>
          </w:rPr>
          <w:delText>Moments In Time</w:delText>
        </w:r>
        <w:r w:rsidRPr="000A13CF" w:rsidDel="009671AE">
          <w:rPr>
            <w:noProof/>
          </w:rPr>
          <w:delText>データセットを用いて</w:delText>
        </w:r>
        <w:r w:rsidRPr="000A13CF" w:rsidDel="009671AE">
          <w:rPr>
            <w:noProof/>
          </w:rPr>
          <w:delText xml:space="preserve">, </w:delText>
        </w:r>
      </w:del>
      <w:del w:id="892" w:author="中村 優太" w:date="2019-01-30T05:29:00Z">
        <w:r w:rsidR="005C6A19" w:rsidDel="009671AE">
          <w:rPr>
            <w:noProof/>
          </w:rPr>
          <w:delText>動画中の物体</w:delText>
        </w:r>
        <w:r w:rsidRPr="000A13CF" w:rsidDel="009671AE">
          <w:rPr>
            <w:noProof/>
          </w:rPr>
          <w:delText>判別問題</w:delText>
        </w:r>
      </w:del>
      <w:del w:id="893" w:author="中村 優太" w:date="2019-01-30T05:28:00Z">
        <w:r w:rsidRPr="000A13CF" w:rsidDel="009671AE">
          <w:rPr>
            <w:noProof/>
          </w:rPr>
          <w:delText>における</w:delText>
        </w:r>
        <w:r w:rsidR="00BC6E8B" w:rsidDel="009671AE">
          <w:rPr>
            <w:noProof/>
          </w:rPr>
          <w:delText xml:space="preserve">2 </w:delText>
        </w:r>
        <w:r w:rsidR="00BC6E8B" w:rsidDel="009671AE">
          <w:rPr>
            <w:noProof/>
          </w:rPr>
          <w:delText>次元</w:delText>
        </w:r>
      </w:del>
      <w:del w:id="894" w:author="中村 優太" w:date="2019-01-29T18:25:00Z">
        <w:r w:rsidRPr="000A13CF" w:rsidDel="004D4F16">
          <w:rPr>
            <w:noProof/>
          </w:rPr>
          <w:delText>畳み込みニューラルネットワーク</w:delText>
        </w:r>
      </w:del>
      <w:del w:id="895" w:author="中村 優太" w:date="2019-01-30T05:28:00Z">
        <w:r w:rsidRPr="000A13CF" w:rsidDel="009671AE">
          <w:rPr>
            <w:noProof/>
          </w:rPr>
          <w:delText>と</w:delText>
        </w:r>
        <w:r w:rsidR="00F9746E" w:rsidDel="009671AE">
          <w:rPr>
            <w:noProof/>
          </w:rPr>
          <w:delText>3</w:delText>
        </w:r>
        <w:r w:rsidR="00F9746E" w:rsidDel="009671AE">
          <w:rPr>
            <w:noProof/>
          </w:rPr>
          <w:delText>次元</w:delText>
        </w:r>
      </w:del>
      <w:del w:id="896" w:author="中村 優太" w:date="2019-01-29T18:25:00Z">
        <w:r w:rsidR="00F9746E" w:rsidDel="004D4F16">
          <w:rPr>
            <w:noProof/>
          </w:rPr>
          <w:delText>畳み込み</w:delText>
        </w:r>
        <w:r w:rsidRPr="000A13CF" w:rsidDel="004D4F16">
          <w:rPr>
            <w:noProof/>
          </w:rPr>
          <w:delText>ニューラルネットワーク</w:delText>
        </w:r>
      </w:del>
      <w:del w:id="897" w:author="中村 優太" w:date="2019-01-30T05:28:00Z">
        <w:r w:rsidRPr="000A13CF" w:rsidDel="00406D7F">
          <w:rPr>
            <w:noProof/>
          </w:rPr>
          <w:delText>の</w:delText>
        </w:r>
        <w:r w:rsidRPr="000A13CF" w:rsidDel="009671AE">
          <w:rPr>
            <w:noProof/>
          </w:rPr>
          <w:delText>動画中の物体</w:delText>
        </w:r>
        <w:r w:rsidR="00E34034" w:rsidDel="009671AE">
          <w:rPr>
            <w:noProof/>
          </w:rPr>
          <w:delText>判別</w:delText>
        </w:r>
        <w:r w:rsidRPr="000A13CF" w:rsidDel="009671AE">
          <w:rPr>
            <w:noProof/>
          </w:rPr>
          <w:delText>タスクにおける成績の評価を行った</w:delText>
        </w:r>
      </w:del>
      <w:del w:id="898" w:author="中村 優太" w:date="2019-01-30T05:29:00Z">
        <w:r w:rsidRPr="000A13CF" w:rsidDel="009671AE">
          <w:rPr>
            <w:noProof/>
          </w:rPr>
          <w:delText>.</w:delText>
        </w:r>
      </w:del>
    </w:p>
    <w:p w14:paraId="7FE1A7A6" w14:textId="1D3D578A" w:rsidR="005C6A19" w:rsidRPr="005C6A19" w:rsidRDefault="00A603C4">
      <w:pPr>
        <w:pStyle w:val="2"/>
      </w:pPr>
      <w:bookmarkStart w:id="899" w:name="学習曲線"/>
      <w:bookmarkStart w:id="900" w:name="_Toc533783299"/>
      <w:bookmarkStart w:id="901" w:name="_Toc533784042"/>
      <w:bookmarkStart w:id="902" w:name="_Toc536624133"/>
      <w:r>
        <w:t xml:space="preserve">3.1 </w:t>
      </w:r>
      <w:ins w:id="903" w:author="中村 優太" w:date="2019-01-30T12:26:00Z">
        <w:r w:rsidR="003D2B44">
          <w:t xml:space="preserve"> </w:t>
        </w:r>
      </w:ins>
      <w:r w:rsidR="00624158" w:rsidRPr="000A13CF">
        <w:t>学習曲線</w:t>
      </w:r>
      <w:bookmarkEnd w:id="899"/>
      <w:bookmarkEnd w:id="900"/>
      <w:bookmarkEnd w:id="901"/>
      <w:bookmarkEnd w:id="902"/>
    </w:p>
    <w:p w14:paraId="5FAE92D7" w14:textId="135DE34D" w:rsidR="00136CC1" w:rsidRDefault="005C6A19">
      <w:pPr>
        <w:pStyle w:val="a0"/>
        <w:rPr>
          <w:ins w:id="904" w:author="中村 優太" w:date="2019-01-30T05:31:00Z"/>
          <w:noProof/>
        </w:rPr>
      </w:pPr>
      <w:r>
        <w:rPr>
          <w:rFonts w:hint="eastAsia"/>
          <w:noProof/>
        </w:rPr>
        <w:t>Fine-tuning</w:t>
      </w:r>
      <w:r>
        <w:rPr>
          <w:rFonts w:hint="eastAsia"/>
          <w:noProof/>
        </w:rPr>
        <w:t>を</w:t>
      </w:r>
      <w:ins w:id="905" w:author="中村 優太" w:date="2019-01-29T16:14:00Z">
        <w:r w:rsidR="004B6BC8">
          <w:rPr>
            <w:noProof/>
          </w:rPr>
          <w:t>行った</w:t>
        </w:r>
      </w:ins>
      <w:del w:id="906" w:author="中村 優太" w:date="2019-01-29T16:14:00Z">
        <w:r w:rsidDel="004B6BC8">
          <w:rPr>
            <w:rFonts w:hint="eastAsia"/>
            <w:noProof/>
          </w:rPr>
          <w:delText>する</w:delText>
        </w:r>
      </w:del>
      <w:r>
        <w:rPr>
          <w:rFonts w:hint="eastAsia"/>
          <w:noProof/>
        </w:rPr>
        <w:t>際の学習曲線の比較を行った</w:t>
      </w:r>
      <w:r>
        <w:rPr>
          <w:rFonts w:hint="eastAsia"/>
          <w:noProof/>
        </w:rPr>
        <w:t xml:space="preserve">. </w:t>
      </w:r>
      <w:r w:rsidRPr="000A13CF">
        <w:rPr>
          <w:noProof/>
        </w:rPr>
        <w:t>損失は</w:t>
      </w:r>
      <w:ins w:id="907" w:author="中村 優太" w:date="2019-01-30T16:51:00Z">
        <w:r w:rsidR="00010B43">
          <w:rPr>
            <w:rFonts w:hint="eastAsia"/>
            <w:noProof/>
          </w:rPr>
          <w:t xml:space="preserve"> CNN </w:t>
        </w:r>
        <w:r w:rsidR="00010B43">
          <w:rPr>
            <w:rFonts w:hint="eastAsia"/>
            <w:noProof/>
          </w:rPr>
          <w:t>の</w:t>
        </w:r>
      </w:ins>
      <w:r w:rsidRPr="000A13CF">
        <w:rPr>
          <w:noProof/>
        </w:rPr>
        <w:t>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ins w:id="908" w:author="中村 優太" w:date="2019-01-30T12:57:00Z">
        <w:r w:rsidR="00742345">
          <w:rPr>
            <w:noProof/>
          </w:rPr>
          <w:t>図</w:t>
        </w:r>
        <w:r w:rsidR="00742345">
          <w:rPr>
            <w:rFonts w:hint="eastAsia"/>
            <w:noProof/>
          </w:rPr>
          <w:t xml:space="preserve">1 </w:t>
        </w:r>
      </w:ins>
      <w:ins w:id="909" w:author="中村 優太" w:date="2019-01-30T12:58:00Z">
        <w:r w:rsidR="00742345">
          <w:rPr>
            <w:rFonts w:hint="eastAsia"/>
            <w:noProof/>
          </w:rPr>
          <w:t>が学習曲線である</w:t>
        </w:r>
        <w:r w:rsidR="00742345">
          <w:rPr>
            <w:rFonts w:hint="eastAsia"/>
            <w:noProof/>
          </w:rPr>
          <w:t xml:space="preserve">. </w:t>
        </w:r>
      </w:ins>
      <w:r w:rsidRPr="000A13CF">
        <w:rPr>
          <w:noProof/>
        </w:rPr>
        <w:t>全ての</w:t>
      </w:r>
      <w:del w:id="910" w:author="中村 優太" w:date="2019-01-29T18:25:00Z">
        <w:r w:rsidRPr="000A13CF" w:rsidDel="004D4F16">
          <w:rPr>
            <w:noProof/>
          </w:rPr>
          <w:delText>畳み込みニューラルネットワーク</w:delText>
        </w:r>
      </w:del>
      <w:ins w:id="911" w:author="中村 優太" w:date="2019-01-29T18:25:00Z">
        <w:r w:rsidR="004D4F16">
          <w:rPr>
            <w:noProof/>
          </w:rPr>
          <w:t xml:space="preserve"> CNN </w:t>
        </w:r>
      </w:ins>
      <w:r w:rsidRPr="000A13CF">
        <w:rPr>
          <w:noProof/>
        </w:rPr>
        <w:t>において学習初期に急激に損失が減少した後に学習が収束した</w:t>
      </w:r>
      <w:r w:rsidRPr="000A13CF">
        <w:rPr>
          <w:noProof/>
        </w:rPr>
        <w:t xml:space="preserve">. </w:t>
      </w:r>
      <w:r>
        <w:rPr>
          <w:noProof/>
        </w:rPr>
        <w:t xml:space="preserve">2 </w:t>
      </w:r>
      <w:r>
        <w:rPr>
          <w:noProof/>
        </w:rPr>
        <w:t>次元</w:t>
      </w:r>
      <w:del w:id="912" w:author="中村 優太" w:date="2019-01-29T18:25:00Z">
        <w:r w:rsidRPr="000A13CF" w:rsidDel="004D4F16">
          <w:rPr>
            <w:noProof/>
          </w:rPr>
          <w:delText>畳み込みニューラルネットワーク</w:delText>
        </w:r>
      </w:del>
      <w:ins w:id="913" w:author="中村 優太" w:date="2019-01-29T18:25:00Z">
        <w:r w:rsidR="004D4F16">
          <w:rPr>
            <w:noProof/>
          </w:rPr>
          <w:t xml:space="preserve"> CNN </w:t>
        </w:r>
      </w:ins>
      <w:r w:rsidRPr="000A13CF">
        <w:rPr>
          <w:noProof/>
        </w:rPr>
        <w:t>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w:t>
      </w:r>
      <w:del w:id="914" w:author="中村 優太" w:date="2019-01-29T18:25:00Z">
        <w:r w:rsidRPr="000A13CF" w:rsidDel="004D4F16">
          <w:rPr>
            <w:noProof/>
          </w:rPr>
          <w:delText>畳み込みニューラルネットワーク</w:delText>
        </w:r>
      </w:del>
      <w:ins w:id="915" w:author="中村 優太" w:date="2019-01-29T18:25:00Z">
        <w:r w:rsidR="004D4F16">
          <w:rPr>
            <w:noProof/>
          </w:rPr>
          <w:t xml:space="preserve"> CNN </w:t>
        </w:r>
      </w:ins>
      <w:r w:rsidRPr="000A13CF">
        <w:rPr>
          <w:noProof/>
        </w:rPr>
        <w:t>においては</w:t>
      </w:r>
      <w:r w:rsidRPr="000A13CF">
        <w:rPr>
          <w:noProof/>
        </w:rPr>
        <w:t xml:space="preserve">, </w:t>
      </w:r>
      <w:r w:rsidRPr="000A13CF">
        <w:rPr>
          <w:noProof/>
        </w:rPr>
        <w:t>訓練データとテストデータにおいて損失の値</w:t>
      </w:r>
      <w:ins w:id="916" w:author="中村 優太" w:date="2019-01-30T16:52:00Z">
        <w:r w:rsidR="009E5383">
          <w:rPr>
            <w:noProof/>
          </w:rPr>
          <w:t>に</w:t>
        </w:r>
      </w:ins>
      <w:bookmarkStart w:id="917" w:name="_GoBack"/>
      <w:bookmarkEnd w:id="917"/>
      <w:del w:id="918" w:author="中村 優太" w:date="2019-01-30T16:52:00Z">
        <w:r w:rsidRPr="000A13CF" w:rsidDel="009E5383">
          <w:rPr>
            <w:noProof/>
          </w:rPr>
          <w:delText>は</w:delText>
        </w:r>
      </w:del>
      <w:r w:rsidRPr="000A13CF">
        <w:rPr>
          <w:noProof/>
        </w:rPr>
        <w:t>大きな差は見られなかった</w:t>
      </w:r>
      <w:r>
        <w:rPr>
          <w:rFonts w:hint="eastAsia"/>
          <w:noProof/>
        </w:rPr>
        <w:t>.</w:t>
      </w:r>
    </w:p>
    <w:p w14:paraId="19D039B6" w14:textId="77777777" w:rsidR="00136CC1" w:rsidRDefault="00136CC1">
      <w:pPr>
        <w:ind w:firstLineChars="0" w:firstLine="0"/>
        <w:rPr>
          <w:ins w:id="919" w:author="中村 優太" w:date="2019-01-30T05:31:00Z"/>
          <w:noProof/>
          <w:lang w:eastAsia="ja-JP"/>
        </w:rPr>
      </w:pPr>
      <w:ins w:id="920" w:author="中村 優太" w:date="2019-01-30T05:31:00Z">
        <w:r>
          <w:rPr>
            <w:noProof/>
          </w:rPr>
          <w:br w:type="page"/>
        </w:r>
      </w:ins>
    </w:p>
    <w:p w14:paraId="5EFFA559" w14:textId="44E2638C" w:rsidR="000021E5" w:rsidDel="0044229A" w:rsidRDefault="000021E5">
      <w:pPr>
        <w:pStyle w:val="a0"/>
        <w:rPr>
          <w:del w:id="921" w:author="中村 優太" w:date="2019-01-30T04:51:00Z"/>
          <w:noProof/>
        </w:rPr>
      </w:pPr>
    </w:p>
    <w:p w14:paraId="5BED6145" w14:textId="77777777" w:rsidR="00F047B5" w:rsidRDefault="00F047B5">
      <w:pPr>
        <w:pStyle w:val="a0"/>
      </w:pPr>
      <w:r>
        <w:rPr>
          <w:rFonts w:hint="eastAsia"/>
          <w:noProof/>
        </w:rPr>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42450DBB" w:rsidR="00136CC1" w:rsidRDefault="00F047B5" w:rsidP="006F0738">
      <w:pPr>
        <w:pStyle w:val="aa"/>
        <w:ind w:firstLineChars="0" w:firstLine="0"/>
        <w:rPr>
          <w:ins w:id="922" w:author="中村 優太" w:date="2019-01-30T05:30:00Z"/>
          <w:i w:val="0"/>
          <w:noProof/>
          <w:sz w:val="22"/>
          <w:lang w:eastAsia="ja-JP"/>
        </w:rPr>
      </w:pPr>
      <w:r w:rsidRPr="006F0738">
        <w:rPr>
          <w:rFonts w:hint="eastAsia"/>
          <w:b/>
          <w:i w:val="0"/>
        </w:rPr>
        <w:t>図</w:t>
      </w:r>
      <w:r w:rsidRPr="006F0738">
        <w:rPr>
          <w:b/>
          <w:i w:val="0"/>
          <w:noProof/>
          <w:lang w:eastAsia="ja-JP"/>
        </w:rPr>
        <w:t xml:space="preserve"> </w:t>
      </w:r>
      <w:del w:id="923" w:author="中村 優太" w:date="2019-01-30T12:57:00Z">
        <w:r w:rsidRPr="006F0738" w:rsidDel="00742345">
          <w:rPr>
            <w:b/>
            <w:i w:val="0"/>
            <w:noProof/>
            <w:lang w:eastAsia="ja-JP"/>
          </w:rPr>
          <w:fldChar w:fldCharType="begin"/>
        </w:r>
        <w:r w:rsidRPr="006F0738" w:rsidDel="00742345">
          <w:rPr>
            <w:b/>
            <w:i w:val="0"/>
            <w:noProof/>
            <w:lang w:eastAsia="ja-JP"/>
          </w:rPr>
          <w:delInstrText xml:space="preserve"> SEQ </w:delInstrText>
        </w:r>
        <w:r w:rsidRPr="006F0738" w:rsidDel="00742345">
          <w:rPr>
            <w:rFonts w:hint="eastAsia"/>
            <w:b/>
            <w:i w:val="0"/>
            <w:noProof/>
            <w:lang w:eastAsia="ja-JP"/>
          </w:rPr>
          <w:delInstrText>図</w:delInstrText>
        </w:r>
        <w:r w:rsidRPr="006F0738" w:rsidDel="00742345">
          <w:rPr>
            <w:b/>
            <w:i w:val="0"/>
            <w:noProof/>
            <w:lang w:eastAsia="ja-JP"/>
          </w:rPr>
          <w:delInstrText xml:space="preserve"> \* ARABIC </w:delInstrText>
        </w:r>
        <w:r w:rsidRPr="006F0738" w:rsidDel="00742345">
          <w:rPr>
            <w:b/>
            <w:i w:val="0"/>
            <w:noProof/>
            <w:lang w:eastAsia="ja-JP"/>
          </w:rPr>
          <w:fldChar w:fldCharType="separate"/>
        </w:r>
        <w:r w:rsidRPr="006F0738" w:rsidDel="00742345">
          <w:rPr>
            <w:b/>
            <w:i w:val="0"/>
            <w:noProof/>
            <w:lang w:eastAsia="ja-JP"/>
          </w:rPr>
          <w:delText>2</w:delText>
        </w:r>
        <w:r w:rsidRPr="006F0738" w:rsidDel="00742345">
          <w:rPr>
            <w:b/>
            <w:i w:val="0"/>
            <w:noProof/>
            <w:lang w:eastAsia="ja-JP"/>
          </w:rPr>
          <w:fldChar w:fldCharType="end"/>
        </w:r>
      </w:del>
      <w:ins w:id="924" w:author="中村 優太" w:date="2019-01-30T12:57:00Z">
        <w:r w:rsidR="00742345">
          <w:rPr>
            <w:b/>
            <w:i w:val="0"/>
            <w:noProof/>
            <w:lang w:eastAsia="ja-JP"/>
          </w:rPr>
          <w:t>1</w:t>
        </w:r>
      </w:ins>
      <w:r w:rsidRPr="006F0738">
        <w:rPr>
          <w:b/>
          <w:i w:val="0"/>
          <w:noProof/>
          <w:lang w:eastAsia="ja-JP"/>
        </w:rPr>
        <w:t xml:space="preserve"> </w:t>
      </w:r>
      <w:del w:id="925" w:author="中村 優太" w:date="2019-01-29T18:25:00Z">
        <w:r w:rsidRPr="006F0738" w:rsidDel="004D4F16">
          <w:rPr>
            <w:rFonts w:hint="eastAsia"/>
            <w:b/>
            <w:i w:val="0"/>
            <w:noProof/>
            <w:lang w:eastAsia="ja-JP"/>
          </w:rPr>
          <w:delText>畳み込みニューラルネットワーク</w:delText>
        </w:r>
      </w:del>
      <w:ins w:id="926" w:author="中村 優太" w:date="2019-01-29T18:25:00Z">
        <w:r w:rsidR="004D4F16">
          <w:rPr>
            <w:rFonts w:hint="eastAsia"/>
            <w:b/>
            <w:i w:val="0"/>
            <w:noProof/>
            <w:lang w:eastAsia="ja-JP"/>
          </w:rPr>
          <w:t xml:space="preserve"> CNN </w:t>
        </w:r>
      </w:ins>
      <w:r w:rsidRPr="006F0738">
        <w:rPr>
          <w:rFonts w:hint="eastAsia"/>
          <w:b/>
          <w:i w:val="0"/>
          <w:noProof/>
          <w:lang w:eastAsia="ja-JP"/>
        </w:rPr>
        <w:t>の学習曲線</w:t>
      </w:r>
      <w:r w:rsidRPr="00F047B5">
        <w:rPr>
          <w:i w:val="0"/>
        </w:rPr>
        <w:t xml:space="preserve">  </w:t>
      </w:r>
      <w:r w:rsidR="00534841" w:rsidRPr="006F0738">
        <w:rPr>
          <w:rFonts w:hint="eastAsia"/>
          <w:i w:val="0"/>
          <w:noProof/>
          <w:sz w:val="22"/>
          <w:lang w:eastAsia="ja-JP"/>
        </w:rPr>
        <w:t>それぞれの</w:t>
      </w:r>
      <w:ins w:id="927" w:author="中村 優太" w:date="2019-01-30T04:51:00Z">
        <w:r w:rsidR="0044229A">
          <w:rPr>
            <w:i w:val="0"/>
            <w:noProof/>
            <w:sz w:val="22"/>
            <w:lang w:eastAsia="ja-JP"/>
          </w:rPr>
          <w:t>CNN</w:t>
        </w:r>
      </w:ins>
      <w:del w:id="928" w:author="中村 優太" w:date="2019-01-30T04:51:00Z">
        <w:r w:rsidR="001A521A" w:rsidRPr="006F0738" w:rsidDel="0044229A">
          <w:rPr>
            <w:rFonts w:hint="eastAsia"/>
            <w:i w:val="0"/>
            <w:noProof/>
            <w:sz w:val="22"/>
            <w:lang w:eastAsia="ja-JP"/>
          </w:rPr>
          <w:delText>畳込みニューラルネットワーク</w:delText>
        </w:r>
      </w:del>
      <w:r w:rsidR="001A521A" w:rsidRPr="006F0738">
        <w:rPr>
          <w:rFonts w:hint="eastAsia"/>
          <w:i w:val="0"/>
          <w:noProof/>
          <w:sz w:val="22"/>
          <w:lang w:eastAsia="ja-JP"/>
        </w:rPr>
        <w:t>の訓練時の学習時</w:t>
      </w:r>
      <w:ins w:id="929" w:author="中村 優太" w:date="2019-01-30T04:52:00Z">
        <w:r w:rsidR="00807DD0">
          <w:rPr>
            <w:i w:val="0"/>
            <w:noProof/>
            <w:sz w:val="22"/>
            <w:lang w:eastAsia="ja-JP"/>
          </w:rPr>
          <w:t>損失</w:t>
        </w:r>
      </w:ins>
      <w:del w:id="930" w:author="中村 優太" w:date="2019-01-30T04:52:00Z">
        <w:r w:rsidR="001A521A" w:rsidRPr="006F0738" w:rsidDel="00807DD0">
          <w:rPr>
            <w:rFonts w:hint="eastAsia"/>
            <w:i w:val="0"/>
            <w:noProof/>
            <w:sz w:val="22"/>
            <w:lang w:eastAsia="ja-JP"/>
          </w:rPr>
          <w:delText>ロス</w:delText>
        </w:r>
      </w:del>
      <w:r w:rsidR="001A521A" w:rsidRPr="006F0738">
        <w:rPr>
          <w:rFonts w:hint="eastAsia"/>
          <w:i w:val="0"/>
          <w:noProof/>
          <w:sz w:val="22"/>
          <w:lang w:eastAsia="ja-JP"/>
        </w:rPr>
        <w:t>の比較</w:t>
      </w:r>
      <w:r w:rsidR="000529FC">
        <w:rPr>
          <w:i w:val="0"/>
          <w:noProof/>
          <w:sz w:val="22"/>
          <w:lang w:eastAsia="ja-JP"/>
        </w:rPr>
        <w:t xml:space="preserve">. </w:t>
      </w:r>
      <w:r w:rsidR="001A521A" w:rsidRPr="006F0738">
        <w:rPr>
          <w:rFonts w:hint="eastAsia"/>
          <w:i w:val="0"/>
          <w:noProof/>
          <w:sz w:val="22"/>
          <w:lang w:eastAsia="ja-JP"/>
        </w:rPr>
        <w:t>左上が</w:t>
      </w:r>
      <w:r w:rsidR="001A521A" w:rsidRPr="006F0738">
        <w:rPr>
          <w:i w:val="0"/>
          <w:noProof/>
          <w:sz w:val="22"/>
          <w:lang w:eastAsia="ja-JP"/>
        </w:rPr>
        <w:t>2</w:t>
      </w:r>
      <w:r w:rsidR="001A521A" w:rsidRPr="006F0738">
        <w:rPr>
          <w:rFonts w:hint="eastAsia"/>
          <w:i w:val="0"/>
          <w:noProof/>
          <w:sz w:val="22"/>
          <w:lang w:eastAsia="ja-JP"/>
        </w:rPr>
        <w:t>次元</w:t>
      </w:r>
      <w:del w:id="931" w:author="中村 優太" w:date="2019-01-29T18:25:00Z">
        <w:r w:rsidR="001A521A" w:rsidRPr="006F0738" w:rsidDel="004D4F16">
          <w:rPr>
            <w:rFonts w:hint="eastAsia"/>
            <w:i w:val="0"/>
            <w:noProof/>
            <w:sz w:val="22"/>
            <w:lang w:eastAsia="ja-JP"/>
          </w:rPr>
          <w:delText>畳み込みニューラルネットワーク</w:delText>
        </w:r>
      </w:del>
      <w:ins w:id="932" w:author="中村 優太" w:date="2019-01-29T18:25:00Z">
        <w:r w:rsidR="004D4F16">
          <w:rPr>
            <w:rFonts w:hint="eastAsia"/>
            <w:i w:val="0"/>
            <w:noProof/>
            <w:sz w:val="22"/>
            <w:lang w:eastAsia="ja-JP"/>
          </w:rPr>
          <w:t xml:space="preserve"> CNN </w:t>
        </w:r>
      </w:ins>
      <w:r w:rsidR="00874421">
        <w:rPr>
          <w:rFonts w:hint="eastAsia"/>
          <w:i w:val="0"/>
          <w:noProof/>
          <w:sz w:val="22"/>
          <w:lang w:eastAsia="ja-JP"/>
        </w:rPr>
        <w:t xml:space="preserve">, </w:t>
      </w:r>
      <w:r w:rsidR="001A521A" w:rsidRPr="006F0738">
        <w:rPr>
          <w:rFonts w:hint="eastAsia"/>
          <w:i w:val="0"/>
          <w:noProof/>
          <w:sz w:val="22"/>
          <w:lang w:eastAsia="ja-JP"/>
        </w:rPr>
        <w:t>右上が中心化拡張</w:t>
      </w:r>
      <w:ins w:id="933" w:author="中村 優太" w:date="2019-01-30T04:52:00Z">
        <w:r w:rsidR="0044229A">
          <w:rPr>
            <w:rFonts w:hint="eastAsia"/>
            <w:i w:val="0"/>
            <w:noProof/>
            <w:sz w:val="22"/>
            <w:lang w:eastAsia="ja-JP"/>
          </w:rPr>
          <w:t xml:space="preserve"> CNN</w:t>
        </w:r>
      </w:ins>
      <w:del w:id="934"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左下が平均化拡張</w:t>
      </w:r>
      <w:ins w:id="935" w:author="中村 優太" w:date="2019-01-30T04:52:00Z">
        <w:r w:rsidR="0044229A">
          <w:rPr>
            <w:rFonts w:hint="eastAsia"/>
            <w:i w:val="0"/>
            <w:noProof/>
            <w:sz w:val="22"/>
            <w:lang w:eastAsia="ja-JP"/>
          </w:rPr>
          <w:t xml:space="preserve"> CNN</w:t>
        </w:r>
      </w:ins>
      <w:del w:id="936" w:author="中村 優太" w:date="2019-01-30T04:52:00Z">
        <w:r w:rsidR="001A521A" w:rsidRPr="006F0738" w:rsidDel="0044229A">
          <w:rPr>
            <w:rFonts w:hint="eastAsia"/>
            <w:i w:val="0"/>
            <w:noProof/>
            <w:sz w:val="22"/>
            <w:lang w:eastAsia="ja-JP"/>
          </w:rPr>
          <w:delText>ニューラルネットワーク</w:delText>
        </w:r>
      </w:del>
      <w:r w:rsidR="00874421">
        <w:rPr>
          <w:rFonts w:hint="eastAsia"/>
          <w:i w:val="0"/>
          <w:noProof/>
          <w:sz w:val="22"/>
          <w:lang w:eastAsia="ja-JP"/>
        </w:rPr>
        <w:t xml:space="preserve">, </w:t>
      </w:r>
      <w:r w:rsidR="001A521A" w:rsidRPr="006F0738">
        <w:rPr>
          <w:rFonts w:hint="eastAsia"/>
          <w:i w:val="0"/>
          <w:noProof/>
          <w:sz w:val="22"/>
          <w:lang w:eastAsia="ja-JP"/>
        </w:rPr>
        <w:t>右下が動詞判別</w:t>
      </w:r>
      <w:del w:id="937" w:author="中村 優太" w:date="2019-01-29T18:26:00Z">
        <w:r w:rsidR="001A521A" w:rsidRPr="006F0738" w:rsidDel="004D4F16">
          <w:rPr>
            <w:rFonts w:hint="eastAsia"/>
            <w:i w:val="0"/>
            <w:noProof/>
            <w:sz w:val="22"/>
            <w:lang w:eastAsia="ja-JP"/>
          </w:rPr>
          <w:delText>畳み込みニューラルネットワーク</w:delText>
        </w:r>
      </w:del>
      <w:ins w:id="938" w:author="中村 優太" w:date="2019-01-29T18:26:00Z">
        <w:r w:rsidR="004D4F16">
          <w:rPr>
            <w:rFonts w:hint="eastAsia"/>
            <w:i w:val="0"/>
            <w:noProof/>
            <w:sz w:val="22"/>
            <w:lang w:eastAsia="ja-JP"/>
          </w:rPr>
          <w:t xml:space="preserve"> CNN </w:t>
        </w:r>
      </w:ins>
      <w:r w:rsidR="001A521A" w:rsidRPr="006F0738">
        <w:rPr>
          <w:rFonts w:hint="eastAsia"/>
          <w:i w:val="0"/>
          <w:noProof/>
          <w:sz w:val="22"/>
          <w:lang w:eastAsia="ja-JP"/>
        </w:rPr>
        <w:t>をそれぞれ表している</w:t>
      </w:r>
      <w:r w:rsidR="000529FC">
        <w:rPr>
          <w:i w:val="0"/>
          <w:noProof/>
          <w:sz w:val="22"/>
          <w:lang w:eastAsia="ja-JP"/>
        </w:rPr>
        <w:t xml:space="preserve">. </w:t>
      </w:r>
      <w:r w:rsidR="001A521A" w:rsidRPr="006F0738">
        <w:rPr>
          <w:rFonts w:hint="eastAsia"/>
          <w:i w:val="0"/>
          <w:noProof/>
          <w:sz w:val="22"/>
          <w:lang w:eastAsia="ja-JP"/>
        </w:rPr>
        <w:t>それぞれに対して</w:t>
      </w:r>
      <w:r w:rsidR="00874421">
        <w:rPr>
          <w:rFonts w:hint="eastAsia"/>
          <w:i w:val="0"/>
          <w:noProof/>
          <w:sz w:val="22"/>
          <w:lang w:eastAsia="ja-JP"/>
        </w:rPr>
        <w:t xml:space="preserve">, </w:t>
      </w:r>
      <w:r w:rsidR="001A521A" w:rsidRPr="006F0738">
        <w:rPr>
          <w:rFonts w:hint="eastAsia"/>
          <w:i w:val="0"/>
          <w:noProof/>
          <w:sz w:val="22"/>
          <w:lang w:eastAsia="ja-JP"/>
        </w:rPr>
        <w:t>訓練データに対する損失とテストデータに対する損失を図示している</w:t>
      </w:r>
      <w:r w:rsidR="000529FC">
        <w:rPr>
          <w:i w:val="0"/>
          <w:noProof/>
          <w:sz w:val="22"/>
          <w:lang w:eastAsia="ja-JP"/>
        </w:rPr>
        <w:t xml:space="preserve">. </w:t>
      </w:r>
    </w:p>
    <w:p w14:paraId="480C16CF" w14:textId="77777777" w:rsidR="00136CC1" w:rsidRDefault="00136CC1">
      <w:pPr>
        <w:ind w:firstLineChars="0" w:firstLine="0"/>
        <w:rPr>
          <w:ins w:id="939" w:author="中村 優太" w:date="2019-01-30T05:30:00Z"/>
          <w:noProof/>
          <w:sz w:val="22"/>
          <w:lang w:eastAsia="ja-JP"/>
        </w:rPr>
      </w:pPr>
      <w:ins w:id="940" w:author="中村 優太" w:date="2019-01-30T05:30:00Z">
        <w:r>
          <w:rPr>
            <w:i/>
            <w:noProof/>
            <w:sz w:val="22"/>
            <w:lang w:eastAsia="ja-JP"/>
          </w:rPr>
          <w:br w:type="page"/>
        </w:r>
      </w:ins>
    </w:p>
    <w:p w14:paraId="6803FFCB" w14:textId="12D3CDE8" w:rsidR="00F047B5" w:rsidRPr="006F0738" w:rsidDel="00136CC1" w:rsidRDefault="00F047B5">
      <w:pPr>
        <w:pStyle w:val="2"/>
        <w:rPr>
          <w:del w:id="941" w:author="中村 優太" w:date="2019-01-30T05:30:00Z"/>
        </w:rPr>
        <w:pPrChange w:id="942" w:author="中村 優太" w:date="2019-01-30T05:30:00Z">
          <w:pPr>
            <w:pStyle w:val="aa"/>
            <w:ind w:firstLineChars="0" w:firstLine="0"/>
          </w:pPr>
        </w:pPrChange>
      </w:pPr>
    </w:p>
    <w:p w14:paraId="47443425" w14:textId="628EF46D" w:rsidR="000021E5" w:rsidRPr="000A13CF" w:rsidDel="00136CC1" w:rsidRDefault="00624158">
      <w:pPr>
        <w:pStyle w:val="2"/>
        <w:rPr>
          <w:del w:id="943" w:author="中村 優太" w:date="2019-01-30T05:30:00Z"/>
        </w:rPr>
        <w:pPrChange w:id="944" w:author="中村 優太" w:date="2019-01-30T05:30:00Z">
          <w:pPr>
            <w:pStyle w:val="a0"/>
          </w:pPr>
        </w:pPrChange>
      </w:pPr>
      <w:del w:id="945" w:author="中村 優太" w:date="2019-01-30T04:52:00Z">
        <w:r w:rsidRPr="000A13CF" w:rsidDel="009A7617">
          <w:delText>.</w:delText>
        </w:r>
      </w:del>
    </w:p>
    <w:p w14:paraId="1E915AD1" w14:textId="77777777" w:rsidR="000021E5" w:rsidRPr="000A13CF" w:rsidDel="006052CC" w:rsidRDefault="000021E5">
      <w:pPr>
        <w:pStyle w:val="2"/>
        <w:rPr>
          <w:del w:id="946" w:author="中村 優太" w:date="2019-01-30T04:52:00Z"/>
        </w:rPr>
        <w:pPrChange w:id="947" w:author="中村 優太" w:date="2019-01-30T05:30:00Z">
          <w:pPr>
            <w:pStyle w:val="a0"/>
          </w:pPr>
        </w:pPrChange>
      </w:pPr>
      <w:del w:id="948" w:author="中村 優太" w:date="2019-01-30T05:30:00Z">
        <w:r w:rsidRPr="000A13CF" w:rsidDel="00136CC1">
          <w:br w:type="page"/>
        </w:r>
      </w:del>
    </w:p>
    <w:p w14:paraId="4955C291" w14:textId="2C84C8A1" w:rsidR="001C2FF7" w:rsidRPr="000A13CF" w:rsidDel="006052CC" w:rsidRDefault="001C2FF7">
      <w:pPr>
        <w:pStyle w:val="2"/>
        <w:rPr>
          <w:del w:id="949" w:author="中村 優太" w:date="2019-01-30T04:52:00Z"/>
        </w:rPr>
        <w:pPrChange w:id="950" w:author="中村 優太" w:date="2019-01-30T05:30:00Z">
          <w:pPr>
            <w:pStyle w:val="a0"/>
          </w:pPr>
        </w:pPrChange>
      </w:pPr>
    </w:p>
    <w:p w14:paraId="7A1608D1" w14:textId="55540021" w:rsidR="001C2FF7" w:rsidRPr="000A13CF" w:rsidRDefault="00A603C4">
      <w:pPr>
        <w:pStyle w:val="2"/>
        <w:pPrChange w:id="951" w:author="中村 優太" w:date="2019-01-30T05:30:00Z">
          <w:pPr>
            <w:pStyle w:val="3"/>
          </w:pPr>
        </w:pPrChange>
      </w:pPr>
      <w:bookmarkStart w:id="952" w:name="_Toc536624134"/>
      <w:bookmarkStart w:id="953" w:name="判別結果"/>
      <w:bookmarkStart w:id="954" w:name="_Toc533783300"/>
      <w:bookmarkStart w:id="955" w:name="_Toc533784043"/>
      <w:r>
        <w:t>3.2</w:t>
      </w:r>
      <w:ins w:id="956" w:author="中村 優太" w:date="2019-01-30T12:26:00Z">
        <w:r w:rsidR="003D2B44">
          <w:t xml:space="preserve">  </w:t>
        </w:r>
      </w:ins>
      <w:r w:rsidR="00624158" w:rsidRPr="000A13CF">
        <w:t>判別</w:t>
      </w:r>
      <w:ins w:id="957" w:author="中村 優太" w:date="2019-01-30T11:08:00Z">
        <w:r w:rsidR="002E4781">
          <w:t>成績</w:t>
        </w:r>
      </w:ins>
      <w:bookmarkEnd w:id="952"/>
      <w:del w:id="958" w:author="中村 優太" w:date="2019-01-30T11:08:00Z">
        <w:r w:rsidR="00624158" w:rsidRPr="000A13CF" w:rsidDel="002E4781">
          <w:delText>結果</w:delText>
        </w:r>
      </w:del>
      <w:bookmarkEnd w:id="953"/>
      <w:bookmarkEnd w:id="954"/>
      <w:bookmarkEnd w:id="955"/>
    </w:p>
    <w:p w14:paraId="16AA34C6" w14:textId="2EBE6D7C" w:rsidR="005C6A19" w:rsidRPr="000A13CF" w:rsidRDefault="005C6A19" w:rsidP="006F0738">
      <w:pPr>
        <w:pStyle w:val="a0"/>
      </w:pPr>
      <w:r>
        <w:rPr>
          <w:noProof/>
        </w:rPr>
        <w:t>動画中の物体</w:t>
      </w:r>
      <w:r w:rsidR="00624158" w:rsidRPr="000A13CF">
        <w:rPr>
          <w:noProof/>
        </w:rPr>
        <w:t>判別問題の結果の比較を行った</w:t>
      </w:r>
      <w:r w:rsidR="00624158" w:rsidRPr="000A13CF">
        <w:rPr>
          <w:noProof/>
        </w:rPr>
        <w:t>.</w:t>
      </w:r>
      <w:r>
        <w:rPr>
          <w:noProof/>
        </w:rPr>
        <w:t xml:space="preserve"> </w:t>
      </w:r>
      <w:r w:rsidRPr="000A13CF">
        <w:rPr>
          <w:noProof/>
        </w:rPr>
        <w:t>図</w:t>
      </w:r>
      <w:del w:id="959" w:author="中村 優太" w:date="2019-01-30T12:58:00Z">
        <w:r w:rsidDel="00676BE8">
          <w:rPr>
            <w:noProof/>
          </w:rPr>
          <w:delText>3</w:delText>
        </w:r>
      </w:del>
      <w:ins w:id="960" w:author="中村 優太" w:date="2019-01-30T12:58:00Z">
        <w:r w:rsidR="00676BE8">
          <w:rPr>
            <w:noProof/>
          </w:rPr>
          <w:t xml:space="preserve">2 </w:t>
        </w:r>
      </w:ins>
      <w:r w:rsidRPr="000A13CF">
        <w:rPr>
          <w:noProof/>
        </w:rPr>
        <w:t>は</w:t>
      </w:r>
      <w:r w:rsidRPr="000A13CF">
        <w:rPr>
          <w:noProof/>
        </w:rPr>
        <w:t xml:space="preserve">, </w:t>
      </w:r>
      <w:ins w:id="961" w:author="中村 優太" w:date="2019-01-30T12:55:00Z">
        <w:r w:rsidR="000C2D12">
          <w:rPr>
            <w:noProof/>
          </w:rPr>
          <w:t>データセットにおける</w:t>
        </w:r>
      </w:ins>
      <w:ins w:id="962" w:author="中村 優太" w:date="2019-01-30T05:31:00Z">
        <w:r w:rsidR="00136CC1">
          <w:rPr>
            <w:noProof/>
          </w:rPr>
          <w:t>最頻</w:t>
        </w:r>
      </w:ins>
      <w:del w:id="963" w:author="中村 優太" w:date="2019-01-30T05:31:00Z">
        <w:r w:rsidRPr="000A13CF" w:rsidDel="00136CC1">
          <w:rPr>
            <w:noProof/>
          </w:rPr>
          <w:delText>いくつかの</w:delText>
        </w:r>
      </w:del>
      <w:r>
        <w:rPr>
          <w:noProof/>
        </w:rPr>
        <w:t>ラベル</w:t>
      </w:r>
      <w:ins w:id="964" w:author="中村 優太" w:date="2019-01-30T05:31:00Z">
        <w:r w:rsidR="00136CC1">
          <w:rPr>
            <w:noProof/>
          </w:rPr>
          <w:t>である</w:t>
        </w:r>
        <w:r w:rsidR="00136CC1">
          <w:rPr>
            <w:rFonts w:hint="eastAsia"/>
            <w:noProof/>
          </w:rPr>
          <w:t xml:space="preserve"> </w:t>
        </w:r>
        <w:r w:rsidR="00136CC1">
          <w:rPr>
            <w:noProof/>
          </w:rPr>
          <w:t>“man”</w:t>
        </w:r>
        <w:r w:rsidR="00136CC1">
          <w:rPr>
            <w:noProof/>
          </w:rPr>
          <w:t>ラベル</w:t>
        </w:r>
      </w:ins>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w:t>
      </w:r>
      <w:del w:id="965" w:author="中村 優太" w:date="2019-01-30T05:31:00Z">
        <w:r w:rsidRPr="000A13CF" w:rsidDel="002E3857">
          <w:rPr>
            <w:noProof/>
          </w:rPr>
          <w:delText>によって拡張された</w:delText>
        </w:r>
        <w:r w:rsidR="00F9746E" w:rsidDel="002E3857">
          <w:rPr>
            <w:noProof/>
          </w:rPr>
          <w:delText>3</w:delText>
        </w:r>
        <w:r w:rsidR="00F9746E" w:rsidDel="002E3857">
          <w:rPr>
            <w:noProof/>
          </w:rPr>
          <w:delText>次元</w:delText>
        </w:r>
      </w:del>
      <w:del w:id="966" w:author="中村 優太" w:date="2019-01-29T18:26:00Z">
        <w:r w:rsidR="00F9746E" w:rsidDel="004D4F16">
          <w:rPr>
            <w:noProof/>
          </w:rPr>
          <w:delText>畳み込み</w:delText>
        </w:r>
        <w:r w:rsidRPr="000A13CF" w:rsidDel="004D4F16">
          <w:rPr>
            <w:noProof/>
          </w:rPr>
          <w:delText>ニューラルネットワーク</w:delText>
        </w:r>
      </w:del>
      <w:ins w:id="967" w:author="中村 優太" w:date="2019-01-29T18:26:00Z">
        <w:r w:rsidR="004D4F16">
          <w:rPr>
            <w:noProof/>
          </w:rPr>
          <w:t xml:space="preserve">CNN </w:t>
        </w:r>
      </w:ins>
      <w:r w:rsidRPr="000A13CF">
        <w:rPr>
          <w:noProof/>
        </w:rPr>
        <w:t xml:space="preserve">, </w:t>
      </w:r>
      <w:r w:rsidRPr="000A13CF">
        <w:rPr>
          <w:noProof/>
        </w:rPr>
        <w:t>動詞判別</w:t>
      </w:r>
      <w:ins w:id="968" w:author="中村 優太" w:date="2019-01-30T05:32:00Z">
        <w:r w:rsidR="002E3857">
          <w:rPr>
            <w:rFonts w:hint="eastAsia"/>
            <w:noProof/>
          </w:rPr>
          <w:t xml:space="preserve"> </w:t>
        </w:r>
      </w:ins>
      <w:del w:id="969" w:author="中村 優太" w:date="2019-01-30T05:32:00Z">
        <w:r w:rsidR="00F9746E" w:rsidDel="002E3857">
          <w:rPr>
            <w:noProof/>
          </w:rPr>
          <w:delText>3</w:delText>
        </w:r>
        <w:r w:rsidR="00F9746E" w:rsidDel="002E3857">
          <w:rPr>
            <w:noProof/>
          </w:rPr>
          <w:delText>次元</w:delText>
        </w:r>
      </w:del>
      <w:del w:id="970" w:author="中村 優太" w:date="2019-01-29T18:26:00Z">
        <w:r w:rsidR="00F9746E" w:rsidDel="004D4F16">
          <w:rPr>
            <w:noProof/>
          </w:rPr>
          <w:delText>畳み込み</w:delText>
        </w:r>
        <w:r w:rsidRPr="000A13CF" w:rsidDel="004D4F16">
          <w:rPr>
            <w:noProof/>
          </w:rPr>
          <w:delText>ニューラルネットワーク</w:delText>
        </w:r>
      </w:del>
      <w:ins w:id="971" w:author="中村 優太" w:date="2019-01-29T18:26:00Z">
        <w:r w:rsidR="004D4F16">
          <w:rPr>
            <w:noProof/>
          </w:rPr>
          <w:t>CNN</w:t>
        </w:r>
      </w:ins>
      <w:r w:rsidRPr="000A13CF">
        <w:rPr>
          <w:noProof/>
        </w:rPr>
        <w:t xml:space="preserve">, </w:t>
      </w:r>
      <w:r>
        <w:rPr>
          <w:noProof/>
        </w:rPr>
        <w:t xml:space="preserve">2 </w:t>
      </w:r>
      <w:r>
        <w:rPr>
          <w:noProof/>
        </w:rPr>
        <w:t>次元</w:t>
      </w:r>
      <w:del w:id="972" w:author="中村 優太" w:date="2019-01-29T18:26:00Z">
        <w:r w:rsidRPr="000A13CF" w:rsidDel="004D4F16">
          <w:rPr>
            <w:noProof/>
          </w:rPr>
          <w:delText>畳み込みニューラルネットワーク</w:delText>
        </w:r>
      </w:del>
      <w:ins w:id="973" w:author="中村 優太" w:date="2019-01-29T18:26:00Z">
        <w:r w:rsidR="004D4F16">
          <w:rPr>
            <w:noProof/>
          </w:rPr>
          <w:t xml:space="preserve"> CNN </w:t>
        </w:r>
      </w:ins>
      <w:r w:rsidRPr="000A13CF">
        <w:rPr>
          <w:noProof/>
        </w:rPr>
        <w:t>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w:t>
      </w:r>
      <w:del w:id="974" w:author="中村 優太" w:date="2019-01-30T05:32:00Z">
        <w:r w:rsidRPr="000A13CF" w:rsidDel="002E3857">
          <w:rPr>
            <w:noProof/>
          </w:rPr>
          <w:delText>によって拡張された</w:delText>
        </w:r>
        <w:r w:rsidR="00F9746E" w:rsidDel="002E3857">
          <w:rPr>
            <w:noProof/>
          </w:rPr>
          <w:delText>3</w:delText>
        </w:r>
        <w:r w:rsidR="00F9746E" w:rsidDel="002E3857">
          <w:rPr>
            <w:noProof/>
          </w:rPr>
          <w:delText>次元</w:delText>
        </w:r>
      </w:del>
      <w:del w:id="975" w:author="中村 優太" w:date="2019-01-29T18:26:00Z">
        <w:r w:rsidR="00F9746E" w:rsidDel="004D4F16">
          <w:rPr>
            <w:noProof/>
          </w:rPr>
          <w:delText>畳み込み</w:delText>
        </w:r>
        <w:r w:rsidRPr="000A13CF" w:rsidDel="004D4F16">
          <w:rPr>
            <w:noProof/>
          </w:rPr>
          <w:delText>ニューラルネットワーク</w:delText>
        </w:r>
      </w:del>
      <w:ins w:id="976" w:author="中村 優太" w:date="2019-01-29T18:26:00Z">
        <w:r w:rsidR="004D4F16">
          <w:rPr>
            <w:noProof/>
          </w:rPr>
          <w:t xml:space="preserve"> CNN </w:t>
        </w:r>
      </w:ins>
      <w:r w:rsidRPr="000A13CF">
        <w:rPr>
          <w:noProof/>
        </w:rPr>
        <w:t>は</w:t>
      </w:r>
      <w:r w:rsidRPr="000A13CF">
        <w:rPr>
          <w:noProof/>
        </w:rPr>
        <w:t xml:space="preserve">, </w:t>
      </w:r>
      <w:r w:rsidRPr="000A13CF">
        <w:rPr>
          <w:noProof/>
        </w:rPr>
        <w:t>他の</w:t>
      </w:r>
      <w:del w:id="977" w:author="中村 優太" w:date="2019-01-29T18:26:00Z">
        <w:r w:rsidRPr="000A13CF" w:rsidDel="004D4F16">
          <w:rPr>
            <w:noProof/>
          </w:rPr>
          <w:delText>畳み込みニューラルネットワーク</w:delText>
        </w:r>
      </w:del>
      <w:ins w:id="978" w:author="中村 優太" w:date="2019-01-29T18:26:00Z">
        <w:r w:rsidR="004D4F16">
          <w:rPr>
            <w:noProof/>
          </w:rPr>
          <w:t xml:space="preserve"> CNN </w:t>
        </w:r>
      </w:ins>
      <w:r w:rsidRPr="000A13CF">
        <w:rPr>
          <w:noProof/>
        </w:rPr>
        <w:t>よりも判別成績がよいことが分か</w:t>
      </w:r>
      <w:ins w:id="979" w:author="中村 優太" w:date="2019-01-29T16:14:00Z">
        <w:r w:rsidR="00FC7FC1">
          <w:rPr>
            <w:noProof/>
          </w:rPr>
          <w:t>った</w:t>
        </w:r>
      </w:ins>
      <w:del w:id="980" w:author="中村 優太" w:date="2019-01-29T16:14:00Z">
        <w:r w:rsidRPr="000A13CF" w:rsidDel="00FC7FC1">
          <w:rPr>
            <w:noProof/>
          </w:rPr>
          <w:delText>る</w:delText>
        </w:r>
      </w:del>
      <w:r w:rsidRPr="000A13CF">
        <w:rPr>
          <w:noProof/>
        </w:rPr>
        <w:t>.</w:t>
      </w:r>
    </w:p>
    <w:p w14:paraId="2571F6FA" w14:textId="4CFA4A59" w:rsidR="000021E5" w:rsidRPr="000A13CF" w:rsidRDefault="00ED25C7">
      <w:pPr>
        <w:pStyle w:val="a0"/>
        <w:rPr>
          <w:noProof/>
        </w:rPr>
      </w:pPr>
      <w:del w:id="981" w:author="中村 優太" w:date="2019-01-30T03:42:00Z">
        <w:r w:rsidDel="00AF6476">
          <w:rPr>
            <w:noProof/>
          </w:rPr>
          <w:drawing>
            <wp:inline distT="0" distB="0" distL="0" distR="0" wp14:anchorId="30C0C98A" wp14:editId="46F5BE88">
              <wp:extent cx="5612130" cy="5612130"/>
              <wp:effectExtent l="0" t="0" r="762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1_roc_comparis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del>
      <w:ins w:id="982" w:author="中村 優太" w:date="2019-01-30T03:42:00Z">
        <w:r w:rsidR="00AF6476">
          <w:rPr>
            <w:noProof/>
          </w:rPr>
          <w:drawing>
            <wp:inline distT="0" distB="0" distL="0" distR="0" wp14:anchorId="39032068" wp14:editId="2D3792E6">
              <wp:extent cx="5158740" cy="4869180"/>
              <wp:effectExtent l="0" t="0" r="3810"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0_roc_comparison.png"/>
                      <pic:cNvPicPr/>
                    </pic:nvPicPr>
                    <pic:blipFill rotWithShape="1">
                      <a:blip r:embed="rId18" cstate="print">
                        <a:extLst>
                          <a:ext uri="{28A0092B-C50C-407E-A947-70E740481C1C}">
                            <a14:useLocalDpi xmlns:a14="http://schemas.microsoft.com/office/drawing/2010/main" val="0"/>
                          </a:ext>
                        </a:extLst>
                      </a:blip>
                      <a:srcRect l="3937" t="7604" r="4141" b="5635"/>
                      <a:stretch/>
                    </pic:blipFill>
                    <pic:spPr bwMode="auto">
                      <a:xfrm>
                        <a:off x="0" y="0"/>
                        <a:ext cx="5158740" cy="4869180"/>
                      </a:xfrm>
                      <a:prstGeom prst="rect">
                        <a:avLst/>
                      </a:prstGeom>
                      <a:ln>
                        <a:noFill/>
                      </a:ln>
                      <a:extLst>
                        <a:ext uri="{53640926-AAD7-44D8-BBD7-CCE9431645EC}">
                          <a14:shadowObscured xmlns:a14="http://schemas.microsoft.com/office/drawing/2010/main"/>
                        </a:ext>
                      </a:extLst>
                    </pic:spPr>
                  </pic:pic>
                </a:graphicData>
              </a:graphic>
            </wp:inline>
          </w:drawing>
        </w:r>
      </w:ins>
    </w:p>
    <w:p w14:paraId="201C9483" w14:textId="1647B70A" w:rsidR="00A9451A" w:rsidRDefault="000021E5" w:rsidP="006F0738">
      <w:pPr>
        <w:pStyle w:val="aa"/>
        <w:ind w:firstLineChars="0" w:firstLine="0"/>
        <w:rPr>
          <w:ins w:id="983" w:author="中村 優太" w:date="2019-01-30T04:53:00Z"/>
          <w:i w:val="0"/>
          <w:noProof/>
          <w:sz w:val="22"/>
          <w:lang w:eastAsia="ja-JP"/>
        </w:rPr>
      </w:pPr>
      <w:r w:rsidRPr="000A13CF">
        <w:rPr>
          <w:b/>
          <w:i w:val="0"/>
          <w:noProof/>
          <w:lang w:eastAsia="ja-JP"/>
        </w:rPr>
        <w:t>図</w:t>
      </w:r>
      <w:r w:rsidRPr="000A13CF">
        <w:rPr>
          <w:b/>
          <w:i w:val="0"/>
          <w:noProof/>
          <w:lang w:eastAsia="ja-JP"/>
        </w:rPr>
        <w:t xml:space="preserve"> </w:t>
      </w:r>
      <w:ins w:id="984" w:author="中村 優太" w:date="2019-01-30T12:58:00Z">
        <w:r w:rsidR="00676BE8">
          <w:rPr>
            <w:b/>
            <w:i w:val="0"/>
            <w:noProof/>
            <w:lang w:eastAsia="ja-JP"/>
          </w:rPr>
          <w:t>2</w:t>
        </w:r>
      </w:ins>
      <w:del w:id="985" w:author="中村 優太" w:date="2019-01-30T12:58:00Z">
        <w:r w:rsidRPr="000A13CF" w:rsidDel="00676BE8">
          <w:rPr>
            <w:b/>
            <w:i w:val="0"/>
            <w:noProof/>
          </w:rPr>
          <w:fldChar w:fldCharType="begin"/>
        </w:r>
        <w:r w:rsidRPr="000A13CF" w:rsidDel="00676BE8">
          <w:rPr>
            <w:b/>
            <w:i w:val="0"/>
            <w:noProof/>
            <w:lang w:eastAsia="ja-JP"/>
          </w:rPr>
          <w:delInstrText xml:space="preserve"> SEQ </w:delInstrText>
        </w:r>
        <w:r w:rsidRPr="000A13CF" w:rsidDel="00676BE8">
          <w:rPr>
            <w:b/>
            <w:i w:val="0"/>
            <w:noProof/>
            <w:lang w:eastAsia="ja-JP"/>
          </w:rPr>
          <w:delInstrText>図</w:delInstrText>
        </w:r>
        <w:r w:rsidRPr="000A13CF" w:rsidDel="00676BE8">
          <w:rPr>
            <w:b/>
            <w:i w:val="0"/>
            <w:noProof/>
            <w:lang w:eastAsia="ja-JP"/>
          </w:rPr>
          <w:delInstrText xml:space="preserve"> \* ARABIC </w:delInstrText>
        </w:r>
        <w:r w:rsidRPr="000A13CF" w:rsidDel="00676BE8">
          <w:rPr>
            <w:b/>
            <w:i w:val="0"/>
            <w:noProof/>
          </w:rPr>
          <w:fldChar w:fldCharType="separate"/>
        </w:r>
        <w:r w:rsidR="00F047B5" w:rsidDel="00676BE8">
          <w:rPr>
            <w:b/>
            <w:i w:val="0"/>
            <w:noProof/>
            <w:lang w:eastAsia="ja-JP"/>
          </w:rPr>
          <w:delText>3</w:delText>
        </w:r>
        <w:r w:rsidRPr="000A13CF" w:rsidDel="00676BE8">
          <w:rPr>
            <w:b/>
            <w:i w:val="0"/>
            <w:noProof/>
          </w:rPr>
          <w:fldChar w:fldCharType="end"/>
        </w:r>
      </w:del>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w:t>
      </w:r>
      <w:del w:id="986" w:author="中村 優太" w:date="2019-01-29T18:26:00Z">
        <w:r w:rsidR="00790FDE" w:rsidRPr="000A13CF" w:rsidDel="004D4F16">
          <w:rPr>
            <w:i w:val="0"/>
            <w:noProof/>
            <w:sz w:val="22"/>
            <w:lang w:eastAsia="ja-JP"/>
          </w:rPr>
          <w:delText>畳み込みニューラルネットワーク</w:delText>
        </w:r>
      </w:del>
      <w:ins w:id="987" w:author="中村 優太" w:date="2019-01-29T18:26:00Z">
        <w:r w:rsidR="004D4F16">
          <w:rPr>
            <w:i w:val="0"/>
            <w:noProof/>
            <w:sz w:val="22"/>
            <w:lang w:eastAsia="ja-JP"/>
          </w:rPr>
          <w:t xml:space="preserve"> CNN </w:t>
        </w:r>
      </w:ins>
      <w:r w:rsidR="00790FDE" w:rsidRPr="000A13CF">
        <w:rPr>
          <w:i w:val="0"/>
          <w:noProof/>
          <w:sz w:val="22"/>
          <w:lang w:eastAsia="ja-JP"/>
        </w:rPr>
        <w:t>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ins w:id="988" w:author="中村 優太" w:date="2019-01-30T05:27:00Z">
        <w:r w:rsidR="000A1E3B">
          <w:rPr>
            <w:i w:val="0"/>
            <w:noProof/>
            <w:sz w:val="22"/>
            <w:lang w:eastAsia="ja-JP"/>
          </w:rPr>
          <w:t>の比較</w:t>
        </w:r>
      </w:ins>
      <w:r w:rsidR="00790FDE" w:rsidRPr="000A13CF">
        <w:rPr>
          <w:i w:val="0"/>
          <w:noProof/>
          <w:sz w:val="22"/>
          <w:lang w:eastAsia="ja-JP"/>
        </w:rPr>
        <w:t>.</w:t>
      </w:r>
      <w:ins w:id="989" w:author="中村 優太" w:date="2019-01-30T05:27:00Z">
        <w:r w:rsidR="000A1E3B">
          <w:rPr>
            <w:i w:val="0"/>
            <w:noProof/>
            <w:sz w:val="22"/>
            <w:lang w:eastAsia="ja-JP"/>
          </w:rPr>
          <w:t xml:space="preserve"> </w:t>
        </w:r>
        <w:r w:rsidR="000A1E3B">
          <w:rPr>
            <w:i w:val="0"/>
            <w:noProof/>
            <w:sz w:val="22"/>
            <w:lang w:eastAsia="ja-JP"/>
          </w:rPr>
          <w:t>破線はチャンスレベルを示している</w:t>
        </w:r>
        <w:r w:rsidR="000A1E3B">
          <w:rPr>
            <w:rFonts w:hint="eastAsia"/>
            <w:i w:val="0"/>
            <w:noProof/>
            <w:sz w:val="22"/>
            <w:lang w:eastAsia="ja-JP"/>
          </w:rPr>
          <w:t>.</w:t>
        </w:r>
      </w:ins>
      <w:r w:rsidR="00790FDE" w:rsidRPr="000A13CF">
        <w:rPr>
          <w:i w:val="0"/>
          <w:noProof/>
          <w:sz w:val="22"/>
          <w:lang w:eastAsia="ja-JP"/>
        </w:rPr>
        <w:t xml:space="preserve"> </w:t>
      </w:r>
    </w:p>
    <w:p w14:paraId="297F2CB5" w14:textId="77777777" w:rsidR="00A9451A" w:rsidRDefault="00A9451A">
      <w:pPr>
        <w:ind w:firstLineChars="0" w:firstLine="0"/>
        <w:rPr>
          <w:ins w:id="990" w:author="中村 優太" w:date="2019-01-30T04:53:00Z"/>
          <w:noProof/>
          <w:sz w:val="22"/>
          <w:lang w:eastAsia="ja-JP"/>
        </w:rPr>
      </w:pPr>
      <w:ins w:id="991" w:author="中村 優太" w:date="2019-01-30T04:53:00Z">
        <w:r>
          <w:rPr>
            <w:i/>
            <w:noProof/>
            <w:sz w:val="22"/>
            <w:lang w:eastAsia="ja-JP"/>
          </w:rPr>
          <w:br w:type="page"/>
        </w:r>
      </w:ins>
    </w:p>
    <w:p w14:paraId="75DAED94" w14:textId="0EE2D8D3" w:rsidR="000021E5" w:rsidRPr="000A13CF" w:rsidDel="00A9451A" w:rsidRDefault="000021E5" w:rsidP="006F0738">
      <w:pPr>
        <w:pStyle w:val="aa"/>
        <w:ind w:firstLineChars="0" w:firstLine="0"/>
        <w:rPr>
          <w:del w:id="992" w:author="中村 優太" w:date="2019-01-30T04:53:00Z"/>
          <w:i w:val="0"/>
          <w:noProof/>
          <w:lang w:eastAsia="ja-JP"/>
        </w:rPr>
      </w:pPr>
    </w:p>
    <w:p w14:paraId="05304774" w14:textId="2FA4CB8E" w:rsidR="0020069D" w:rsidDel="00A9451A" w:rsidRDefault="0020069D">
      <w:pPr>
        <w:pStyle w:val="a0"/>
        <w:rPr>
          <w:del w:id="993" w:author="中村 優太" w:date="2019-01-30T04:53:00Z"/>
          <w:noProof/>
        </w:rPr>
      </w:pPr>
    </w:p>
    <w:p w14:paraId="30453573" w14:textId="088DB34D" w:rsidR="00A9451A" w:rsidRPr="000A13CF" w:rsidRDefault="0020069D" w:rsidP="00003D3F">
      <w:pPr>
        <w:pStyle w:val="a0"/>
        <w:rPr>
          <w:noProof/>
        </w:rPr>
      </w:pPr>
      <w:r w:rsidRPr="000A13CF">
        <w:rPr>
          <w:noProof/>
        </w:rPr>
        <w:t>また</w:t>
      </w:r>
      <w:r w:rsidRPr="000A13CF">
        <w:rPr>
          <w:noProof/>
        </w:rPr>
        <w:t xml:space="preserve">, </w:t>
      </w:r>
      <w:r w:rsidRPr="000A13CF">
        <w:rPr>
          <w:noProof/>
        </w:rPr>
        <w:t>図</w:t>
      </w:r>
      <w:del w:id="994" w:author="中村 優太" w:date="2019-01-30T12:58:00Z">
        <w:r w:rsidDel="00676BE8">
          <w:rPr>
            <w:noProof/>
          </w:rPr>
          <w:delText>4</w:delText>
        </w:r>
      </w:del>
      <w:ins w:id="995" w:author="中村 優太" w:date="2019-01-30T12:58:00Z">
        <w:r w:rsidR="00676BE8">
          <w:rPr>
            <w:noProof/>
          </w:rPr>
          <w:t xml:space="preserve">3 </w:t>
        </w:r>
      </w:ins>
      <w:r w:rsidRPr="000A13CF">
        <w:rPr>
          <w:noProof/>
        </w:rPr>
        <w:t>は</w:t>
      </w:r>
      <w:del w:id="996" w:author="中村 優太" w:date="2019-01-29T18:26:00Z">
        <w:r w:rsidRPr="000A13CF" w:rsidDel="004D4F16">
          <w:rPr>
            <w:noProof/>
          </w:rPr>
          <w:delText>畳み込みニューラルネットワーク</w:delText>
        </w:r>
      </w:del>
      <w:ins w:id="997" w:author="中村 優太" w:date="2019-01-29T18:26:00Z">
        <w:r w:rsidR="004D4F16">
          <w:rPr>
            <w:noProof/>
          </w:rPr>
          <w:t xml:space="preserve"> CNN </w:t>
        </w:r>
      </w:ins>
      <w:r w:rsidRPr="000A13CF">
        <w:rPr>
          <w:noProof/>
        </w:rPr>
        <w:t>の予測値から算出した</w:t>
      </w:r>
      <w:r w:rsidRPr="000A13CF">
        <w:rPr>
          <w:noProof/>
        </w:rPr>
        <w:t xml:space="preserve">, </w:t>
      </w:r>
      <w:r w:rsidRPr="000A13CF">
        <w:rPr>
          <w:noProof/>
        </w:rPr>
        <w:t>ラベルごとの</w:t>
      </w:r>
      <w:ins w:id="998" w:author="中村 優太" w:date="2019-01-30T05:32:00Z">
        <w:r w:rsidR="00003D3F">
          <w:rPr>
            <w:rFonts w:hint="eastAsia"/>
            <w:noProof/>
          </w:rPr>
          <w:t xml:space="preserve"> </w:t>
        </w:r>
      </w:ins>
      <w:r w:rsidRPr="000A13CF">
        <w:rPr>
          <w:noProof/>
        </w:rPr>
        <w:t>AUC</w:t>
      </w:r>
      <w:ins w:id="999" w:author="中村 優太" w:date="2019-01-30T05:32:00Z">
        <w:r w:rsidR="00003D3F">
          <w:rPr>
            <w:noProof/>
          </w:rPr>
          <w:t xml:space="preserve"> </w:t>
        </w:r>
      </w:ins>
      <w:r w:rsidRPr="000A13CF">
        <w:rPr>
          <w:noProof/>
        </w:rPr>
        <w:t>である</w:t>
      </w:r>
      <w:r w:rsidRPr="000A13CF">
        <w:rPr>
          <w:noProof/>
        </w:rPr>
        <w:t>.</w:t>
      </w:r>
      <w:r w:rsidR="00FD552E">
        <w:rPr>
          <w:noProof/>
        </w:rPr>
        <w:t xml:space="preserve"> </w:t>
      </w:r>
      <w:r w:rsidRPr="000A13CF">
        <w:rPr>
          <w:noProof/>
        </w:rPr>
        <w:t>画像識別ニューラルネットワークによ</w:t>
      </w:r>
      <w:r>
        <w:rPr>
          <w:noProof/>
        </w:rPr>
        <w:t>る</w:t>
      </w:r>
      <w:r w:rsidRPr="000A13CF">
        <w:rPr>
          <w:noProof/>
        </w:rPr>
        <w:t>判別結果では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r w:rsidR="001D25DF">
        <w:rPr>
          <w:noProof/>
        </w:rPr>
        <w:t>と</w:t>
      </w:r>
      <w:r>
        <w:rPr>
          <w:noProof/>
        </w:rPr>
        <w:t>チャンスレベルと同等</w:t>
      </w:r>
      <w:r w:rsidRPr="000A13CF">
        <w:rPr>
          <w:noProof/>
        </w:rPr>
        <w:t>となっており</w:t>
      </w:r>
      <w:r w:rsidRPr="000A13CF">
        <w:rPr>
          <w:noProof/>
        </w:rPr>
        <w:t xml:space="preserve">, </w:t>
      </w:r>
      <w:r w:rsidRPr="000A13CF">
        <w:rPr>
          <w:noProof/>
        </w:rPr>
        <w:t>学習に失敗していることが分か</w:t>
      </w:r>
      <w:ins w:id="1000" w:author="中村 優太" w:date="2019-01-30T12:56:00Z">
        <w:r w:rsidR="00926A04">
          <w:rPr>
            <w:noProof/>
          </w:rPr>
          <w:t>った</w:t>
        </w:r>
      </w:ins>
      <w:del w:id="1001" w:author="中村 優太" w:date="2019-01-30T12:56:00Z">
        <w:r w:rsidRPr="000A13CF" w:rsidDel="00926A04">
          <w:rPr>
            <w:noProof/>
          </w:rPr>
          <w:delText>る</w:delText>
        </w:r>
      </w:del>
      <w:r w:rsidRPr="000A13CF">
        <w:rPr>
          <w:noProof/>
        </w:rPr>
        <w:t xml:space="preserve">. </w:t>
      </w:r>
      <w:r w:rsidRPr="000A13CF">
        <w:rPr>
          <w:noProof/>
        </w:rPr>
        <w:t>また</w:t>
      </w:r>
      <w:r w:rsidRPr="000A13CF">
        <w:rPr>
          <w:noProof/>
        </w:rPr>
        <w:t xml:space="preserve">, </w:t>
      </w:r>
      <w:r w:rsidRPr="000A13CF">
        <w:rPr>
          <w:noProof/>
        </w:rPr>
        <w:t>中心化拡張</w:t>
      </w:r>
      <w:del w:id="1002"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003" w:author="中村 優太" w:date="2019-01-29T18:26:00Z">
        <w:r w:rsidR="00F9746E" w:rsidDel="004D4F16">
          <w:rPr>
            <w:noProof/>
          </w:rPr>
          <w:delText>畳み込み</w:delText>
        </w:r>
        <w:r w:rsidRPr="000A13CF" w:rsidDel="004D4F16">
          <w:rPr>
            <w:noProof/>
          </w:rPr>
          <w:delText>ニューラルネットワーク</w:delText>
        </w:r>
      </w:del>
      <w:ins w:id="1004" w:author="中村 優太" w:date="2019-01-29T18:26:00Z">
        <w:r w:rsidR="004D4F16">
          <w:rPr>
            <w:noProof/>
          </w:rPr>
          <w:t xml:space="preserve"> CNN </w:t>
        </w:r>
      </w:ins>
      <w:r w:rsidRPr="000A13CF">
        <w:rPr>
          <w:noProof/>
        </w:rPr>
        <w:t>においては</w:t>
      </w:r>
      <w:r w:rsidRPr="000A13CF">
        <w:rPr>
          <w:noProof/>
        </w:rPr>
        <w:t>,</w:t>
      </w:r>
      <w:ins w:id="1005" w:author="中村 優太" w:date="2019-01-30T05:33:00Z">
        <w:r w:rsidR="00003D3F">
          <w:rPr>
            <w:noProof/>
          </w:rPr>
          <w:t xml:space="preserve"> </w:t>
        </w:r>
      </w:ins>
      <w:del w:id="1006" w:author="中村 優太" w:date="2019-01-30T05:33:00Z">
        <w:r w:rsidRPr="000A13CF" w:rsidDel="00003D3F">
          <w:rPr>
            <w:noProof/>
          </w:rPr>
          <w:delText xml:space="preserve"> </w:delText>
        </w:r>
        <w:r w:rsidRPr="000A13CF" w:rsidDel="00003D3F">
          <w:rPr>
            <w:noProof/>
          </w:rPr>
          <w:delText>画像識別ニューラルネットワークより</w:delText>
        </w:r>
      </w:del>
      <w:ins w:id="1007" w:author="中村 優太" w:date="2019-01-30T05:33:00Z">
        <w:r w:rsidR="00003D3F">
          <w:rPr>
            <w:rFonts w:hint="eastAsia"/>
            <w:noProof/>
          </w:rPr>
          <w:t>2</w:t>
        </w:r>
        <w:r w:rsidR="00003D3F">
          <w:rPr>
            <w:rFonts w:hint="eastAsia"/>
            <w:noProof/>
          </w:rPr>
          <w:t>次元</w:t>
        </w:r>
        <w:r w:rsidR="00003D3F">
          <w:rPr>
            <w:rFonts w:hint="eastAsia"/>
            <w:noProof/>
          </w:rPr>
          <w:t xml:space="preserve"> CNN</w:t>
        </w:r>
        <w:r w:rsidR="00003D3F">
          <w:rPr>
            <w:noProof/>
          </w:rPr>
          <w:t xml:space="preserve"> </w:t>
        </w:r>
        <w:r w:rsidR="00003D3F">
          <w:rPr>
            <w:rFonts w:hint="eastAsia"/>
            <w:noProof/>
          </w:rPr>
          <w:t>より</w:t>
        </w:r>
      </w:ins>
      <w:r w:rsidRPr="000A13CF">
        <w:rPr>
          <w:noProof/>
        </w:rPr>
        <w:t>も値の変動が大きいものの</w:t>
      </w:r>
      <w:r w:rsidRPr="000A13CF">
        <w:rPr>
          <w:noProof/>
        </w:rPr>
        <w:t xml:space="preserve">, </w:t>
      </w:r>
      <w:r w:rsidRPr="000A13CF">
        <w:rPr>
          <w:noProof/>
        </w:rPr>
        <w:t>おおよそ</w:t>
      </w:r>
      <w:r w:rsidRPr="000A13CF">
        <w:rPr>
          <w:noProof/>
        </w:rPr>
        <w:t>AUC</w:t>
      </w:r>
      <w:ins w:id="1008" w:author="中村 優太" w:date="2019-01-30T05:33:00Z">
        <w:r w:rsidR="00003D3F">
          <w:rPr>
            <w:noProof/>
          </w:rPr>
          <w:t xml:space="preserve"> </w:t>
        </w:r>
      </w:ins>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w:t>
      </w:r>
      <w:ins w:id="1009" w:author="中村 優太" w:date="2019-01-30T12:56:00Z">
        <w:r w:rsidR="00926A04">
          <w:rPr>
            <w:noProof/>
          </w:rPr>
          <w:t>った</w:t>
        </w:r>
      </w:ins>
      <w:del w:id="1010" w:author="中村 優太" w:date="2019-01-30T12:56:00Z">
        <w:r w:rsidRPr="000A13CF" w:rsidDel="00926A04">
          <w:rPr>
            <w:noProof/>
          </w:rPr>
          <w:delText>る</w:delText>
        </w:r>
      </w:del>
      <w:r w:rsidRPr="000A13CF">
        <w:rPr>
          <w:noProof/>
        </w:rPr>
        <w:t xml:space="preserve">. </w:t>
      </w:r>
      <w:r w:rsidRPr="000A13CF">
        <w:rPr>
          <w:noProof/>
        </w:rPr>
        <w:t>平均化拡張</w:t>
      </w:r>
      <w:del w:id="1011" w:author="中村 優太" w:date="2019-01-30T05:33:00Z">
        <w:r w:rsidRPr="000A13CF" w:rsidDel="00003D3F">
          <w:rPr>
            <w:noProof/>
          </w:rPr>
          <w:delText>によって拡張された</w:delText>
        </w:r>
        <w:r w:rsidR="00F9746E" w:rsidDel="00003D3F">
          <w:rPr>
            <w:noProof/>
          </w:rPr>
          <w:delText>3</w:delText>
        </w:r>
        <w:r w:rsidR="00F9746E" w:rsidDel="00003D3F">
          <w:rPr>
            <w:noProof/>
          </w:rPr>
          <w:delText>次元</w:delText>
        </w:r>
      </w:del>
      <w:del w:id="1012" w:author="中村 優太" w:date="2019-01-29T18:26:00Z">
        <w:r w:rsidR="00F9746E" w:rsidDel="004D4F16">
          <w:rPr>
            <w:noProof/>
          </w:rPr>
          <w:delText>畳み込み</w:delText>
        </w:r>
        <w:r w:rsidRPr="000A13CF" w:rsidDel="004D4F16">
          <w:rPr>
            <w:noProof/>
          </w:rPr>
          <w:delText>ニューラルネットワーク</w:delText>
        </w:r>
      </w:del>
      <w:ins w:id="1013"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w:t>
      </w:r>
      <w:ins w:id="1014" w:author="中村 優太" w:date="2019-01-30T12:56:00Z">
        <w:r w:rsidR="00926A04">
          <w:rPr>
            <w:rFonts w:hint="eastAsia"/>
            <w:noProof/>
          </w:rPr>
          <w:t>の</w:t>
        </w:r>
      </w:ins>
      <w:r w:rsidRPr="000A13CF">
        <w:rPr>
          <w:noProof/>
        </w:rPr>
        <w:t>成功</w:t>
      </w:r>
      <w:del w:id="1015" w:author="中村 優太" w:date="2019-01-30T05:41:00Z">
        <w:r w:rsidRPr="000A13CF" w:rsidDel="00862588">
          <w:rPr>
            <w:noProof/>
          </w:rPr>
          <w:delText>していること</w:delText>
        </w:r>
      </w:del>
      <w:ins w:id="1016" w:author="中村 優太" w:date="2019-01-30T05:41:00Z">
        <w:r w:rsidR="00862588">
          <w:rPr>
            <w:noProof/>
          </w:rPr>
          <w:t>を収めていること</w:t>
        </w:r>
      </w:ins>
      <w:r w:rsidRPr="000A13CF">
        <w:rPr>
          <w:noProof/>
        </w:rPr>
        <w:t>が</w:t>
      </w:r>
      <w:ins w:id="1017" w:author="中村 優太" w:date="2019-01-30T05:42:00Z">
        <w:r w:rsidR="00E75774">
          <w:rPr>
            <w:noProof/>
          </w:rPr>
          <w:t>分か</w:t>
        </w:r>
      </w:ins>
      <w:ins w:id="1018" w:author="中村 優太" w:date="2019-01-30T12:56:00Z">
        <w:r w:rsidR="00926A04">
          <w:rPr>
            <w:noProof/>
          </w:rPr>
          <w:t>った</w:t>
        </w:r>
      </w:ins>
      <w:del w:id="1019" w:author="中村 優太" w:date="2019-01-30T05:42:00Z">
        <w:r w:rsidRPr="000A13CF" w:rsidDel="00E75774">
          <w:rPr>
            <w:noProof/>
          </w:rPr>
          <w:delText>わかる</w:delText>
        </w:r>
      </w:del>
      <w:r w:rsidRPr="000A13CF">
        <w:rPr>
          <w:noProof/>
        </w:rPr>
        <w:t xml:space="preserve">. </w:t>
      </w:r>
      <w:r w:rsidRPr="000A13CF">
        <w:rPr>
          <w:noProof/>
        </w:rPr>
        <w:t>動詞判別</w:t>
      </w:r>
      <w:del w:id="1020" w:author="中村 優太" w:date="2019-01-30T05:34:00Z">
        <w:r w:rsidR="00F9746E" w:rsidDel="005E5AA5">
          <w:rPr>
            <w:noProof/>
          </w:rPr>
          <w:delText>3</w:delText>
        </w:r>
        <w:r w:rsidR="00F9746E" w:rsidDel="005E5AA5">
          <w:rPr>
            <w:noProof/>
          </w:rPr>
          <w:delText>次元</w:delText>
        </w:r>
      </w:del>
      <w:del w:id="1021" w:author="中村 優太" w:date="2019-01-29T18:26:00Z">
        <w:r w:rsidR="00F9746E" w:rsidDel="004D4F16">
          <w:rPr>
            <w:noProof/>
          </w:rPr>
          <w:delText>畳み込み</w:delText>
        </w:r>
        <w:r w:rsidRPr="000A13CF" w:rsidDel="004D4F16">
          <w:rPr>
            <w:noProof/>
          </w:rPr>
          <w:delText>ニューラルネットワーク</w:delText>
        </w:r>
      </w:del>
      <w:ins w:id="1022" w:author="中村 優太" w:date="2019-01-29T18:26:00Z">
        <w:r w:rsidR="004D4F16">
          <w:rPr>
            <w:noProof/>
          </w:rPr>
          <w:t xml:space="preserve"> CNN </w:t>
        </w:r>
      </w:ins>
      <w:r w:rsidRPr="000A13CF">
        <w:rPr>
          <w:noProof/>
        </w:rPr>
        <w:t>に関しては他のものよりも総合的に</w:t>
      </w:r>
      <w:r w:rsidRPr="000A13CF">
        <w:rPr>
          <w:noProof/>
        </w:rPr>
        <w:t>AUC</w:t>
      </w:r>
      <w:r w:rsidRPr="000A13CF">
        <w:rPr>
          <w:noProof/>
        </w:rPr>
        <w:t>が低い結果となった</w:t>
      </w:r>
      <w:r w:rsidRPr="000A13CF">
        <w:rPr>
          <w:noProof/>
        </w:rPr>
        <w:t>.</w:t>
      </w:r>
    </w:p>
    <w:p w14:paraId="41725623" w14:textId="003B6FE7" w:rsidR="000021E5" w:rsidRPr="000A13CF" w:rsidRDefault="00DE305C" w:rsidP="006F0738">
      <w:pPr>
        <w:pStyle w:val="a0"/>
        <w:ind w:leftChars="-177" w:left="-283" w:hangingChars="59" w:hanging="142"/>
        <w:rPr>
          <w:b/>
          <w:noProof/>
        </w:rPr>
      </w:pPr>
      <w:del w:id="1023" w:author="中村 優太" w:date="2019-01-30T03:41:00Z">
        <w:r w:rsidDel="00AF6476">
          <w:rPr>
            <w:noProof/>
          </w:rPr>
          <w:drawing>
            <wp:inline distT="0" distB="0" distL="0" distR="0" wp14:anchorId="0C084B54" wp14:editId="4DF28F69">
              <wp:extent cx="6225540" cy="3891139"/>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28_AUC_comparis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33704" cy="3896242"/>
                      </a:xfrm>
                      <a:prstGeom prst="rect">
                        <a:avLst/>
                      </a:prstGeom>
                    </pic:spPr>
                  </pic:pic>
                </a:graphicData>
              </a:graphic>
            </wp:inline>
          </w:drawing>
        </w:r>
      </w:del>
      <w:ins w:id="1024" w:author="中村 優太" w:date="2019-01-30T05:20:00Z">
        <w:r w:rsidR="00537DBB">
          <w:rPr>
            <w:b/>
            <w:noProof/>
          </w:rPr>
          <w:drawing>
            <wp:inline distT="0" distB="0" distL="0" distR="0" wp14:anchorId="034091D1" wp14:editId="0E5813C2">
              <wp:extent cx="6093196" cy="4030980"/>
              <wp:effectExtent l="0" t="0" r="3175" b="762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30_AUC_comparison.png"/>
                      <pic:cNvPicPr/>
                    </pic:nvPicPr>
                    <pic:blipFill rotWithShape="1">
                      <a:blip r:embed="rId20" cstate="print">
                        <a:extLst>
                          <a:ext uri="{28A0092B-C50C-407E-A947-70E740481C1C}">
                            <a14:useLocalDpi xmlns:a14="http://schemas.microsoft.com/office/drawing/2010/main" val="0"/>
                          </a:ext>
                        </a:extLst>
                      </a:blip>
                      <a:srcRect l="4616" t="6300" r="6858"/>
                      <a:stretch/>
                    </pic:blipFill>
                    <pic:spPr bwMode="auto">
                      <a:xfrm>
                        <a:off x="0" y="0"/>
                        <a:ext cx="6111660" cy="4043195"/>
                      </a:xfrm>
                      <a:prstGeom prst="rect">
                        <a:avLst/>
                      </a:prstGeom>
                      <a:ln>
                        <a:noFill/>
                      </a:ln>
                      <a:extLst>
                        <a:ext uri="{53640926-AAD7-44D8-BBD7-CCE9431645EC}">
                          <a14:shadowObscured xmlns:a14="http://schemas.microsoft.com/office/drawing/2010/main"/>
                        </a:ext>
                      </a:extLst>
                    </pic:spPr>
                  </pic:pic>
                </a:graphicData>
              </a:graphic>
            </wp:inline>
          </w:drawing>
        </w:r>
      </w:ins>
    </w:p>
    <w:p w14:paraId="5A5F49E4" w14:textId="470F9665" w:rsidR="000021E5" w:rsidRPr="000A13CF" w:rsidRDefault="000021E5" w:rsidP="006F0738">
      <w:pPr>
        <w:pStyle w:val="aa"/>
        <w:ind w:firstLineChars="0" w:firstLine="0"/>
        <w:rPr>
          <w:noProof/>
          <w:sz w:val="22"/>
          <w:lang w:eastAsia="ja-JP"/>
        </w:rPr>
      </w:pPr>
      <w:r w:rsidRPr="000A13CF">
        <w:rPr>
          <w:b/>
          <w:i w:val="0"/>
          <w:noProof/>
          <w:lang w:eastAsia="ja-JP"/>
        </w:rPr>
        <w:t>図</w:t>
      </w:r>
      <w:ins w:id="1025" w:author="中村 優太" w:date="2019-01-30T12:58:00Z">
        <w:r w:rsidR="00DC0BF8">
          <w:rPr>
            <w:rFonts w:hint="eastAsia"/>
            <w:b/>
            <w:i w:val="0"/>
            <w:noProof/>
            <w:lang w:eastAsia="ja-JP"/>
          </w:rPr>
          <w:t xml:space="preserve"> </w:t>
        </w:r>
      </w:ins>
      <w:del w:id="1026" w:author="中村 優太" w:date="2019-01-30T12:58:00Z">
        <w:r w:rsidRPr="000A13CF" w:rsidDel="00DC0BF8">
          <w:rPr>
            <w:b/>
            <w:i w:val="0"/>
            <w:noProof/>
            <w:lang w:eastAsia="ja-JP"/>
          </w:rPr>
          <w:delText xml:space="preserve"> </w:delText>
        </w:r>
        <w:r w:rsidRPr="000A13CF" w:rsidDel="00DC0BF8">
          <w:rPr>
            <w:b/>
            <w:i w:val="0"/>
            <w:noProof/>
          </w:rPr>
          <w:fldChar w:fldCharType="begin"/>
        </w:r>
        <w:r w:rsidRPr="000A13CF" w:rsidDel="00DC0BF8">
          <w:rPr>
            <w:b/>
            <w:i w:val="0"/>
            <w:noProof/>
            <w:lang w:eastAsia="ja-JP"/>
          </w:rPr>
          <w:delInstrText xml:space="preserve"> SEQ </w:delInstrText>
        </w:r>
        <w:r w:rsidRPr="000A13CF" w:rsidDel="00DC0BF8">
          <w:rPr>
            <w:b/>
            <w:i w:val="0"/>
            <w:noProof/>
            <w:lang w:eastAsia="ja-JP"/>
          </w:rPr>
          <w:delInstrText>図</w:delInstrText>
        </w:r>
        <w:r w:rsidRPr="000A13CF" w:rsidDel="00DC0BF8">
          <w:rPr>
            <w:b/>
            <w:i w:val="0"/>
            <w:noProof/>
            <w:lang w:eastAsia="ja-JP"/>
          </w:rPr>
          <w:delInstrText xml:space="preserve"> \* ARABIC </w:delInstrText>
        </w:r>
        <w:r w:rsidRPr="000A13CF" w:rsidDel="00DC0BF8">
          <w:rPr>
            <w:b/>
            <w:i w:val="0"/>
            <w:noProof/>
          </w:rPr>
          <w:fldChar w:fldCharType="separate"/>
        </w:r>
        <w:r w:rsidR="00F047B5" w:rsidDel="00DC0BF8">
          <w:rPr>
            <w:b/>
            <w:i w:val="0"/>
            <w:noProof/>
            <w:lang w:eastAsia="ja-JP"/>
          </w:rPr>
          <w:delText>4</w:delText>
        </w:r>
        <w:r w:rsidRPr="000A13CF" w:rsidDel="00DC0BF8">
          <w:rPr>
            <w:b/>
            <w:i w:val="0"/>
            <w:noProof/>
          </w:rPr>
          <w:fldChar w:fldCharType="end"/>
        </w:r>
      </w:del>
      <w:ins w:id="1027" w:author="中村 優太" w:date="2019-01-30T12:58:00Z">
        <w:r w:rsidR="00DC0BF8">
          <w:rPr>
            <w:b/>
            <w:i w:val="0"/>
            <w:noProof/>
          </w:rPr>
          <w:t>3</w:t>
        </w:r>
      </w:ins>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毎の</w:t>
      </w:r>
      <w:r w:rsidR="00790FDE" w:rsidRPr="000A13CF">
        <w:rPr>
          <w:b/>
          <w:i w:val="0"/>
          <w:noProof/>
          <w:lang w:eastAsia="ja-JP"/>
        </w:rPr>
        <w:t>AUC</w:t>
      </w:r>
      <w:r w:rsidR="00790FDE" w:rsidRPr="000A13CF">
        <w:rPr>
          <w:b/>
          <w:i w:val="0"/>
          <w:noProof/>
          <w:lang w:eastAsia="ja-JP"/>
        </w:rPr>
        <w:t>比較</w:t>
      </w:r>
      <w:r w:rsidR="00790FDE" w:rsidRPr="000A13CF">
        <w:rPr>
          <w:b/>
          <w:i w:val="0"/>
          <w:noProof/>
          <w:lang w:eastAsia="ja-JP"/>
        </w:rPr>
        <w:t xml:space="preserve">. </w:t>
      </w:r>
      <w:r w:rsidR="004611A2">
        <w:rPr>
          <w:i w:val="0"/>
          <w:noProof/>
          <w:sz w:val="22"/>
          <w:lang w:eastAsia="ja-JP"/>
        </w:rPr>
        <w:t>ラベル</w:t>
      </w:r>
      <w:r w:rsidR="00790FDE" w:rsidRPr="000A13CF">
        <w:rPr>
          <w:i w:val="0"/>
          <w:noProof/>
          <w:sz w:val="22"/>
          <w:lang w:eastAsia="ja-JP"/>
        </w:rPr>
        <w:t>毎の</w:t>
      </w:r>
      <w:r w:rsidR="00790FDE" w:rsidRPr="000A13CF">
        <w:rPr>
          <w:i w:val="0"/>
          <w:noProof/>
          <w:sz w:val="22"/>
          <w:lang w:eastAsia="ja-JP"/>
        </w:rPr>
        <w:t>AUC</w:t>
      </w:r>
      <w:r w:rsidR="00790FDE" w:rsidRPr="000A13CF">
        <w:rPr>
          <w:i w:val="0"/>
          <w:noProof/>
          <w:sz w:val="22"/>
          <w:lang w:eastAsia="ja-JP"/>
        </w:rPr>
        <w:t>をそれぞれの</w:t>
      </w:r>
      <w:del w:id="1028" w:author="中村 優太" w:date="2019-01-29T18:26:00Z">
        <w:r w:rsidR="00790FDE" w:rsidRPr="000A13CF" w:rsidDel="004D4F16">
          <w:rPr>
            <w:i w:val="0"/>
            <w:noProof/>
            <w:sz w:val="22"/>
            <w:lang w:eastAsia="ja-JP"/>
          </w:rPr>
          <w:delText>畳み込みニューラルネットワーク</w:delText>
        </w:r>
      </w:del>
      <w:ins w:id="1029" w:author="中村 優太" w:date="2019-01-29T18:26:00Z">
        <w:r w:rsidR="004D4F16">
          <w:rPr>
            <w:i w:val="0"/>
            <w:noProof/>
            <w:sz w:val="22"/>
            <w:lang w:eastAsia="ja-JP"/>
          </w:rPr>
          <w:t xml:space="preserve"> CNN </w:t>
        </w:r>
      </w:ins>
      <w:r w:rsidR="00790FDE" w:rsidRPr="000A13CF">
        <w:rPr>
          <w:i w:val="0"/>
          <w:noProof/>
          <w:sz w:val="22"/>
          <w:lang w:eastAsia="ja-JP"/>
        </w:rPr>
        <w:t>毎に比較している</w:t>
      </w:r>
      <w:r w:rsidR="00790FDE" w:rsidRPr="000A13CF">
        <w:rPr>
          <w:i w:val="0"/>
          <w:noProof/>
          <w:sz w:val="22"/>
          <w:lang w:eastAsia="ja-JP"/>
        </w:rPr>
        <w:t xml:space="preserve">. </w:t>
      </w:r>
      <w:r w:rsidR="00790FDE" w:rsidRPr="000A13CF">
        <w:rPr>
          <w:i w:val="0"/>
          <w:noProof/>
          <w:sz w:val="22"/>
          <w:lang w:eastAsia="ja-JP"/>
        </w:rPr>
        <w:t>縦軸は</w:t>
      </w:r>
      <w:r w:rsidR="00790FDE" w:rsidRPr="000A13CF">
        <w:rPr>
          <w:i w:val="0"/>
          <w:noProof/>
          <w:sz w:val="22"/>
          <w:lang w:eastAsia="ja-JP"/>
        </w:rPr>
        <w:t>AUC</w:t>
      </w:r>
      <w:r w:rsidR="00790FDE" w:rsidRPr="000A13CF">
        <w:rPr>
          <w:i w:val="0"/>
          <w:noProof/>
          <w:sz w:val="22"/>
          <w:lang w:eastAsia="ja-JP"/>
        </w:rPr>
        <w:t>の値</w:t>
      </w:r>
      <w:r w:rsidR="00790FDE" w:rsidRPr="000A13CF">
        <w:rPr>
          <w:i w:val="0"/>
          <w:noProof/>
          <w:sz w:val="22"/>
          <w:lang w:eastAsia="ja-JP"/>
        </w:rPr>
        <w:t xml:space="preserve">. </w:t>
      </w:r>
      <w:del w:id="1030" w:author="中村 優太" w:date="2019-01-30T05:21:00Z">
        <w:r w:rsidR="004611A2" w:rsidDel="002C3CD4">
          <w:rPr>
            <w:i w:val="0"/>
            <w:noProof/>
            <w:sz w:val="22"/>
            <w:lang w:eastAsia="ja-JP"/>
          </w:rPr>
          <w:delText>ラベル</w:delText>
        </w:r>
        <w:r w:rsidR="00790FDE" w:rsidRPr="000A13CF" w:rsidDel="002C3CD4">
          <w:rPr>
            <w:i w:val="0"/>
            <w:noProof/>
            <w:sz w:val="22"/>
            <w:lang w:eastAsia="ja-JP"/>
          </w:rPr>
          <w:delText>の</w:delText>
        </w:r>
      </w:del>
      <w:r w:rsidR="00790FDE" w:rsidRPr="000A13CF">
        <w:rPr>
          <w:i w:val="0"/>
          <w:noProof/>
          <w:sz w:val="22"/>
          <w:lang w:eastAsia="ja-JP"/>
        </w:rPr>
        <w:t>ラベルは左からデータセット中での出現頻度が高いものから順に並んでいる</w:t>
      </w:r>
      <w:r w:rsidR="00790FDE" w:rsidRPr="000A13CF">
        <w:rPr>
          <w:i w:val="0"/>
          <w:noProof/>
          <w:sz w:val="22"/>
          <w:lang w:eastAsia="ja-JP"/>
        </w:rPr>
        <w:t xml:space="preserve">. </w:t>
      </w:r>
      <w:del w:id="1031" w:author="中村 優太" w:date="2019-01-30T05:22:00Z">
        <w:r w:rsidR="00790FDE" w:rsidRPr="000A13CF" w:rsidDel="002C3CD4">
          <w:rPr>
            <w:i w:val="0"/>
            <w:noProof/>
            <w:sz w:val="22"/>
            <w:lang w:eastAsia="ja-JP"/>
          </w:rPr>
          <w:delText xml:space="preserve"> </w:delText>
        </w:r>
      </w:del>
      <w:r w:rsidR="00790FDE" w:rsidRPr="000A13CF">
        <w:rPr>
          <w:i w:val="0"/>
          <w:noProof/>
          <w:sz w:val="22"/>
          <w:lang w:eastAsia="ja-JP"/>
        </w:rPr>
        <w:t>一番右側にある</w:t>
      </w:r>
      <w:r w:rsidR="009D118D">
        <w:rPr>
          <w:rFonts w:hint="eastAsia"/>
          <w:i w:val="0"/>
          <w:noProof/>
          <w:sz w:val="22"/>
          <w:lang w:eastAsia="ja-JP"/>
        </w:rPr>
        <w:t xml:space="preserve"> </w:t>
      </w:r>
      <w:r w:rsidR="00790FDE" w:rsidRPr="000A13CF">
        <w:rPr>
          <w:i w:val="0"/>
          <w:noProof/>
          <w:sz w:val="22"/>
          <w:lang w:eastAsia="ja-JP"/>
        </w:rPr>
        <w:t xml:space="preserve">mean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w:t>
      </w:r>
      <w:del w:id="1032" w:author="中村 優太" w:date="2019-01-29T18:26:00Z">
        <w:r w:rsidR="00790FDE" w:rsidRPr="000A13CF" w:rsidDel="004D4F16">
          <w:rPr>
            <w:i w:val="0"/>
            <w:noProof/>
            <w:sz w:val="22"/>
            <w:lang w:eastAsia="ja-JP"/>
          </w:rPr>
          <w:delText>畳み込みニューラルネットワーク</w:delText>
        </w:r>
      </w:del>
      <w:ins w:id="1033" w:author="中村 優太" w:date="2019-01-29T18:26:00Z">
        <w:r w:rsidR="004D4F16">
          <w:rPr>
            <w:i w:val="0"/>
            <w:noProof/>
            <w:sz w:val="22"/>
            <w:lang w:eastAsia="ja-JP"/>
          </w:rPr>
          <w:t xml:space="preserve"> CNN </w:t>
        </w:r>
      </w:ins>
      <w:r w:rsidR="00790FDE" w:rsidRPr="000A13CF">
        <w:rPr>
          <w:i w:val="0"/>
          <w:noProof/>
          <w:sz w:val="22"/>
          <w:lang w:eastAsia="ja-JP"/>
        </w:rPr>
        <w:t>の</w:t>
      </w:r>
      <w:r w:rsidR="00790FDE" w:rsidRPr="000A13CF">
        <w:rPr>
          <w:i w:val="0"/>
          <w:noProof/>
          <w:sz w:val="22"/>
          <w:lang w:eastAsia="ja-JP"/>
        </w:rPr>
        <w:t>AUC</w:t>
      </w:r>
      <w:r w:rsidR="00790FDE" w:rsidRPr="000A13CF">
        <w:rPr>
          <w:i w:val="0"/>
          <w:noProof/>
          <w:sz w:val="22"/>
          <w:lang w:eastAsia="ja-JP"/>
        </w:rPr>
        <w:t>の</w:t>
      </w:r>
      <w:r w:rsidR="004611A2">
        <w:rPr>
          <w:i w:val="0"/>
          <w:noProof/>
          <w:sz w:val="22"/>
          <w:lang w:eastAsia="ja-JP"/>
        </w:rPr>
        <w:t>ラベル</w:t>
      </w:r>
      <w:r w:rsidR="00790FDE" w:rsidRPr="000A13CF">
        <w:rPr>
          <w:i w:val="0"/>
          <w:noProof/>
          <w:sz w:val="22"/>
          <w:lang w:eastAsia="ja-JP"/>
        </w:rPr>
        <w:t>平均を示している</w:t>
      </w:r>
      <w:r w:rsidR="00790FDE" w:rsidRPr="000A13CF">
        <w:rPr>
          <w:i w:val="0"/>
          <w:noProof/>
          <w:sz w:val="22"/>
          <w:lang w:eastAsia="ja-JP"/>
        </w:rPr>
        <w:t xml:space="preserve">. </w:t>
      </w:r>
    </w:p>
    <w:p w14:paraId="1C21551E" w14:textId="77777777" w:rsidR="000462A9" w:rsidRDefault="000462A9">
      <w:pPr>
        <w:ind w:firstLine="600"/>
        <w:rPr>
          <w:noProof/>
          <w:lang w:eastAsia="ja-JP"/>
        </w:rPr>
      </w:pPr>
      <w:r>
        <w:rPr>
          <w:noProof/>
          <w:lang w:eastAsia="ja-JP"/>
        </w:rPr>
        <w:br w:type="page"/>
      </w:r>
    </w:p>
    <w:p w14:paraId="45CB1433" w14:textId="1295D845" w:rsidR="001C2FF7" w:rsidRPr="000A13CF" w:rsidRDefault="00624158" w:rsidP="006F0738">
      <w:pPr>
        <w:pStyle w:val="1"/>
      </w:pPr>
      <w:bookmarkStart w:id="1034" w:name="第4章-考察"/>
      <w:bookmarkStart w:id="1035" w:name="_Toc533783301"/>
      <w:bookmarkStart w:id="1036" w:name="_Toc533784044"/>
      <w:bookmarkStart w:id="1037" w:name="_Toc536624135"/>
      <w:r w:rsidRPr="000A13CF">
        <w:lastRenderedPageBreak/>
        <w:t>第</w:t>
      </w:r>
      <w:r w:rsidRPr="000A13CF">
        <w:t>4</w:t>
      </w:r>
      <w:r w:rsidRPr="000A13CF">
        <w:t>章</w:t>
      </w:r>
      <w:r w:rsidRPr="000A13CF">
        <w:t xml:space="preserve"> </w:t>
      </w:r>
      <w:ins w:id="1038" w:author="中村 優太" w:date="2019-01-30T12:26:00Z">
        <w:r w:rsidR="003D2B44">
          <w:t xml:space="preserve"> </w:t>
        </w:r>
      </w:ins>
      <w:r w:rsidRPr="000A13CF">
        <w:t>考察</w:t>
      </w:r>
      <w:bookmarkEnd w:id="1034"/>
      <w:bookmarkEnd w:id="1035"/>
      <w:bookmarkEnd w:id="1036"/>
      <w:bookmarkEnd w:id="1037"/>
    </w:p>
    <w:p w14:paraId="1AD2BA20" w14:textId="3AC60701" w:rsidR="001C2FF7" w:rsidRPr="000A13CF" w:rsidDel="00212EBE" w:rsidRDefault="00624158" w:rsidP="006F0738">
      <w:pPr>
        <w:pStyle w:val="FirstParagraph"/>
        <w:rPr>
          <w:del w:id="1039" w:author="中村 優太" w:date="2019-01-30T12:59:00Z"/>
        </w:rPr>
      </w:pPr>
      <w:r w:rsidRPr="000A13CF">
        <w:rPr>
          <w:noProof/>
        </w:rPr>
        <w:t>本研究では</w:t>
      </w:r>
      <w:r w:rsidRPr="000A13CF">
        <w:rPr>
          <w:noProof/>
        </w:rPr>
        <w:t xml:space="preserve">, </w:t>
      </w:r>
      <w:r w:rsidRPr="000A13CF">
        <w:rPr>
          <w:noProof/>
        </w:rPr>
        <w:t>複数の</w:t>
      </w:r>
      <w:ins w:id="1040" w:author="中村 優太" w:date="2019-01-30T05:45:00Z">
        <w:r w:rsidR="00C85F98">
          <w:rPr>
            <w:noProof/>
          </w:rPr>
          <w:t>訓練済み</w:t>
        </w:r>
      </w:ins>
      <w:del w:id="1041" w:author="中村 優太" w:date="2019-01-30T05:44:00Z">
        <w:r w:rsidRPr="000A13CF" w:rsidDel="00C85F98">
          <w:rPr>
            <w:noProof/>
          </w:rPr>
          <w:delText>方法で重みを設定した</w:delText>
        </w:r>
      </w:del>
      <w:del w:id="1042" w:author="中村 優太" w:date="2019-01-29T18:26:00Z">
        <w:r w:rsidRPr="000A13CF" w:rsidDel="004D4F16">
          <w:rPr>
            <w:noProof/>
          </w:rPr>
          <w:delText>畳み込みニューラルネットワーク</w:delText>
        </w:r>
      </w:del>
      <w:ins w:id="1043" w:author="中村 優太" w:date="2019-01-29T18:26:00Z">
        <w:r w:rsidR="004D4F16">
          <w:rPr>
            <w:noProof/>
          </w:rPr>
          <w:t xml:space="preserve"> CNN </w:t>
        </w:r>
      </w:ins>
      <w:del w:id="1044" w:author="中村 優太" w:date="2019-01-30T05:45:00Z">
        <w:r w:rsidRPr="000A13CF" w:rsidDel="00C85F98">
          <w:rPr>
            <w:noProof/>
          </w:rPr>
          <w:delText>の</w:delText>
        </w:r>
      </w:del>
      <w:ins w:id="1045" w:author="中村 優太" w:date="2019-01-30T05:45:00Z">
        <w:r w:rsidR="00C85F98">
          <w:rPr>
            <w:noProof/>
          </w:rPr>
          <w:t>を</w:t>
        </w:r>
      </w:ins>
      <w:ins w:id="1046" w:author="中村 優太" w:date="2019-01-30T10:52:00Z">
        <w:r w:rsidR="003D4898">
          <w:rPr>
            <w:noProof/>
          </w:rPr>
          <w:t>元</w:t>
        </w:r>
      </w:ins>
      <w:ins w:id="1047" w:author="中村 優太" w:date="2019-01-30T05:45:00Z">
        <w:r w:rsidR="00C85F98">
          <w:rPr>
            <w:noProof/>
          </w:rPr>
          <w:t>に</w:t>
        </w:r>
        <w:r w:rsidR="00C85F98">
          <w:rPr>
            <w:rFonts w:hint="eastAsia"/>
            <w:noProof/>
          </w:rPr>
          <w:t>動画中の物体判別タスクの</w:t>
        </w:r>
        <w:r w:rsidR="00C85F98">
          <w:rPr>
            <w:rFonts w:hint="eastAsia"/>
            <w:noProof/>
          </w:rPr>
          <w:t xml:space="preserve"> </w:t>
        </w:r>
      </w:ins>
      <w:r w:rsidRPr="000A13CF">
        <w:rPr>
          <w:noProof/>
        </w:rPr>
        <w:t>fine-tuning</w:t>
      </w:r>
      <w:r w:rsidRPr="000A13CF">
        <w:rPr>
          <w:noProof/>
        </w:rPr>
        <w:t>を行い</w:t>
      </w:r>
      <w:del w:id="1048" w:author="中村 優太" w:date="2019-01-30T05:45:00Z">
        <w:r w:rsidRPr="000A13CF" w:rsidDel="00C85F98">
          <w:rPr>
            <w:noProof/>
          </w:rPr>
          <w:delText xml:space="preserve">, </w:delText>
        </w:r>
      </w:del>
      <w:ins w:id="1049" w:author="中村 優太" w:date="2019-01-30T05:45:00Z">
        <w:r w:rsidR="00C85F98">
          <w:rPr>
            <w:noProof/>
          </w:rPr>
          <w:t>判別</w:t>
        </w:r>
      </w:ins>
      <w:del w:id="1050" w:author="中村 優太" w:date="2019-01-30T05:45:00Z">
        <w:r w:rsidRPr="000A13CF" w:rsidDel="00C85F98">
          <w:rPr>
            <w:noProof/>
          </w:rPr>
          <w:delText>動画中の物体判別タスクの</w:delText>
        </w:r>
      </w:del>
      <w:r w:rsidRPr="000A13CF">
        <w:rPr>
          <w:noProof/>
        </w:rPr>
        <w:t>成績の比較を行</w:t>
      </w:r>
      <w:r w:rsidR="00ED25C7">
        <w:rPr>
          <w:noProof/>
        </w:rPr>
        <w:t>った</w:t>
      </w:r>
      <w:ins w:id="1051" w:author="中村 優太" w:date="2019-01-30T12:59:00Z">
        <w:r w:rsidR="00212EBE">
          <w:rPr>
            <w:noProof/>
          </w:rPr>
          <w:t xml:space="preserve">. </w:t>
        </w:r>
      </w:ins>
      <w:del w:id="1052" w:author="中村 優太" w:date="2019-01-30T12:59:00Z">
        <w:r w:rsidR="00ED25C7" w:rsidDel="00212EBE">
          <w:rPr>
            <w:noProof/>
          </w:rPr>
          <w:delText>結果</w:delText>
        </w:r>
        <w:r w:rsidR="00ED25C7" w:rsidDel="00212EBE">
          <w:rPr>
            <w:rFonts w:hint="eastAsia"/>
            <w:noProof/>
          </w:rPr>
          <w:delText xml:space="preserve">, </w:delText>
        </w:r>
      </w:del>
      <w:ins w:id="1053" w:author="中村 優太" w:date="2019-01-30T12:59:00Z">
        <w:r w:rsidR="00212EBE">
          <w:rPr>
            <w:rFonts w:hint="eastAsia"/>
            <w:noProof/>
          </w:rPr>
          <w:t>その結果</w:t>
        </w:r>
        <w:r w:rsidR="00212EBE">
          <w:rPr>
            <w:rFonts w:hint="eastAsia"/>
            <w:noProof/>
          </w:rPr>
          <w:t xml:space="preserve">, </w:t>
        </w:r>
      </w:ins>
      <w:r w:rsidR="00ED25C7" w:rsidRPr="000A13CF">
        <w:rPr>
          <w:noProof/>
        </w:rPr>
        <w:t>今回比較を行った</w:t>
      </w:r>
      <w:r w:rsidR="00ED25C7" w:rsidRPr="000A13CF">
        <w:rPr>
          <w:noProof/>
        </w:rPr>
        <w:t>4</w:t>
      </w:r>
      <w:r w:rsidR="00ED25C7" w:rsidRPr="000A13CF">
        <w:rPr>
          <w:noProof/>
        </w:rPr>
        <w:t>つの</w:t>
      </w:r>
      <w:del w:id="1054" w:author="中村 優太" w:date="2019-01-29T18:26:00Z">
        <w:r w:rsidR="00ED25C7" w:rsidRPr="000A13CF" w:rsidDel="004D4F16">
          <w:rPr>
            <w:noProof/>
          </w:rPr>
          <w:delText>畳み込みニューラルネットワーク</w:delText>
        </w:r>
      </w:del>
      <w:ins w:id="1055" w:author="中村 優太" w:date="2019-01-29T18:26:00Z">
        <w:r w:rsidR="004D4F16">
          <w:rPr>
            <w:noProof/>
          </w:rPr>
          <w:t xml:space="preserve"> CNN </w:t>
        </w:r>
      </w:ins>
      <w:r w:rsidR="00ED25C7" w:rsidRPr="000A13CF">
        <w:rPr>
          <w:noProof/>
        </w:rPr>
        <w:t>の中で</w:t>
      </w:r>
      <w:del w:id="1056" w:author="中村 優太" w:date="2019-01-30T05:46:00Z">
        <w:r w:rsidR="00ED25C7" w:rsidRPr="000A13CF" w:rsidDel="00C85F98">
          <w:rPr>
            <w:noProof/>
          </w:rPr>
          <w:delText xml:space="preserve">, </w:delText>
        </w:r>
      </w:del>
      <w:r w:rsidR="00ED25C7" w:rsidRPr="000A13CF">
        <w:rPr>
          <w:noProof/>
        </w:rPr>
        <w:t>平均化拡張</w:t>
      </w:r>
      <w:del w:id="1057" w:author="中村 優太" w:date="2019-01-30T05:44:00Z">
        <w:r w:rsidR="00ED25C7" w:rsidRPr="000A13CF" w:rsidDel="006858D0">
          <w:rPr>
            <w:noProof/>
          </w:rPr>
          <w:delText>によって</w:delText>
        </w:r>
        <w:r w:rsidR="00ED25C7" w:rsidDel="006858D0">
          <w:rPr>
            <w:noProof/>
          </w:rPr>
          <w:delText xml:space="preserve">2 </w:delText>
        </w:r>
        <w:r w:rsidR="00ED25C7" w:rsidDel="006858D0">
          <w:rPr>
            <w:noProof/>
          </w:rPr>
          <w:delText>次元</w:delText>
        </w:r>
        <w:r w:rsidR="00ED25C7" w:rsidRPr="000A13CF" w:rsidDel="006858D0">
          <w:rPr>
            <w:noProof/>
          </w:rPr>
          <w:delText>画像識別タスクで訓練を行ったもの</w:delText>
        </w:r>
      </w:del>
      <w:ins w:id="1058" w:author="中村 優太" w:date="2019-01-30T05:44:00Z">
        <w:r w:rsidR="006858D0">
          <w:rPr>
            <w:rFonts w:hint="eastAsia"/>
            <w:noProof/>
          </w:rPr>
          <w:t xml:space="preserve"> CNN</w:t>
        </w:r>
        <w:r w:rsidR="006858D0">
          <w:rPr>
            <w:noProof/>
          </w:rPr>
          <w:t xml:space="preserve"> </w:t>
        </w:r>
      </w:ins>
      <w:r w:rsidR="00ED25C7" w:rsidRPr="000A13CF">
        <w:rPr>
          <w:noProof/>
        </w:rPr>
        <w:t>のみが</w:t>
      </w:r>
      <w:r w:rsidR="00ED25C7">
        <w:rPr>
          <w:noProof/>
        </w:rPr>
        <w:t>他のものと比べ高い成績を示すことが分かった</w:t>
      </w:r>
      <w:r w:rsidR="00ED25C7">
        <w:rPr>
          <w:noProof/>
        </w:rPr>
        <w:t>.</w:t>
      </w:r>
    </w:p>
    <w:p w14:paraId="213B300C" w14:textId="5A077BD7" w:rsidR="001C2FF7" w:rsidRPr="000A13CF" w:rsidRDefault="00ED25C7">
      <w:pPr>
        <w:pStyle w:val="FirstParagraph"/>
        <w:ind w:firstLineChars="168" w:firstLine="403"/>
        <w:rPr>
          <w:noProof/>
        </w:rPr>
        <w:pPrChange w:id="1059" w:author="中村 優太" w:date="2019-01-30T12:59:00Z">
          <w:pPr>
            <w:pStyle w:val="FirstParagraph"/>
          </w:pPr>
        </w:pPrChange>
      </w:pPr>
      <w:r>
        <w:rPr>
          <w:noProof/>
        </w:rPr>
        <w:t>また</w:t>
      </w:r>
      <w:r>
        <w:rPr>
          <w:noProof/>
        </w:rPr>
        <w:t xml:space="preserve">, </w:t>
      </w:r>
      <w:r>
        <w:rPr>
          <w:noProof/>
        </w:rPr>
        <w:t>その他の</w:t>
      </w:r>
      <w:r w:rsidR="00624158" w:rsidRPr="000A13CF">
        <w:rPr>
          <w:noProof/>
        </w:rPr>
        <w:t>3</w:t>
      </w:r>
      <w:r w:rsidR="00624158" w:rsidRPr="000A13CF">
        <w:rPr>
          <w:noProof/>
        </w:rPr>
        <w:t>つの</w:t>
      </w:r>
      <w:ins w:id="1060" w:author="中村 優太" w:date="2019-01-30T05:46:00Z">
        <w:r w:rsidR="00B039F6">
          <w:rPr>
            <w:rFonts w:hint="eastAsia"/>
            <w:noProof/>
          </w:rPr>
          <w:t xml:space="preserve"> </w:t>
        </w:r>
        <w:r w:rsidR="00B039F6">
          <w:rPr>
            <w:noProof/>
          </w:rPr>
          <w:t>CNN</w:t>
        </w:r>
        <w:r w:rsidR="00B039F6">
          <w:rPr>
            <w:rFonts w:hint="eastAsia"/>
            <w:noProof/>
          </w:rPr>
          <w:t xml:space="preserve"> </w:t>
        </w:r>
      </w:ins>
      <w:del w:id="1061" w:author="中村 優太" w:date="2019-01-30T05:46:00Z">
        <w:r w:rsidR="00624158" w:rsidRPr="000A13CF" w:rsidDel="00B039F6">
          <w:rPr>
            <w:noProof/>
          </w:rPr>
          <w:delText>ネットワーク</w:delText>
        </w:r>
      </w:del>
      <w:r w:rsidR="00624158" w:rsidRPr="000A13CF">
        <w:rPr>
          <w:noProof/>
        </w:rPr>
        <w:t>に関しては</w:t>
      </w:r>
      <w:r w:rsidR="00624158" w:rsidRPr="000A13CF">
        <w:rPr>
          <w:noProof/>
        </w:rPr>
        <w:t>, ROC</w:t>
      </w:r>
      <w:r w:rsidR="00624158" w:rsidRPr="000A13CF">
        <w:rPr>
          <w:noProof/>
        </w:rPr>
        <w:t>曲線や</w:t>
      </w:r>
      <w:r w:rsidR="00624158" w:rsidRPr="000A13CF">
        <w:rPr>
          <w:noProof/>
        </w:rPr>
        <w:t>AUC</w:t>
      </w:r>
      <w:r w:rsidR="00624158" w:rsidRPr="000A13CF">
        <w:rPr>
          <w:noProof/>
        </w:rPr>
        <w:t>の値は総合的に見てチャンスレベルに近く</w:t>
      </w:r>
      <w:r w:rsidR="00624158" w:rsidRPr="000A13CF">
        <w:rPr>
          <w:noProof/>
        </w:rPr>
        <w:t xml:space="preserve">, </w:t>
      </w:r>
      <w:ins w:id="1062" w:author="中村 優太" w:date="2019-01-30T05:46:00Z">
        <w:r w:rsidR="00B039F6">
          <w:rPr>
            <w:noProof/>
          </w:rPr>
          <w:t>動画中の</w:t>
        </w:r>
      </w:ins>
      <w:r w:rsidR="00624158" w:rsidRPr="000A13CF">
        <w:rPr>
          <w:noProof/>
        </w:rPr>
        <w:t>物体判別タスクの学習は成功しなかった</w:t>
      </w:r>
      <w:r w:rsidR="00624158" w:rsidRPr="000A13CF">
        <w:rPr>
          <w:noProof/>
        </w:rPr>
        <w:t xml:space="preserve">. </w:t>
      </w:r>
      <w:r w:rsidR="00624158" w:rsidRPr="000A13CF">
        <w:rPr>
          <w:noProof/>
        </w:rPr>
        <w:t>しかし</w:t>
      </w:r>
      <w:r w:rsidR="00624158" w:rsidRPr="000A13CF">
        <w:rPr>
          <w:noProof/>
        </w:rPr>
        <w:t xml:space="preserve">, </w:t>
      </w:r>
      <w:r w:rsidR="00624158" w:rsidRPr="000A13CF">
        <w:rPr>
          <w:noProof/>
        </w:rPr>
        <w:t>図</w:t>
      </w:r>
      <w:ins w:id="1063" w:author="中村 優太" w:date="2019-01-30T12:59:00Z">
        <w:r w:rsidR="00212EBE">
          <w:rPr>
            <w:noProof/>
          </w:rPr>
          <w:t>1</w:t>
        </w:r>
      </w:ins>
      <w:del w:id="1064" w:author="中村 優太" w:date="2019-01-30T12:59:00Z">
        <w:r w:rsidR="009D118D" w:rsidDel="00212EBE">
          <w:rPr>
            <w:noProof/>
          </w:rPr>
          <w:delText>2</w:delText>
        </w:r>
      </w:del>
      <w:r w:rsidR="009D118D">
        <w:rPr>
          <w:noProof/>
        </w:rPr>
        <w:t xml:space="preserve"> </w:t>
      </w:r>
      <w:r w:rsidR="00624158" w:rsidRPr="000A13CF">
        <w:rPr>
          <w:noProof/>
        </w:rPr>
        <w:t>の学習曲線から</w:t>
      </w:r>
      <w:r w:rsidR="00624158" w:rsidRPr="000A13CF">
        <w:rPr>
          <w:noProof/>
        </w:rPr>
        <w:t xml:space="preserve">, </w:t>
      </w:r>
      <w:r w:rsidR="00624158" w:rsidRPr="000A13CF">
        <w:rPr>
          <w:noProof/>
        </w:rPr>
        <w:t>学習が成功しなかった原因が</w:t>
      </w:r>
      <w:r w:rsidR="00BC6E8B">
        <w:rPr>
          <w:noProof/>
        </w:rPr>
        <w:t xml:space="preserve">2 </w:t>
      </w:r>
      <w:r w:rsidR="00BC6E8B">
        <w:rPr>
          <w:noProof/>
        </w:rPr>
        <w:t>次元</w:t>
      </w:r>
      <w:del w:id="1065" w:author="中村 優太" w:date="2019-01-30T05:46:00Z">
        <w:r w:rsidR="00624158" w:rsidRPr="000A13CF" w:rsidDel="00B039F6">
          <w:rPr>
            <w:noProof/>
          </w:rPr>
          <w:delText>の</w:delText>
        </w:r>
      </w:del>
      <w:del w:id="1066" w:author="中村 優太" w:date="2019-01-29T18:26:00Z">
        <w:r w:rsidR="00624158" w:rsidRPr="000A13CF" w:rsidDel="004D4F16">
          <w:rPr>
            <w:noProof/>
          </w:rPr>
          <w:delText>畳み込みニューラルネットワーク</w:delText>
        </w:r>
      </w:del>
      <w:ins w:id="1067" w:author="中村 優太" w:date="2019-01-30T05:46:00Z">
        <w:r w:rsidR="00B039F6">
          <w:rPr>
            <w:rFonts w:hint="eastAsia"/>
            <w:noProof/>
          </w:rPr>
          <w:t xml:space="preserve"> </w:t>
        </w:r>
      </w:ins>
      <w:ins w:id="1068" w:author="中村 優太" w:date="2019-01-29T18:26:00Z">
        <w:r w:rsidR="004D4F16">
          <w:rPr>
            <w:noProof/>
          </w:rPr>
          <w:t xml:space="preserve">CNN </w:t>
        </w:r>
      </w:ins>
      <w:r w:rsidR="00624158" w:rsidRPr="000A13CF">
        <w:rPr>
          <w:noProof/>
        </w:rPr>
        <w:t>と</w:t>
      </w:r>
      <w:r w:rsidR="00624158" w:rsidRPr="000A13CF">
        <w:rPr>
          <w:noProof/>
        </w:rPr>
        <w:t>3</w:t>
      </w:r>
      <w:r w:rsidR="00624158" w:rsidRPr="000A13CF">
        <w:rPr>
          <w:noProof/>
        </w:rPr>
        <w:t>次元</w:t>
      </w:r>
      <w:del w:id="1069" w:author="中村 優太" w:date="2019-01-29T18:26:00Z">
        <w:r w:rsidR="00624158" w:rsidRPr="000A13CF" w:rsidDel="004D4F16">
          <w:rPr>
            <w:noProof/>
          </w:rPr>
          <w:delText>畳み込みニューラルネットワーク</w:delText>
        </w:r>
      </w:del>
      <w:ins w:id="1070" w:author="中村 優太" w:date="2019-01-29T18:26:00Z">
        <w:r w:rsidR="004D4F16">
          <w:rPr>
            <w:noProof/>
          </w:rPr>
          <w:t xml:space="preserve"> CNN </w:t>
        </w:r>
      </w:ins>
      <w:r w:rsidR="00624158" w:rsidRPr="000A13CF">
        <w:rPr>
          <w:noProof/>
        </w:rPr>
        <w:t>において異なることが明らかになった</w:t>
      </w:r>
      <w:r w:rsidR="00624158" w:rsidRPr="000A13CF">
        <w:rPr>
          <w:noProof/>
        </w:rPr>
        <w:t>.</w:t>
      </w:r>
    </w:p>
    <w:p w14:paraId="6C26D612" w14:textId="77777777" w:rsidR="00212EBE" w:rsidRDefault="00BC6E8B" w:rsidP="006F0738">
      <w:pPr>
        <w:pStyle w:val="a0"/>
        <w:rPr>
          <w:ins w:id="1071" w:author="中村 優太" w:date="2019-01-30T12:59:00Z"/>
          <w:noProof/>
        </w:rPr>
      </w:pPr>
      <w:r>
        <w:rPr>
          <w:noProof/>
        </w:rPr>
        <w:t xml:space="preserve">2 </w:t>
      </w:r>
      <w:r>
        <w:rPr>
          <w:noProof/>
        </w:rPr>
        <w:t>次元</w:t>
      </w:r>
      <w:ins w:id="1072" w:author="中村 優太" w:date="2019-01-30T05:47:00Z">
        <w:r w:rsidR="00983F03">
          <w:rPr>
            <w:rFonts w:hint="eastAsia"/>
            <w:noProof/>
          </w:rPr>
          <w:t xml:space="preserve"> </w:t>
        </w:r>
      </w:ins>
      <w:del w:id="1073" w:author="中村 優太" w:date="2019-01-30T05:47:00Z">
        <w:r w:rsidR="00624158" w:rsidRPr="000A13CF" w:rsidDel="00983F03">
          <w:rPr>
            <w:noProof/>
          </w:rPr>
          <w:delText>の</w:delText>
        </w:r>
      </w:del>
      <w:del w:id="1074" w:author="中村 優太" w:date="2019-01-29T18:26:00Z">
        <w:r w:rsidR="00624158" w:rsidRPr="000A13CF" w:rsidDel="004D4F16">
          <w:rPr>
            <w:noProof/>
          </w:rPr>
          <w:delText>畳み込みニューラルネットワーク</w:delText>
        </w:r>
      </w:del>
      <w:ins w:id="1075" w:author="中村 優太" w:date="2019-01-29T18:26:00Z">
        <w:r w:rsidR="004D4F16">
          <w:rPr>
            <w:noProof/>
          </w:rPr>
          <w:t xml:space="preserve">CNN </w:t>
        </w:r>
      </w:ins>
      <w:r w:rsidR="00624158" w:rsidRPr="000A13CF">
        <w:rPr>
          <w:noProof/>
        </w:rPr>
        <w:t>から</w:t>
      </w:r>
      <w:r w:rsidR="00624158" w:rsidRPr="000A13CF">
        <w:rPr>
          <w:noProof/>
        </w:rPr>
        <w:t>fine-tuning</w:t>
      </w:r>
      <w:ins w:id="1076" w:author="中村 優太" w:date="2019-01-30T05:46:00Z">
        <w:r w:rsidR="00983F03">
          <w:rPr>
            <w:noProof/>
          </w:rPr>
          <w:t xml:space="preserve"> </w:t>
        </w:r>
      </w:ins>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テストデータに対する判別成績を大きく下回る過学習が起きることが分かった</w:t>
      </w:r>
      <w:r w:rsidR="00624158" w:rsidRPr="000A13CF">
        <w:rPr>
          <w:noProof/>
        </w:rPr>
        <w:t xml:space="preserve">. </w:t>
      </w:r>
      <w:r w:rsidR="00624158" w:rsidRPr="000A13CF">
        <w:rPr>
          <w:noProof/>
        </w:rPr>
        <w:t>これは</w:t>
      </w:r>
      <w:del w:id="1077" w:author="中村 優太" w:date="2019-01-30T05:47:00Z">
        <w:r w:rsidR="00624158" w:rsidRPr="000A13CF" w:rsidDel="00677042">
          <w:rPr>
            <w:noProof/>
          </w:rPr>
          <w:delText xml:space="preserve">, </w:delText>
        </w:r>
      </w:del>
      <w:r w:rsidR="00624158" w:rsidRPr="000A13CF">
        <w:rPr>
          <w:noProof/>
        </w:rPr>
        <w:t>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p>
    <w:p w14:paraId="76AF0EB4" w14:textId="04D35A0D" w:rsidR="001C2FF7" w:rsidRPr="000A13CF" w:rsidDel="00212EBE" w:rsidRDefault="00624158" w:rsidP="006F0738">
      <w:pPr>
        <w:pStyle w:val="a0"/>
        <w:rPr>
          <w:del w:id="1078" w:author="中村 優太" w:date="2019-01-30T12:59:00Z"/>
          <w:noProof/>
        </w:rPr>
      </w:pPr>
      <w:r w:rsidRPr="000A13CF">
        <w:rPr>
          <w:noProof/>
        </w:rPr>
        <w:t>一方</w:t>
      </w:r>
      <w:r w:rsidRPr="000A13CF">
        <w:rPr>
          <w:noProof/>
        </w:rPr>
        <w:t xml:space="preserve">, </w:t>
      </w:r>
      <w:r w:rsidR="00F9746E">
        <w:rPr>
          <w:noProof/>
        </w:rPr>
        <w:t>3</w:t>
      </w:r>
      <w:r w:rsidR="00F9746E">
        <w:rPr>
          <w:noProof/>
        </w:rPr>
        <w:t>次元</w:t>
      </w:r>
      <w:del w:id="1079" w:author="中村 優太" w:date="2019-01-29T18:26:00Z">
        <w:r w:rsidR="00F9746E" w:rsidDel="004D4F16">
          <w:rPr>
            <w:noProof/>
          </w:rPr>
          <w:delText>畳み込み</w:delText>
        </w:r>
        <w:r w:rsidRPr="000A13CF" w:rsidDel="004D4F16">
          <w:rPr>
            <w:noProof/>
          </w:rPr>
          <w:delText>ニューラルネットワーク</w:delText>
        </w:r>
      </w:del>
      <w:ins w:id="1080" w:author="中村 優太" w:date="2019-01-29T18:26:00Z">
        <w:r w:rsidR="004D4F16">
          <w:rPr>
            <w:noProof/>
          </w:rPr>
          <w:t xml:space="preserve"> CNN </w:t>
        </w:r>
      </w:ins>
      <w:r w:rsidRPr="000A13CF">
        <w:rPr>
          <w:noProof/>
        </w:rPr>
        <w:t>から</w:t>
      </w:r>
      <w:ins w:id="1081" w:author="中村 優太" w:date="2019-01-30T05:48:00Z">
        <w:r w:rsidR="003833A2">
          <w:rPr>
            <w:rFonts w:hint="eastAsia"/>
            <w:noProof/>
          </w:rPr>
          <w:t xml:space="preserve"> </w:t>
        </w:r>
      </w:ins>
      <w:r w:rsidRPr="000A13CF">
        <w:rPr>
          <w:noProof/>
        </w:rPr>
        <w:t>fine-tuning</w:t>
      </w:r>
      <w:ins w:id="1082" w:author="中村 優太" w:date="2019-01-30T05:48:00Z">
        <w:r w:rsidR="003833A2">
          <w:rPr>
            <w:noProof/>
          </w:rPr>
          <w:t xml:space="preserve"> </w:t>
        </w:r>
      </w:ins>
      <w:r w:rsidRPr="000A13CF">
        <w:rPr>
          <w:noProof/>
        </w:rPr>
        <w:t>を行った場合は訓練データに対する判別誤差とテストデータに対する判別誤差の間の乖離は起きず</w:t>
      </w:r>
      <w:r w:rsidRPr="000A13CF">
        <w:rPr>
          <w:noProof/>
        </w:rPr>
        <w:t xml:space="preserve">, </w:t>
      </w:r>
      <w:r w:rsidRPr="000A13CF">
        <w:rPr>
          <w:noProof/>
        </w:rPr>
        <w:t>双方とも判別誤差が</w:t>
      </w:r>
      <w:ins w:id="1083" w:author="中村 優太" w:date="2019-01-30T05:48:00Z">
        <w:r w:rsidR="00A14414">
          <w:rPr>
            <w:noProof/>
          </w:rPr>
          <w:t>学習の</w:t>
        </w:r>
      </w:ins>
      <w:r w:rsidRPr="000A13CF">
        <w:rPr>
          <w:noProof/>
        </w:rPr>
        <w:t>初期段階で一定となることが明らかになった</w:t>
      </w:r>
      <w:r w:rsidRPr="000A13CF">
        <w:rPr>
          <w:noProof/>
        </w:rPr>
        <w:t>.</w:t>
      </w:r>
    </w:p>
    <w:p w14:paraId="34D40122" w14:textId="25F86A5B" w:rsidR="001C2FF7" w:rsidRPr="000A13CF" w:rsidRDefault="00F9746E">
      <w:pPr>
        <w:pStyle w:val="a0"/>
        <w:ind w:firstLineChars="168" w:firstLine="403"/>
        <w:rPr>
          <w:noProof/>
        </w:rPr>
        <w:pPrChange w:id="1084" w:author="中村 優太" w:date="2019-01-30T13:01:00Z">
          <w:pPr>
            <w:pStyle w:val="a0"/>
          </w:pPr>
        </w:pPrChange>
      </w:pPr>
      <w:r>
        <w:rPr>
          <w:noProof/>
        </w:rPr>
        <w:t>3</w:t>
      </w:r>
      <w:r>
        <w:rPr>
          <w:noProof/>
        </w:rPr>
        <w:t>次元</w:t>
      </w:r>
      <w:del w:id="1085" w:author="中村 優太" w:date="2019-01-29T18:26:00Z">
        <w:r w:rsidDel="004D4F16">
          <w:rPr>
            <w:noProof/>
          </w:rPr>
          <w:delText>畳み込み</w:delText>
        </w:r>
        <w:r w:rsidR="00624158" w:rsidRPr="000A13CF" w:rsidDel="004D4F16">
          <w:rPr>
            <w:noProof/>
          </w:rPr>
          <w:delText>ニューラルネットワーク</w:delText>
        </w:r>
      </w:del>
      <w:ins w:id="1086" w:author="中村 優太" w:date="2019-01-29T18:26:00Z">
        <w:r w:rsidR="004D4F16">
          <w:rPr>
            <w:noProof/>
          </w:rPr>
          <w:t xml:space="preserve"> CNN </w:t>
        </w:r>
      </w:ins>
      <w:r w:rsidR="00624158" w:rsidRPr="000A13CF">
        <w:rPr>
          <w:noProof/>
        </w:rPr>
        <w:t>の中で平均化拡張</w:t>
      </w:r>
      <w:ins w:id="1087" w:author="中村 優太" w:date="2019-01-30T05:48:00Z">
        <w:r w:rsidR="00A14414">
          <w:rPr>
            <w:rFonts w:hint="eastAsia"/>
            <w:noProof/>
          </w:rPr>
          <w:t xml:space="preserve"> </w:t>
        </w:r>
      </w:ins>
      <w:del w:id="1088" w:author="中村 優太" w:date="2019-01-30T05:48:00Z">
        <w:r w:rsidR="00624158" w:rsidRPr="000A13CF" w:rsidDel="00A14414">
          <w:rPr>
            <w:noProof/>
          </w:rPr>
          <w:delText>で拡張された画像識別</w:delText>
        </w:r>
      </w:del>
      <w:del w:id="1089" w:author="中村 優太" w:date="2019-01-29T18:26:00Z">
        <w:r w:rsidR="00624158" w:rsidRPr="000A13CF" w:rsidDel="004D4F16">
          <w:rPr>
            <w:noProof/>
          </w:rPr>
          <w:delText>畳み込みニューラルネットワーク</w:delText>
        </w:r>
      </w:del>
      <w:ins w:id="1090" w:author="中村 優太" w:date="2019-01-29T18:26:00Z">
        <w:r w:rsidR="004D4F16">
          <w:rPr>
            <w:noProof/>
          </w:rPr>
          <w:t xml:space="preserve">CNN </w:t>
        </w:r>
      </w:ins>
      <w:r w:rsidR="00624158" w:rsidRPr="000A13CF">
        <w:rPr>
          <w:noProof/>
        </w:rPr>
        <w:t>のみが物体判別タスクにおいて成績が高かった原因</w:t>
      </w:r>
      <w:ins w:id="1091" w:author="中村 優太" w:date="2019-01-30T05:49:00Z">
        <w:r w:rsidR="00A14414">
          <w:rPr>
            <w:noProof/>
          </w:rPr>
          <w:t>は</w:t>
        </w:r>
      </w:ins>
      <w:del w:id="1092" w:author="中村 優太" w:date="2019-01-30T05:49:00Z">
        <w:r w:rsidR="00624158" w:rsidRPr="000A13CF" w:rsidDel="00A14414">
          <w:rPr>
            <w:noProof/>
          </w:rPr>
          <w:delText>としては</w:delText>
        </w:r>
      </w:del>
      <w:r w:rsidR="00624158" w:rsidRPr="000A13CF">
        <w:rPr>
          <w:noProof/>
        </w:rPr>
        <w:t xml:space="preserve">, </w:t>
      </w:r>
      <w:r w:rsidR="00624158" w:rsidRPr="000A13CF">
        <w:rPr>
          <w:noProof/>
        </w:rPr>
        <w:t>平均化拡張においては初期の</w:t>
      </w:r>
      <w:del w:id="1093" w:author="中村 優太" w:date="2019-01-29T18:26:00Z">
        <w:r w:rsidR="00624158" w:rsidRPr="000A13CF" w:rsidDel="004D4F16">
          <w:rPr>
            <w:noProof/>
          </w:rPr>
          <w:delText>畳み込みニューラルネットワーク</w:delText>
        </w:r>
      </w:del>
      <w:ins w:id="1094" w:author="中村 優太" w:date="2019-01-29T18:26:00Z">
        <w:r w:rsidR="004D4F16">
          <w:rPr>
            <w:noProof/>
          </w:rPr>
          <w:t xml:space="preserve"> CNN </w:t>
        </w:r>
      </w:ins>
      <w:r w:rsidR="00624158" w:rsidRPr="000A13CF">
        <w:rPr>
          <w:noProof/>
        </w:rPr>
        <w:t>の重みからの変化量が小さくても</w:t>
      </w:r>
      <w:r w:rsidR="00624158" w:rsidRPr="000A13CF">
        <w:rPr>
          <w:noProof/>
        </w:rPr>
        <w:t xml:space="preserve">, </w:t>
      </w:r>
      <w:r w:rsidR="00624158" w:rsidRPr="000A13CF">
        <w:rPr>
          <w:noProof/>
        </w:rPr>
        <w:t>新しいタスクの学習が行える</w:t>
      </w:r>
      <w:ins w:id="1095" w:author="中村 優太" w:date="2019-01-30T05:49:00Z">
        <w:r w:rsidR="00A14414">
          <w:rPr>
            <w:noProof/>
          </w:rPr>
          <w:t>からである可能性がある</w:t>
        </w:r>
      </w:ins>
      <w:del w:id="1096" w:author="中村 優太" w:date="2019-01-30T05:49:00Z">
        <w:r w:rsidR="00624158" w:rsidRPr="000A13CF" w:rsidDel="00A14414">
          <w:rPr>
            <w:noProof/>
          </w:rPr>
          <w:delText>という可能性が考えられる</w:delText>
        </w:r>
      </w:del>
      <w:r w:rsidR="00624158" w:rsidRPr="000A13CF">
        <w:rPr>
          <w:noProof/>
        </w:rPr>
        <w:t xml:space="preserve">. </w:t>
      </w:r>
      <w:r w:rsidR="00624158" w:rsidRPr="000A13CF">
        <w:rPr>
          <w:noProof/>
        </w:rPr>
        <w:t>すでに物体判別のタスクで学習されているネットワークを拡張する場合</w:t>
      </w:r>
      <w:r w:rsidR="00624158" w:rsidRPr="000A13CF">
        <w:rPr>
          <w:noProof/>
        </w:rPr>
        <w:t>, 2</w:t>
      </w:r>
      <w:r w:rsidR="00624158" w:rsidRPr="000A13CF">
        <w:rPr>
          <w:noProof/>
        </w:rPr>
        <w:t>章で述べた中心化拡張と平均化拡張という</w:t>
      </w:r>
      <w:r w:rsidR="00624158" w:rsidRPr="000A13CF">
        <w:rPr>
          <w:noProof/>
        </w:rPr>
        <w:t>2</w:t>
      </w:r>
      <w:r w:rsidR="00624158" w:rsidRPr="000A13CF">
        <w:rPr>
          <w:noProof/>
        </w:rPr>
        <w:t>つの手法を用いることができるが</w:t>
      </w:r>
      <w:r w:rsidR="00624158" w:rsidRPr="000A13CF">
        <w:rPr>
          <w:noProof/>
        </w:rPr>
        <w:t xml:space="preserve">, </w:t>
      </w:r>
      <w:r w:rsidR="00624158" w:rsidRPr="000A13CF">
        <w:rPr>
          <w:noProof/>
        </w:rPr>
        <w:t>前者の中心化拡張の場合は畳み込み層の重みの大部分の値が</w:t>
      </w:r>
      <w:r w:rsidR="00624158" w:rsidRPr="000A13CF">
        <w:rPr>
          <w:noProof/>
        </w:rPr>
        <w:t xml:space="preserve"> 0 </w:t>
      </w:r>
      <w:r w:rsidR="00624158" w:rsidRPr="000A13CF">
        <w:rPr>
          <w:noProof/>
        </w:rPr>
        <w:t>という状態から訓練を行う必要があるため</w:t>
      </w:r>
      <w:r w:rsidR="00624158" w:rsidRPr="000A13CF">
        <w:rPr>
          <w:noProof/>
        </w:rPr>
        <w:t xml:space="preserve">, </w:t>
      </w:r>
      <w:r w:rsidR="00624158" w:rsidRPr="000A13CF">
        <w:rPr>
          <w:noProof/>
        </w:rPr>
        <w:t>本検証のようにデータ量が限られている条件においては十分に重みを更新できなかった可能性がある</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動詞判別タスクで訓練された</w:t>
      </w:r>
      <w:r>
        <w:rPr>
          <w:noProof/>
        </w:rPr>
        <w:t>3</w:t>
      </w:r>
      <w:r>
        <w:rPr>
          <w:noProof/>
        </w:rPr>
        <w:t>次元</w:t>
      </w:r>
      <w:del w:id="1097" w:author="中村 優太" w:date="2019-01-29T18:26:00Z">
        <w:r w:rsidDel="004D4F16">
          <w:rPr>
            <w:noProof/>
          </w:rPr>
          <w:delText>畳み込み</w:delText>
        </w:r>
        <w:r w:rsidR="00624158" w:rsidRPr="000A13CF" w:rsidDel="004D4F16">
          <w:rPr>
            <w:noProof/>
          </w:rPr>
          <w:delText>ニューラルネットワーク</w:delText>
        </w:r>
      </w:del>
      <w:ins w:id="1098" w:author="中村 優太" w:date="2019-01-29T18:26:00Z">
        <w:r w:rsidR="004D4F16">
          <w:rPr>
            <w:noProof/>
          </w:rPr>
          <w:t xml:space="preserve"> CNN </w:t>
        </w:r>
      </w:ins>
      <w:r w:rsidR="00624158" w:rsidRPr="000A13CF">
        <w:rPr>
          <w:noProof/>
        </w:rPr>
        <w:t>を用いた場合に関しても</w:t>
      </w:r>
      <w:r w:rsidR="00624158" w:rsidRPr="000A13CF">
        <w:rPr>
          <w:noProof/>
        </w:rPr>
        <w:t xml:space="preserve">, </w:t>
      </w:r>
      <w:ins w:id="1099" w:author="中村 優太" w:date="2019-01-30T13:00:00Z">
        <w:r w:rsidR="00293A3C">
          <w:rPr>
            <w:noProof/>
          </w:rPr>
          <w:t>物体</w:t>
        </w:r>
      </w:ins>
      <w:del w:id="1100" w:author="中村 優太" w:date="2019-01-30T13:00:00Z">
        <w:r w:rsidR="00624158" w:rsidRPr="000A13CF" w:rsidDel="00293A3C">
          <w:rPr>
            <w:noProof/>
          </w:rPr>
          <w:delText>画像</w:delText>
        </w:r>
      </w:del>
      <w:r w:rsidR="00624158" w:rsidRPr="000A13CF">
        <w:rPr>
          <w:noProof/>
        </w:rPr>
        <w:t>判別と</w:t>
      </w:r>
      <w:ins w:id="1101" w:author="中村 優太" w:date="2019-01-30T13:00:00Z">
        <w:r w:rsidR="00293A3C">
          <w:rPr>
            <w:noProof/>
          </w:rPr>
          <w:t>異なる</w:t>
        </w:r>
      </w:ins>
      <w:del w:id="1102" w:author="中村 優太" w:date="2019-01-30T13:00:00Z">
        <w:r w:rsidR="00624158" w:rsidRPr="000A13CF" w:rsidDel="00293A3C">
          <w:rPr>
            <w:noProof/>
          </w:rPr>
          <w:delText>は別</w:delText>
        </w:r>
      </w:del>
      <w:del w:id="1103" w:author="中村 優太" w:date="2019-01-30T13:01:00Z">
        <w:r w:rsidR="00624158" w:rsidRPr="000A13CF" w:rsidDel="00293A3C">
          <w:rPr>
            <w:noProof/>
          </w:rPr>
          <w:delText>の</w:delText>
        </w:r>
      </w:del>
      <w:r w:rsidR="00624158" w:rsidRPr="000A13CF">
        <w:rPr>
          <w:noProof/>
        </w:rPr>
        <w:t>タスクで訓練されていたため</w:t>
      </w:r>
      <w:r w:rsidR="00624158" w:rsidRPr="000A13CF">
        <w:rPr>
          <w:noProof/>
        </w:rPr>
        <w:t xml:space="preserve">, </w:t>
      </w:r>
      <w:r w:rsidR="00624158" w:rsidRPr="000A13CF">
        <w:rPr>
          <w:noProof/>
        </w:rPr>
        <w:t>今回のデータ量では十分に重みが変化しなかった可能性</w:t>
      </w:r>
      <w:ins w:id="1104" w:author="中村 優太" w:date="2019-01-30T13:01:00Z">
        <w:r w:rsidR="00335955">
          <w:rPr>
            <w:rFonts w:hint="eastAsia"/>
            <w:noProof/>
          </w:rPr>
          <w:t>が</w:t>
        </w:r>
      </w:ins>
      <w:del w:id="1105" w:author="中村 優太" w:date="2019-01-30T13:01:00Z">
        <w:r w:rsidR="00624158" w:rsidRPr="000A13CF" w:rsidDel="00335955">
          <w:rPr>
            <w:noProof/>
          </w:rPr>
          <w:delText>も</w:delText>
        </w:r>
      </w:del>
      <w:r w:rsidR="00624158" w:rsidRPr="000A13CF">
        <w:rPr>
          <w:noProof/>
        </w:rPr>
        <w:t>考えられる</w:t>
      </w:r>
      <w:r w:rsidR="00624158" w:rsidRPr="000A13CF">
        <w:rPr>
          <w:noProof/>
        </w:rPr>
        <w:t xml:space="preserve">. </w:t>
      </w:r>
      <w:r w:rsidR="00624158" w:rsidRPr="000A13CF">
        <w:rPr>
          <w:noProof/>
        </w:rPr>
        <w:t>本検証においては</w:t>
      </w:r>
      <w:r w:rsidR="00624158" w:rsidRPr="000A13CF">
        <w:rPr>
          <w:noProof/>
        </w:rPr>
        <w:t xml:space="preserve">, </w:t>
      </w:r>
      <w:del w:id="1106" w:author="中村 優太" w:date="2019-01-30T10:47:00Z">
        <w:r w:rsidR="00624158" w:rsidRPr="000A13CF" w:rsidDel="007554FA">
          <w:rPr>
            <w:noProof/>
          </w:rPr>
          <w:delText>学習済み</w:delText>
        </w:r>
      </w:del>
      <w:ins w:id="1107" w:author="中村 優太" w:date="2019-01-30T10:47:00Z">
        <w:r w:rsidR="007554FA">
          <w:rPr>
            <w:noProof/>
          </w:rPr>
          <w:t>訓練済み</w:t>
        </w:r>
      </w:ins>
      <w:r w:rsidR="00624158" w:rsidRPr="000A13CF">
        <w:rPr>
          <w:noProof/>
        </w:rPr>
        <w:t>のニューラルネットワークの重みについては定量的な評価が行えていないため</w:t>
      </w:r>
      <w:r w:rsidR="00624158" w:rsidRPr="000A13CF">
        <w:rPr>
          <w:noProof/>
        </w:rPr>
        <w:t xml:space="preserve">, </w:t>
      </w:r>
      <w:r w:rsidR="00624158" w:rsidRPr="000A13CF">
        <w:rPr>
          <w:noProof/>
        </w:rPr>
        <w:t>今後の課題として</w:t>
      </w:r>
      <w:r w:rsidR="00624158" w:rsidRPr="000A13CF">
        <w:rPr>
          <w:noProof/>
        </w:rPr>
        <w:t xml:space="preserve">, </w:t>
      </w:r>
      <w:del w:id="1108" w:author="中村 優太" w:date="2019-01-30T10:47:00Z">
        <w:r w:rsidR="00624158" w:rsidRPr="000A13CF" w:rsidDel="007554FA">
          <w:rPr>
            <w:noProof/>
          </w:rPr>
          <w:delText>学習済み</w:delText>
        </w:r>
      </w:del>
      <w:ins w:id="1109" w:author="中村 優太" w:date="2019-01-30T10:47:00Z">
        <w:r w:rsidR="007554FA">
          <w:rPr>
            <w:noProof/>
          </w:rPr>
          <w:t>訓練済み</w:t>
        </w:r>
      </w:ins>
      <w:del w:id="1110" w:author="中村 優太" w:date="2019-01-29T18:26:00Z">
        <w:r w:rsidR="00624158" w:rsidRPr="000A13CF" w:rsidDel="004D4F16">
          <w:rPr>
            <w:noProof/>
          </w:rPr>
          <w:delText>畳み込みニューラルネットワーク</w:delText>
        </w:r>
      </w:del>
      <w:ins w:id="1111" w:author="中村 優太" w:date="2019-01-29T18:26:00Z">
        <w:r w:rsidR="004D4F16">
          <w:rPr>
            <w:noProof/>
          </w:rPr>
          <w:t xml:space="preserve"> CNN </w:t>
        </w:r>
      </w:ins>
      <w:r w:rsidR="00624158" w:rsidRPr="000A13CF">
        <w:rPr>
          <w:noProof/>
        </w:rPr>
        <w:t>の重みの分析を行う必要がある</w:t>
      </w:r>
      <w:r w:rsidR="00624158" w:rsidRPr="000A13CF">
        <w:rPr>
          <w:noProof/>
        </w:rPr>
        <w:t>.</w:t>
      </w:r>
    </w:p>
    <w:p w14:paraId="443C4500" w14:textId="2A0CDB3E" w:rsidR="001C2FF7" w:rsidRPr="000A13CF" w:rsidRDefault="00624158">
      <w:pPr>
        <w:pStyle w:val="a0"/>
        <w:rPr>
          <w:noProof/>
        </w:rPr>
      </w:pPr>
      <w:r w:rsidRPr="000A13CF">
        <w:rPr>
          <w:noProof/>
        </w:rPr>
        <w:lastRenderedPageBreak/>
        <w:t>以上のような比較から</w:t>
      </w:r>
      <w:r w:rsidRPr="000A13CF">
        <w:rPr>
          <w:noProof/>
        </w:rPr>
        <w:t xml:space="preserve">, </w:t>
      </w:r>
      <w:ins w:id="1112" w:author="中村 優太" w:date="2019-01-30T05:51:00Z">
        <w:r w:rsidR="00971B41">
          <w:rPr>
            <w:noProof/>
          </w:rPr>
          <w:t>動画中の物体判別タスクの</w:t>
        </w:r>
      </w:ins>
      <w:del w:id="1113" w:author="中村 優太" w:date="2019-01-30T05:51:00Z">
        <w:r w:rsidR="00F9746E" w:rsidDel="00971B41">
          <w:rPr>
            <w:noProof/>
          </w:rPr>
          <w:delText>3</w:delText>
        </w:r>
        <w:r w:rsidR="00F9746E" w:rsidDel="00971B41">
          <w:rPr>
            <w:noProof/>
          </w:rPr>
          <w:delText>次元</w:delText>
        </w:r>
      </w:del>
      <w:del w:id="1114" w:author="中村 優太" w:date="2019-01-29T18:26:00Z">
        <w:r w:rsidR="00F9746E" w:rsidDel="004D4F16">
          <w:rPr>
            <w:noProof/>
          </w:rPr>
          <w:delText>畳み込み</w:delText>
        </w:r>
        <w:r w:rsidRPr="000A13CF" w:rsidDel="004D4F16">
          <w:rPr>
            <w:noProof/>
          </w:rPr>
          <w:delText>ニューラルネットワーク</w:delText>
        </w:r>
      </w:del>
      <w:del w:id="1115" w:author="中村 優太" w:date="2019-01-30T05:51:00Z">
        <w:r w:rsidRPr="000A13CF" w:rsidDel="00971B41">
          <w:rPr>
            <w:noProof/>
          </w:rPr>
          <w:delText>における</w:delText>
        </w:r>
      </w:del>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w:t>
      </w:r>
      <w:del w:id="1116" w:author="中村 優太" w:date="2019-01-29T18:26:00Z">
        <w:r w:rsidRPr="000A13CF" w:rsidDel="004D4F16">
          <w:rPr>
            <w:noProof/>
          </w:rPr>
          <w:delText>畳み込みニューラルネットワーク</w:delText>
        </w:r>
      </w:del>
      <w:ins w:id="1117" w:author="中村 優太" w:date="2019-01-29T18:26:00Z">
        <w:r w:rsidR="004D4F16">
          <w:rPr>
            <w:noProof/>
          </w:rPr>
          <w:t xml:space="preserve"> CNN </w:t>
        </w:r>
      </w:ins>
      <w:r w:rsidRPr="000A13CF">
        <w:rPr>
          <w:noProof/>
        </w:rPr>
        <w:t>としては</w:t>
      </w:r>
      <w:r w:rsidR="00BC6E8B">
        <w:rPr>
          <w:noProof/>
        </w:rPr>
        <w:t xml:space="preserve">2 </w:t>
      </w:r>
      <w:r w:rsidR="00BC6E8B">
        <w:rPr>
          <w:noProof/>
        </w:rPr>
        <w:t>次元</w:t>
      </w:r>
      <w:r w:rsidRPr="000A13CF">
        <w:rPr>
          <w:noProof/>
        </w:rPr>
        <w:t>の</w:t>
      </w:r>
      <w:del w:id="1118" w:author="中村 優太" w:date="2019-01-29T18:26:00Z">
        <w:r w:rsidRPr="000A13CF" w:rsidDel="004D4F16">
          <w:rPr>
            <w:noProof/>
          </w:rPr>
          <w:delText>畳み込みニューラルネットワーク</w:delText>
        </w:r>
      </w:del>
      <w:ins w:id="1119" w:author="中村 優太" w:date="2019-01-29T18:26:00Z">
        <w:r w:rsidR="004D4F16">
          <w:rPr>
            <w:noProof/>
          </w:rPr>
          <w:t xml:space="preserve"> CNN </w:t>
        </w:r>
      </w:ins>
      <w:r w:rsidRPr="000A13CF">
        <w:rPr>
          <w:noProof/>
        </w:rPr>
        <w:t>と</w:t>
      </w:r>
      <w:r w:rsidR="00F9746E">
        <w:rPr>
          <w:noProof/>
        </w:rPr>
        <w:t>3</w:t>
      </w:r>
      <w:r w:rsidR="00F9746E">
        <w:rPr>
          <w:noProof/>
        </w:rPr>
        <w:t>次元</w:t>
      </w:r>
      <w:del w:id="1120" w:author="中村 優太" w:date="2019-01-29T18:26:00Z">
        <w:r w:rsidR="00F9746E" w:rsidDel="004D4F16">
          <w:rPr>
            <w:noProof/>
          </w:rPr>
          <w:delText>畳み込み</w:delText>
        </w:r>
        <w:r w:rsidRPr="000A13CF" w:rsidDel="004D4F16">
          <w:rPr>
            <w:noProof/>
          </w:rPr>
          <w:delText>ニューラルネットワーク</w:delText>
        </w:r>
      </w:del>
      <w:ins w:id="1121" w:author="中村 優太" w:date="2019-01-29T18:26:00Z">
        <w:r w:rsidR="004D4F16">
          <w:rPr>
            <w:noProof/>
          </w:rPr>
          <w:t xml:space="preserve"> CNN </w:t>
        </w:r>
      </w:ins>
      <w:r w:rsidRPr="000A13CF">
        <w:rPr>
          <w:noProof/>
        </w:rPr>
        <w:t>が挙げられるが</w:t>
      </w:r>
      <w:r w:rsidRPr="000A13CF">
        <w:rPr>
          <w:noProof/>
        </w:rPr>
        <w:t xml:space="preserve">, </w:t>
      </w:r>
      <w:r w:rsidRPr="000A13CF">
        <w:rPr>
          <w:noProof/>
        </w:rPr>
        <w:t>本検証に用いた比較的小規模のデータ量を用いた場合には</w:t>
      </w:r>
      <w:r w:rsidR="00BC6E8B">
        <w:rPr>
          <w:noProof/>
        </w:rPr>
        <w:t xml:space="preserve">2 </w:t>
      </w:r>
      <w:r w:rsidR="00BC6E8B">
        <w:rPr>
          <w:noProof/>
        </w:rPr>
        <w:t>次元</w:t>
      </w:r>
      <w:r w:rsidRPr="000A13CF">
        <w:rPr>
          <w:noProof/>
        </w:rPr>
        <w:t>の</w:t>
      </w:r>
      <w:del w:id="1122" w:author="中村 優太" w:date="2019-01-29T18:26:00Z">
        <w:r w:rsidRPr="000A13CF" w:rsidDel="004D4F16">
          <w:rPr>
            <w:noProof/>
          </w:rPr>
          <w:delText>畳み込みニューラルネットワーク</w:delText>
        </w:r>
      </w:del>
      <w:ins w:id="1123" w:author="中村 優太" w:date="2019-01-29T18:26:00Z">
        <w:r w:rsidR="004D4F16">
          <w:rPr>
            <w:noProof/>
          </w:rPr>
          <w:t xml:space="preserve"> CNN </w:t>
        </w:r>
      </w:ins>
      <w:r w:rsidRPr="000A13CF">
        <w:rPr>
          <w:noProof/>
        </w:rPr>
        <w:t>は過学習に陥る傾向がある</w:t>
      </w:r>
      <w:r w:rsidRPr="000A13CF">
        <w:rPr>
          <w:noProof/>
        </w:rPr>
        <w:t xml:space="preserve">. </w:t>
      </w:r>
      <w:r w:rsidRPr="000A13CF">
        <w:rPr>
          <w:noProof/>
        </w:rPr>
        <w:t>一方</w:t>
      </w:r>
      <w:r w:rsidRPr="000A13CF">
        <w:rPr>
          <w:noProof/>
        </w:rPr>
        <w:t xml:space="preserve">, </w:t>
      </w:r>
      <w:r w:rsidR="00F9746E">
        <w:rPr>
          <w:noProof/>
        </w:rPr>
        <w:t>3</w:t>
      </w:r>
      <w:r w:rsidR="00F9746E">
        <w:rPr>
          <w:noProof/>
        </w:rPr>
        <w:t>次元</w:t>
      </w:r>
      <w:del w:id="1124" w:author="中村 優太" w:date="2019-01-29T18:26:00Z">
        <w:r w:rsidR="00F9746E" w:rsidDel="004D4F16">
          <w:rPr>
            <w:noProof/>
          </w:rPr>
          <w:delText>畳み込み</w:delText>
        </w:r>
        <w:r w:rsidRPr="000A13CF" w:rsidDel="004D4F16">
          <w:rPr>
            <w:noProof/>
          </w:rPr>
          <w:delText>ニューラルネットワーク</w:delText>
        </w:r>
      </w:del>
      <w:ins w:id="1125" w:author="中村 優太" w:date="2019-01-29T18:26:00Z">
        <w:r w:rsidR="004D4F16">
          <w:rPr>
            <w:noProof/>
          </w:rPr>
          <w:t xml:space="preserve"> CNN </w:t>
        </w:r>
      </w:ins>
      <w:r w:rsidRPr="000A13CF">
        <w:rPr>
          <w:noProof/>
        </w:rPr>
        <w:t>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2ED1B1FE" w:rsidR="0098423F" w:rsidRDefault="00624158">
      <w:pPr>
        <w:pStyle w:val="a0"/>
        <w:rPr>
          <w:noProof/>
        </w:rPr>
      </w:pPr>
      <w:r w:rsidRPr="000A13CF">
        <w:rPr>
          <w:noProof/>
        </w:rPr>
        <w:t>本研究では</w:t>
      </w:r>
      <w:r w:rsidRPr="000A13CF">
        <w:rPr>
          <w:noProof/>
        </w:rPr>
        <w:t xml:space="preserve">, </w:t>
      </w:r>
      <w:r w:rsidRPr="000A13CF">
        <w:rPr>
          <w:noProof/>
        </w:rPr>
        <w:t>動画</w:t>
      </w:r>
      <w:ins w:id="1126" w:author="中村 優太" w:date="2019-01-30T05:54:00Z">
        <w:r w:rsidR="00381C0D">
          <w:rPr>
            <w:noProof/>
          </w:rPr>
          <w:t>中の物体判別タスク</w:t>
        </w:r>
      </w:ins>
      <w:del w:id="1127" w:author="中村 優太" w:date="2019-01-30T05:54:00Z">
        <w:r w:rsidRPr="000A13CF" w:rsidDel="00F01D0A">
          <w:rPr>
            <w:noProof/>
          </w:rPr>
          <w:delText>を用いたタスクに</w:delText>
        </w:r>
      </w:del>
      <w:ins w:id="1128" w:author="中村 優太" w:date="2019-01-30T05:54:00Z">
        <w:r w:rsidR="00F01D0A">
          <w:rPr>
            <w:noProof/>
          </w:rPr>
          <w:t>の</w:t>
        </w:r>
        <w:r w:rsidR="00F01D0A">
          <w:rPr>
            <w:rFonts w:hint="eastAsia"/>
            <w:noProof/>
          </w:rPr>
          <w:t xml:space="preserve"> fine-tuning </w:t>
        </w:r>
      </w:ins>
      <w:r w:rsidRPr="000A13CF">
        <w:rPr>
          <w:noProof/>
        </w:rPr>
        <w:t>おける前述</w:t>
      </w:r>
      <w:ins w:id="1129" w:author="中村 優太" w:date="2019-01-30T05:54:00Z">
        <w:r w:rsidR="00F01D0A">
          <w:rPr>
            <w:noProof/>
          </w:rPr>
          <w:t>の</w:t>
        </w:r>
      </w:ins>
      <w:del w:id="1130" w:author="中村 優太" w:date="2019-01-30T05:54:00Z">
        <w:r w:rsidRPr="000A13CF" w:rsidDel="00F01D0A">
          <w:rPr>
            <w:noProof/>
          </w:rPr>
          <w:delText>した</w:delText>
        </w:r>
      </w:del>
      <w:r w:rsidRPr="000A13CF">
        <w:rPr>
          <w:noProof/>
        </w:rPr>
        <w:t>問題を緩和する方法として</w:t>
      </w:r>
      <w:r w:rsidRPr="000A13CF">
        <w:rPr>
          <w:noProof/>
        </w:rPr>
        <w:t xml:space="preserve">, </w:t>
      </w:r>
      <w:ins w:id="1131" w:author="中村 優太" w:date="2019-01-30T05:53:00Z">
        <w:r w:rsidR="00FD274F">
          <w:rPr>
            <w:noProof/>
          </w:rPr>
          <w:t>物体判別という点で共通する</w:t>
        </w:r>
        <w:r w:rsidR="00FD274F">
          <w:rPr>
            <w:rFonts w:hint="eastAsia"/>
            <w:noProof/>
          </w:rPr>
          <w:t>静止画中の物体判別</w:t>
        </w:r>
      </w:ins>
      <w:del w:id="1132" w:author="中村 優太" w:date="2019-01-30T05:53:00Z">
        <w:r w:rsidRPr="000A13CF" w:rsidDel="00FD274F">
          <w:rPr>
            <w:noProof/>
          </w:rPr>
          <w:delText>同様の</w:delText>
        </w:r>
      </w:del>
      <w:r w:rsidRPr="000A13CF">
        <w:rPr>
          <w:noProof/>
        </w:rPr>
        <w:t>タスクで訓練された</w:t>
      </w:r>
      <w:r w:rsidR="00BC6E8B">
        <w:rPr>
          <w:noProof/>
        </w:rPr>
        <w:t xml:space="preserve">2 </w:t>
      </w:r>
      <w:r w:rsidR="00BC6E8B">
        <w:rPr>
          <w:noProof/>
        </w:rPr>
        <w:t>次元</w:t>
      </w:r>
      <w:del w:id="1133" w:author="中村 優太" w:date="2019-01-29T18:26:00Z">
        <w:r w:rsidRPr="000A13CF" w:rsidDel="004D4F16">
          <w:rPr>
            <w:noProof/>
          </w:rPr>
          <w:delText>畳み込みニューラルネットワーク</w:delText>
        </w:r>
      </w:del>
      <w:ins w:id="1134" w:author="中村 優太" w:date="2019-01-29T18:26:00Z">
        <w:r w:rsidR="004D4F16">
          <w:rPr>
            <w:noProof/>
          </w:rPr>
          <w:t xml:space="preserve"> CNN </w:t>
        </w:r>
      </w:ins>
      <w:r w:rsidRPr="000A13CF">
        <w:rPr>
          <w:noProof/>
        </w:rPr>
        <w:t>を平均化拡張によって</w:t>
      </w:r>
      <w:r w:rsidR="00F9746E">
        <w:rPr>
          <w:noProof/>
        </w:rPr>
        <w:t>3</w:t>
      </w:r>
      <w:r w:rsidR="00F9746E">
        <w:rPr>
          <w:noProof/>
        </w:rPr>
        <w:t>次元</w:t>
      </w:r>
      <w:del w:id="1135" w:author="中村 優太" w:date="2019-01-29T18:26:00Z">
        <w:r w:rsidR="00F9746E" w:rsidDel="004D4F16">
          <w:rPr>
            <w:noProof/>
          </w:rPr>
          <w:delText>畳み込み</w:delText>
        </w:r>
        <w:r w:rsidRPr="000A13CF" w:rsidDel="004D4F16">
          <w:rPr>
            <w:noProof/>
          </w:rPr>
          <w:delText>ニューラルネットワーク</w:delText>
        </w:r>
      </w:del>
      <w:ins w:id="1136" w:author="中村 優太" w:date="2019-01-29T18:26:00Z">
        <w:r w:rsidR="004D4F16">
          <w:rPr>
            <w:noProof/>
          </w:rPr>
          <w:t xml:space="preserve"> CNN </w:t>
        </w:r>
      </w:ins>
      <w:r w:rsidRPr="000A13CF">
        <w:rPr>
          <w:noProof/>
        </w:rPr>
        <w:t>に拡張した</w:t>
      </w:r>
      <w:del w:id="1137" w:author="中村 優太" w:date="2019-01-30T05:53:00Z">
        <w:r w:rsidRPr="000A13CF" w:rsidDel="00FD274F">
          <w:rPr>
            <w:noProof/>
          </w:rPr>
          <w:delText>ネットワーク</w:delText>
        </w:r>
      </w:del>
      <w:ins w:id="1138" w:author="中村 優太" w:date="2019-01-30T05:53:00Z">
        <w:r w:rsidR="00FD274F">
          <w:rPr>
            <w:rFonts w:hint="eastAsia"/>
            <w:noProof/>
          </w:rPr>
          <w:t>平均化拡張</w:t>
        </w:r>
        <w:r w:rsidR="00FD274F">
          <w:rPr>
            <w:rFonts w:hint="eastAsia"/>
            <w:noProof/>
          </w:rPr>
          <w:t xml:space="preserve"> CNN</w:t>
        </w:r>
      </w:ins>
      <w:r w:rsidRPr="000A13CF">
        <w:rPr>
          <w:noProof/>
        </w:rPr>
        <w:t>を</w:t>
      </w:r>
      <w:ins w:id="1139" w:author="中村 優太" w:date="2019-01-30T05:55:00Z">
        <w:r w:rsidR="00386028">
          <w:rPr>
            <w:noProof/>
          </w:rPr>
          <w:t>元として</w:t>
        </w:r>
        <w:r w:rsidR="00386028">
          <w:rPr>
            <w:rFonts w:hint="eastAsia"/>
            <w:noProof/>
          </w:rPr>
          <w:t>fine-tuning</w:t>
        </w:r>
        <w:r w:rsidR="00386028">
          <w:rPr>
            <w:rFonts w:hint="eastAsia"/>
            <w:noProof/>
          </w:rPr>
          <w:t>を行う方法があることが分かった</w:t>
        </w:r>
      </w:ins>
      <w:del w:id="1140" w:author="中村 優太" w:date="2019-01-30T05:55:00Z">
        <w:r w:rsidRPr="000A13CF" w:rsidDel="00386028">
          <w:rPr>
            <w:noProof/>
          </w:rPr>
          <w:delText>初期値として用いた</w:delText>
        </w:r>
        <w:r w:rsidRPr="000A13CF" w:rsidDel="00386028">
          <w:rPr>
            <w:noProof/>
          </w:rPr>
          <w:delText>fine-tuning</w:delText>
        </w:r>
        <w:r w:rsidRPr="000A13CF" w:rsidDel="00386028">
          <w:rPr>
            <w:noProof/>
          </w:rPr>
          <w:delText>が有用であることが示唆された</w:delText>
        </w:r>
      </w:del>
      <w:r w:rsidRPr="000A13CF">
        <w:rPr>
          <w:noProof/>
        </w:rPr>
        <w:t xml:space="preserve">. </w:t>
      </w:r>
      <w:r w:rsidRPr="000A13CF">
        <w:rPr>
          <w:noProof/>
        </w:rPr>
        <w:t>今後の課題としては</w:t>
      </w:r>
      <w:r w:rsidRPr="000A13CF">
        <w:rPr>
          <w:noProof/>
        </w:rPr>
        <w:t>, fine-tuning</w:t>
      </w:r>
      <w:r w:rsidRPr="000A13CF">
        <w:rPr>
          <w:noProof/>
        </w:rPr>
        <w:t>を行った後の</w:t>
      </w:r>
      <w:del w:id="1141" w:author="中村 優太" w:date="2019-01-29T18:26:00Z">
        <w:r w:rsidRPr="000A13CF" w:rsidDel="004D4F16">
          <w:rPr>
            <w:noProof/>
          </w:rPr>
          <w:delText>畳み込みニューラルネットワーク</w:delText>
        </w:r>
      </w:del>
      <w:ins w:id="1142" w:author="中村 優太" w:date="2019-01-29T18:26:00Z">
        <w:r w:rsidR="004D4F16">
          <w:rPr>
            <w:noProof/>
          </w:rPr>
          <w:t xml:space="preserve"> CNN </w:t>
        </w:r>
      </w:ins>
      <w:r w:rsidRPr="000A13CF">
        <w:rPr>
          <w:noProof/>
        </w:rPr>
        <w:t>の</w:t>
      </w:r>
      <w:del w:id="1143" w:author="中村 優太" w:date="2019-01-30T10:47:00Z">
        <w:r w:rsidRPr="000A13CF" w:rsidDel="007554FA">
          <w:rPr>
            <w:noProof/>
          </w:rPr>
          <w:delText>学習済み</w:delText>
        </w:r>
      </w:del>
      <w:ins w:id="1144" w:author="中村 優太" w:date="2019-01-30T10:47:00Z">
        <w:r w:rsidR="007554FA">
          <w:rPr>
            <w:noProof/>
          </w:rPr>
          <w:t>訓練済み</w:t>
        </w:r>
      </w:ins>
      <w:r w:rsidRPr="000A13CF">
        <w:rPr>
          <w:noProof/>
        </w:rPr>
        <w:t>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noProof/>
          <w:lang w:eastAsia="ja-JP"/>
        </w:rPr>
      </w:pPr>
      <w:r>
        <w:rPr>
          <w:noProof/>
          <w:lang w:eastAsia="ja-JP"/>
        </w:rPr>
        <w:br w:type="page"/>
      </w:r>
    </w:p>
    <w:p w14:paraId="64CCA637" w14:textId="19968039" w:rsidR="001C2FF7" w:rsidRPr="000A13CF" w:rsidRDefault="00624158">
      <w:pPr>
        <w:pStyle w:val="1"/>
      </w:pPr>
      <w:bookmarkStart w:id="1145" w:name="第5章-結論"/>
      <w:bookmarkStart w:id="1146" w:name="_Toc533783302"/>
      <w:bookmarkStart w:id="1147" w:name="_Toc533784045"/>
      <w:bookmarkStart w:id="1148" w:name="_Toc536624136"/>
      <w:r w:rsidRPr="000A13CF">
        <w:lastRenderedPageBreak/>
        <w:t>第</w:t>
      </w:r>
      <w:r w:rsidRPr="000A13CF">
        <w:t>5</w:t>
      </w:r>
      <w:r w:rsidRPr="000A13CF">
        <w:t>章</w:t>
      </w:r>
      <w:r w:rsidRPr="000A13CF">
        <w:t xml:space="preserve"> </w:t>
      </w:r>
      <w:ins w:id="1149" w:author="中村 優太" w:date="2019-01-30T12:26:00Z">
        <w:r w:rsidR="003D2B44">
          <w:t xml:space="preserve"> </w:t>
        </w:r>
      </w:ins>
      <w:r w:rsidRPr="000A13CF">
        <w:t>結論</w:t>
      </w:r>
      <w:bookmarkEnd w:id="1145"/>
      <w:bookmarkEnd w:id="1146"/>
      <w:bookmarkEnd w:id="1147"/>
      <w:bookmarkEnd w:id="1148"/>
    </w:p>
    <w:p w14:paraId="2C1048D6" w14:textId="298988A5" w:rsidR="001535ED" w:rsidRDefault="00624158" w:rsidP="001535ED">
      <w:pPr>
        <w:ind w:firstLine="600"/>
        <w:rPr>
          <w:ins w:id="1150" w:author="中村 優太" w:date="2019-01-30T10:40:00Z"/>
          <w:noProof/>
          <w:lang w:eastAsia="ja-JP"/>
        </w:rPr>
      </w:pPr>
      <w:r w:rsidRPr="000A13CF">
        <w:rPr>
          <w:noProof/>
        </w:rPr>
        <w:t>本研究では</w:t>
      </w:r>
      <w:r w:rsidRPr="000A13CF">
        <w:rPr>
          <w:noProof/>
        </w:rPr>
        <w:t xml:space="preserve">, </w:t>
      </w:r>
      <w:r w:rsidRPr="000A13CF">
        <w:rPr>
          <w:noProof/>
        </w:rPr>
        <w:t>動画中の物体判別タスクの</w:t>
      </w:r>
      <w:ins w:id="1151" w:author="中村 優太" w:date="2019-01-30T10:30:00Z">
        <w:r w:rsidR="009D345C">
          <w:rPr>
            <w:noProof/>
          </w:rPr>
          <w:t>学習</w:t>
        </w:r>
      </w:ins>
      <w:ins w:id="1152" w:author="中村 優太" w:date="2019-01-30T10:31:00Z">
        <w:r w:rsidR="009D345C">
          <w:rPr>
            <w:noProof/>
          </w:rPr>
          <w:t>における</w:t>
        </w:r>
        <w:r w:rsidR="009D345C">
          <w:rPr>
            <w:rFonts w:hint="eastAsia"/>
            <w:noProof/>
          </w:rPr>
          <w:t xml:space="preserve"> </w:t>
        </w:r>
      </w:ins>
      <w:del w:id="1153" w:author="中村 優太" w:date="2019-01-30T10:30:00Z">
        <w:r w:rsidRPr="000A13CF" w:rsidDel="009D345C">
          <w:rPr>
            <w:noProof/>
          </w:rPr>
          <w:delText>学習のための動画の</w:delText>
        </w:r>
      </w:del>
      <w:r w:rsidRPr="000A13CF">
        <w:rPr>
          <w:noProof/>
        </w:rPr>
        <w:t>fine-tuning</w:t>
      </w:r>
      <w:ins w:id="1154" w:author="中村 優太" w:date="2019-01-30T10:31:00Z">
        <w:r w:rsidR="009D345C">
          <w:rPr>
            <w:noProof/>
          </w:rPr>
          <w:t xml:space="preserve"> </w:t>
        </w:r>
      </w:ins>
      <w:r w:rsidRPr="000A13CF">
        <w:rPr>
          <w:noProof/>
        </w:rPr>
        <w:t>の特性を調査するために</w:t>
      </w:r>
      <w:r w:rsidRPr="000A13CF">
        <w:rPr>
          <w:noProof/>
        </w:rPr>
        <w:t xml:space="preserve">, </w:t>
      </w:r>
      <w:ins w:id="1155" w:author="中村 優太" w:date="2019-01-30T10:31:00Z">
        <w:r w:rsidR="009D345C">
          <w:rPr>
            <w:noProof/>
          </w:rPr>
          <w:t>複数の訓練済み</w:t>
        </w:r>
      </w:ins>
      <w:del w:id="1156" w:author="中村 優太" w:date="2019-01-30T10:31:00Z">
        <w:r w:rsidRPr="000A13CF" w:rsidDel="009D345C">
          <w:rPr>
            <w:noProof/>
          </w:rPr>
          <w:delText>異なる学習済み</w:delText>
        </w:r>
      </w:del>
      <w:del w:id="1157" w:author="中村 優太" w:date="2019-01-29T18:26:00Z">
        <w:r w:rsidRPr="000A13CF" w:rsidDel="004D4F16">
          <w:rPr>
            <w:noProof/>
          </w:rPr>
          <w:delText>畳み込みニューラルネットワーク</w:delText>
        </w:r>
      </w:del>
      <w:ins w:id="1158" w:author="中村 優太" w:date="2019-01-29T18:26:00Z">
        <w:r w:rsidR="004D4F16">
          <w:rPr>
            <w:noProof/>
          </w:rPr>
          <w:t xml:space="preserve"> CNN </w:t>
        </w:r>
      </w:ins>
      <w:r w:rsidRPr="000A13CF">
        <w:rPr>
          <w:noProof/>
        </w:rPr>
        <w:t>を用いて</w:t>
      </w:r>
      <w:r w:rsidRPr="000A13CF">
        <w:rPr>
          <w:noProof/>
        </w:rPr>
        <w:t>fine-tuning</w:t>
      </w:r>
      <w:r w:rsidRPr="000A13CF">
        <w:rPr>
          <w:noProof/>
        </w:rPr>
        <w:t>を行い</w:t>
      </w:r>
      <w:r w:rsidRPr="000A13CF">
        <w:rPr>
          <w:noProof/>
        </w:rPr>
        <w:t xml:space="preserve">, </w:t>
      </w:r>
      <w:ins w:id="1159" w:author="中村 優太" w:date="2019-01-30T10:31:00Z">
        <w:r w:rsidR="009D345C">
          <w:rPr>
            <w:noProof/>
          </w:rPr>
          <w:t>動画中の物体判別タスク</w:t>
        </w:r>
        <w:r w:rsidR="009D345C">
          <w:rPr>
            <w:rFonts w:hint="eastAsia"/>
            <w:noProof/>
          </w:rPr>
          <w:t>における</w:t>
        </w:r>
        <w:r w:rsidR="009D345C">
          <w:rPr>
            <w:noProof/>
          </w:rPr>
          <w:t>判別成績</w:t>
        </w:r>
      </w:ins>
      <w:del w:id="1160" w:author="中村 優太" w:date="2019-01-30T10:31:00Z">
        <w:r w:rsidRPr="000A13CF" w:rsidDel="009D345C">
          <w:rPr>
            <w:noProof/>
          </w:rPr>
          <w:delText>判別結果</w:delText>
        </w:r>
      </w:del>
      <w:r w:rsidRPr="000A13CF">
        <w:rPr>
          <w:noProof/>
        </w:rPr>
        <w:t>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ins w:id="1161" w:author="中村 優太" w:date="2019-01-30T10:32:00Z">
        <w:r w:rsidR="009D345C">
          <w:rPr>
            <w:noProof/>
          </w:rPr>
          <w:t>静止画</w:t>
        </w:r>
      </w:ins>
      <w:del w:id="1162" w:author="中村 優太" w:date="2019-01-30T10:32:00Z">
        <w:r w:rsidRPr="000A13CF" w:rsidDel="009D345C">
          <w:rPr>
            <w:noProof/>
          </w:rPr>
          <w:delText>同様</w:delText>
        </w:r>
      </w:del>
      <w:r w:rsidRPr="000A13CF">
        <w:rPr>
          <w:noProof/>
        </w:rPr>
        <w:t>の画像判別タスクで</w:t>
      </w:r>
      <w:del w:id="1163" w:author="中村 優太" w:date="2019-01-30T10:48:00Z">
        <w:r w:rsidRPr="000A13CF" w:rsidDel="007554FA">
          <w:rPr>
            <w:noProof/>
          </w:rPr>
          <w:delText>学習済み</w:delText>
        </w:r>
      </w:del>
      <w:ins w:id="1164" w:author="中村 優太" w:date="2019-01-30T10:48:00Z">
        <w:r w:rsidR="007554FA">
          <w:rPr>
            <w:noProof/>
          </w:rPr>
          <w:t>訓練済み</w:t>
        </w:r>
      </w:ins>
      <w:r w:rsidRPr="000A13CF">
        <w:rPr>
          <w:noProof/>
        </w:rPr>
        <w:t>の</w:t>
      </w:r>
      <w:r w:rsidR="00BC6E8B">
        <w:rPr>
          <w:noProof/>
        </w:rPr>
        <w:t xml:space="preserve">2 </w:t>
      </w:r>
      <w:r w:rsidR="00BC6E8B">
        <w:rPr>
          <w:noProof/>
        </w:rPr>
        <w:t>次元</w:t>
      </w:r>
      <w:del w:id="1165" w:author="中村 優太" w:date="2019-01-29T18:26:00Z">
        <w:r w:rsidRPr="000A13CF" w:rsidDel="004D4F16">
          <w:rPr>
            <w:noProof/>
          </w:rPr>
          <w:delText>畳み込みニューラルネットワーク</w:delText>
        </w:r>
      </w:del>
      <w:ins w:id="1166" w:author="中村 優太" w:date="2019-01-29T18:26:00Z">
        <w:r w:rsidR="004D4F16">
          <w:rPr>
            <w:noProof/>
          </w:rPr>
          <w:t xml:space="preserve"> CNN </w:t>
        </w:r>
      </w:ins>
      <w:r w:rsidRPr="000A13CF">
        <w:rPr>
          <w:noProof/>
        </w:rPr>
        <w:t>を平均化拡張を用いて</w:t>
      </w:r>
      <w:r w:rsidR="00F9746E">
        <w:rPr>
          <w:noProof/>
        </w:rPr>
        <w:t>3</w:t>
      </w:r>
      <w:r w:rsidR="00F9746E">
        <w:rPr>
          <w:noProof/>
        </w:rPr>
        <w:t>次元</w:t>
      </w:r>
      <w:del w:id="1167" w:author="中村 優太" w:date="2019-01-29T18:26:00Z">
        <w:r w:rsidR="00F9746E" w:rsidDel="004D4F16">
          <w:rPr>
            <w:noProof/>
          </w:rPr>
          <w:delText>畳み込み</w:delText>
        </w:r>
        <w:r w:rsidRPr="000A13CF" w:rsidDel="004D4F16">
          <w:rPr>
            <w:noProof/>
          </w:rPr>
          <w:delText>ニューラルネットワーク</w:delText>
        </w:r>
      </w:del>
      <w:ins w:id="1168" w:author="中村 優太" w:date="2019-01-29T18:26:00Z">
        <w:r w:rsidR="004D4F16">
          <w:rPr>
            <w:noProof/>
          </w:rPr>
          <w:t xml:space="preserve"> CNN </w:t>
        </w:r>
      </w:ins>
      <w:r w:rsidRPr="000A13CF">
        <w:rPr>
          <w:noProof/>
        </w:rPr>
        <w:t>に拡張した</w:t>
      </w:r>
      <w:ins w:id="1169" w:author="中村 優太" w:date="2019-01-30T10:32:00Z">
        <w:r w:rsidR="0044610A">
          <w:rPr>
            <w:noProof/>
          </w:rPr>
          <w:t>訓練済み</w:t>
        </w:r>
        <w:r w:rsidR="0044610A">
          <w:rPr>
            <w:rFonts w:hint="eastAsia"/>
            <w:noProof/>
          </w:rPr>
          <w:t xml:space="preserve"> CNN </w:t>
        </w:r>
      </w:ins>
      <w:del w:id="1170" w:author="中村 優太" w:date="2019-01-30T10:32:00Z">
        <w:r w:rsidRPr="000A13CF" w:rsidDel="0044610A">
          <w:rPr>
            <w:noProof/>
          </w:rPr>
          <w:delText>ネットワーク</w:delText>
        </w:r>
      </w:del>
      <w:r w:rsidRPr="000A13CF">
        <w:rPr>
          <w:noProof/>
        </w:rPr>
        <w:t>を元として</w:t>
      </w:r>
      <w:r w:rsidRPr="000A13CF">
        <w:rPr>
          <w:noProof/>
        </w:rPr>
        <w:t>fine-tuning</w:t>
      </w:r>
      <w:r w:rsidRPr="000A13CF">
        <w:rPr>
          <w:noProof/>
        </w:rPr>
        <w:t>を行</w:t>
      </w:r>
      <w:ins w:id="1171" w:author="中村 優太" w:date="2019-01-30T10:33:00Z">
        <w:r w:rsidR="0044610A">
          <w:rPr>
            <w:noProof/>
          </w:rPr>
          <w:t>った際に</w:t>
        </w:r>
      </w:ins>
      <w:ins w:id="1172" w:author="中村 優太" w:date="2019-01-30T10:35:00Z">
        <w:r w:rsidR="0044610A">
          <w:rPr>
            <w:noProof/>
          </w:rPr>
          <w:t>判別</w:t>
        </w:r>
      </w:ins>
      <w:ins w:id="1173" w:author="中村 優太" w:date="2019-01-30T10:33:00Z">
        <w:r w:rsidR="0044610A">
          <w:rPr>
            <w:noProof/>
          </w:rPr>
          <w:t>成績が高</w:t>
        </w:r>
      </w:ins>
      <w:ins w:id="1174" w:author="中村 優太" w:date="2019-01-30T10:34:00Z">
        <w:r w:rsidR="0044610A">
          <w:rPr>
            <w:noProof/>
          </w:rPr>
          <w:t>く</w:t>
        </w:r>
        <w:r w:rsidR="0044610A">
          <w:rPr>
            <w:rFonts w:hint="eastAsia"/>
            <w:noProof/>
          </w:rPr>
          <w:t xml:space="preserve">, </w:t>
        </w:r>
        <w:r w:rsidR="0044610A">
          <w:rPr>
            <w:rFonts w:hint="eastAsia"/>
            <w:noProof/>
          </w:rPr>
          <w:t>その他の訓練済み</w:t>
        </w:r>
        <w:r w:rsidR="0044610A">
          <w:rPr>
            <w:rFonts w:hint="eastAsia"/>
            <w:noProof/>
          </w:rPr>
          <w:t xml:space="preserve"> CNN </w:t>
        </w:r>
        <w:r w:rsidR="0044610A">
          <w:rPr>
            <w:rFonts w:hint="eastAsia"/>
            <w:noProof/>
          </w:rPr>
          <w:t>を用いた場合には学習は進まずチャンスレベルと同等の判別成績</w:t>
        </w:r>
      </w:ins>
      <w:ins w:id="1175" w:author="中村 優太" w:date="2019-01-30T10:35:00Z">
        <w:r w:rsidR="0044610A">
          <w:rPr>
            <w:rFonts w:hint="eastAsia"/>
            <w:noProof/>
          </w:rPr>
          <w:t>となることが分かった</w:t>
        </w:r>
      </w:ins>
      <w:del w:id="1176" w:author="中村 優太" w:date="2019-01-30T10:33:00Z">
        <w:r w:rsidRPr="000A13CF" w:rsidDel="0044610A">
          <w:rPr>
            <w:noProof/>
          </w:rPr>
          <w:delText>うことでタスクの学</w:delText>
        </w:r>
      </w:del>
      <w:del w:id="1177" w:author="中村 優太" w:date="2019-01-30T10:32:00Z">
        <w:r w:rsidRPr="000A13CF" w:rsidDel="0044610A">
          <w:rPr>
            <w:noProof/>
          </w:rPr>
          <w:delText>習に成功するという結果が得られた</w:delText>
        </w:r>
      </w:del>
      <w:r w:rsidRPr="000A13CF">
        <w:rPr>
          <w:noProof/>
        </w:rPr>
        <w:t>.</w:t>
      </w:r>
      <w:ins w:id="1178" w:author="中村 優太" w:date="2019-01-30T10:40:00Z">
        <w:r w:rsidR="001535ED">
          <w:rPr>
            <w:rStyle w:val="af"/>
          </w:rPr>
          <w:commentReference w:id="1179"/>
        </w:r>
      </w:ins>
      <w:ins w:id="1180" w:author="中村 優太" w:date="2019-01-30T10:41:00Z">
        <w:r w:rsidR="001535ED">
          <w:rPr>
            <w:noProof/>
          </w:rPr>
          <w:t xml:space="preserve"> </w:t>
        </w:r>
        <w:r w:rsidR="00A74754">
          <w:rPr>
            <w:noProof/>
          </w:rPr>
          <w:t>その原因</w:t>
        </w:r>
      </w:ins>
      <w:ins w:id="1181" w:author="中村 優太" w:date="2019-01-30T10:46:00Z">
        <w:r w:rsidR="007C3206">
          <w:rPr>
            <w:noProof/>
          </w:rPr>
          <w:t>の仮説</w:t>
        </w:r>
      </w:ins>
      <w:ins w:id="1182" w:author="中村 優太" w:date="2019-01-30T10:41:00Z">
        <w:r w:rsidR="00A74754">
          <w:rPr>
            <w:noProof/>
          </w:rPr>
          <w:t>として</w:t>
        </w:r>
        <w:r w:rsidR="00A74754">
          <w:rPr>
            <w:rFonts w:hint="eastAsia"/>
            <w:noProof/>
            <w:lang w:eastAsia="ja-JP"/>
          </w:rPr>
          <w:t xml:space="preserve">, </w:t>
        </w:r>
        <w:r w:rsidR="00A74754">
          <w:rPr>
            <w:rFonts w:hint="eastAsia"/>
            <w:noProof/>
            <w:lang w:eastAsia="ja-JP"/>
          </w:rPr>
          <w:t>動画に対して</w:t>
        </w:r>
        <w:r w:rsidR="00A74754">
          <w:rPr>
            <w:rFonts w:hint="eastAsia"/>
            <w:noProof/>
            <w:lang w:eastAsia="ja-JP"/>
          </w:rPr>
          <w:t xml:space="preserve"> 2</w:t>
        </w:r>
        <w:r w:rsidR="00A74754">
          <w:rPr>
            <w:rFonts w:hint="eastAsia"/>
            <w:noProof/>
            <w:lang w:eastAsia="ja-JP"/>
          </w:rPr>
          <w:t>次元</w:t>
        </w:r>
        <w:r w:rsidR="00A74754">
          <w:rPr>
            <w:rFonts w:hint="eastAsia"/>
            <w:noProof/>
            <w:lang w:eastAsia="ja-JP"/>
          </w:rPr>
          <w:t xml:space="preserve"> CNN </w:t>
        </w:r>
        <w:r w:rsidR="00A74754">
          <w:rPr>
            <w:rFonts w:hint="eastAsia"/>
            <w:noProof/>
            <w:lang w:eastAsia="ja-JP"/>
          </w:rPr>
          <w:t>を用いることで過学習が起きやすくなること</w:t>
        </w:r>
        <w:r w:rsidR="00A74754">
          <w:rPr>
            <w:rFonts w:hint="eastAsia"/>
            <w:noProof/>
            <w:lang w:eastAsia="ja-JP"/>
          </w:rPr>
          <w:t xml:space="preserve">, </w:t>
        </w:r>
      </w:ins>
      <w:ins w:id="1183" w:author="中村 優太" w:date="2019-01-30T10:42:00Z">
        <w:r w:rsidR="00A74754">
          <w:rPr>
            <w:rFonts w:hint="eastAsia"/>
            <w:noProof/>
            <w:lang w:eastAsia="ja-JP"/>
          </w:rPr>
          <w:t>限られた量のデータで</w:t>
        </w:r>
        <w:r w:rsidR="00A74754">
          <w:rPr>
            <w:rFonts w:hint="eastAsia"/>
            <w:noProof/>
            <w:lang w:eastAsia="ja-JP"/>
          </w:rPr>
          <w:t xml:space="preserve"> fine-tuning </w:t>
        </w:r>
        <w:r w:rsidR="00A74754">
          <w:rPr>
            <w:rFonts w:hint="eastAsia"/>
            <w:noProof/>
            <w:lang w:eastAsia="ja-JP"/>
          </w:rPr>
          <w:t>を行う際には</w:t>
        </w:r>
        <w:r w:rsidR="00A74754">
          <w:rPr>
            <w:rFonts w:hint="eastAsia"/>
            <w:noProof/>
            <w:lang w:eastAsia="ja-JP"/>
          </w:rPr>
          <w:t>fine-tuning</w:t>
        </w:r>
      </w:ins>
      <w:ins w:id="1184" w:author="中村 優太" w:date="2019-01-30T10:43:00Z">
        <w:r w:rsidR="00A74754">
          <w:rPr>
            <w:rFonts w:hint="eastAsia"/>
            <w:noProof/>
            <w:lang w:eastAsia="ja-JP"/>
          </w:rPr>
          <w:t>前後での</w:t>
        </w:r>
        <w:r w:rsidR="00A74754">
          <w:rPr>
            <w:rFonts w:hint="eastAsia"/>
            <w:noProof/>
            <w:lang w:eastAsia="ja-JP"/>
          </w:rPr>
          <w:t xml:space="preserve"> CNN</w:t>
        </w:r>
        <w:r w:rsidR="00A74754">
          <w:rPr>
            <w:noProof/>
            <w:lang w:eastAsia="ja-JP"/>
          </w:rPr>
          <w:t xml:space="preserve"> </w:t>
        </w:r>
        <w:r w:rsidR="00A74754">
          <w:rPr>
            <w:noProof/>
            <w:lang w:eastAsia="ja-JP"/>
          </w:rPr>
          <w:t>の重みの変化量が少ない方が学習が成功</w:t>
        </w:r>
        <w:r w:rsidR="007C3206">
          <w:rPr>
            <w:noProof/>
            <w:lang w:eastAsia="ja-JP"/>
          </w:rPr>
          <w:t>しやす</w:t>
        </w:r>
      </w:ins>
      <w:ins w:id="1185" w:author="中村 優太" w:date="2019-01-30T10:46:00Z">
        <w:r w:rsidR="007C3206">
          <w:rPr>
            <w:noProof/>
            <w:lang w:eastAsia="ja-JP"/>
          </w:rPr>
          <w:t>いことを提案した</w:t>
        </w:r>
      </w:ins>
      <w:ins w:id="1186" w:author="中村 優太" w:date="2019-01-30T10:43:00Z">
        <w:r w:rsidR="00A74754">
          <w:rPr>
            <w:rFonts w:hint="eastAsia"/>
            <w:noProof/>
            <w:lang w:eastAsia="ja-JP"/>
          </w:rPr>
          <w:t xml:space="preserve">. </w:t>
        </w:r>
      </w:ins>
      <w:ins w:id="1187" w:author="中村 優太" w:date="2019-01-30T10:44:00Z">
        <w:r w:rsidR="00A74754">
          <w:rPr>
            <w:rFonts w:hint="eastAsia"/>
            <w:noProof/>
            <w:lang w:eastAsia="ja-JP"/>
          </w:rPr>
          <w:t>また</w:t>
        </w:r>
      </w:ins>
      <w:ins w:id="1188" w:author="中村 優太" w:date="2019-01-30T10:40:00Z">
        <w:r w:rsidR="001535ED">
          <w:rPr>
            <w:rFonts w:hint="eastAsia"/>
            <w:noProof/>
            <w:lang w:eastAsia="ja-JP"/>
          </w:rPr>
          <w:t xml:space="preserve">, </w:t>
        </w:r>
      </w:ins>
      <w:ins w:id="1189" w:author="中村 優太" w:date="2019-01-30T10:44:00Z">
        <w:r w:rsidR="004479D8">
          <w:rPr>
            <w:rFonts w:hint="eastAsia"/>
            <w:noProof/>
            <w:lang w:eastAsia="ja-JP"/>
          </w:rPr>
          <w:t>平均化拡張</w:t>
        </w:r>
        <w:r w:rsidR="004479D8">
          <w:rPr>
            <w:rFonts w:hint="eastAsia"/>
            <w:noProof/>
            <w:lang w:eastAsia="ja-JP"/>
          </w:rPr>
          <w:t xml:space="preserve"> CNN </w:t>
        </w:r>
        <w:r w:rsidR="004479D8">
          <w:rPr>
            <w:rFonts w:hint="eastAsia"/>
            <w:noProof/>
            <w:lang w:eastAsia="ja-JP"/>
          </w:rPr>
          <w:t>では一定学習が進んだことは</w:t>
        </w:r>
        <w:r w:rsidR="004479D8">
          <w:rPr>
            <w:rFonts w:hint="eastAsia"/>
            <w:noProof/>
            <w:lang w:eastAsia="ja-JP"/>
          </w:rPr>
          <w:t xml:space="preserve">, </w:t>
        </w:r>
        <w:r w:rsidR="004479D8">
          <w:rPr>
            <w:rFonts w:hint="eastAsia"/>
            <w:noProof/>
            <w:lang w:eastAsia="ja-JP"/>
          </w:rPr>
          <w:t>本検証のように</w:t>
        </w:r>
      </w:ins>
      <w:ins w:id="1190" w:author="中村 優太" w:date="2019-01-30T10:40:00Z">
        <w:r w:rsidR="001535ED" w:rsidRPr="00B84442">
          <w:rPr>
            <w:rFonts w:hint="eastAsia"/>
            <w:noProof/>
            <w:lang w:eastAsia="ja-JP"/>
          </w:rPr>
          <w:t>限られたデータ量であっても</w:t>
        </w:r>
        <w:r w:rsidR="001535ED" w:rsidRPr="00B84442">
          <w:rPr>
            <w:rFonts w:hint="eastAsia"/>
            <w:noProof/>
            <w:lang w:eastAsia="ja-JP"/>
          </w:rPr>
          <w:t>fine-tuning</w:t>
        </w:r>
        <w:r w:rsidR="001535ED" w:rsidRPr="00B84442">
          <w:rPr>
            <w:rFonts w:hint="eastAsia"/>
            <w:noProof/>
            <w:lang w:eastAsia="ja-JP"/>
          </w:rPr>
          <w:t>の元とするネットワークを精査することで動画</w:t>
        </w:r>
        <w:r w:rsidR="001535ED">
          <w:rPr>
            <w:rFonts w:hint="eastAsia"/>
            <w:noProof/>
            <w:lang w:eastAsia="ja-JP"/>
          </w:rPr>
          <w:t>を扱うタスクの学習を行えることを示唆している</w:t>
        </w:r>
        <w:r w:rsidR="001535ED">
          <w:rPr>
            <w:rFonts w:hint="eastAsia"/>
            <w:noProof/>
            <w:lang w:eastAsia="ja-JP"/>
          </w:rPr>
          <w:t xml:space="preserve">. </w:t>
        </w:r>
      </w:ins>
    </w:p>
    <w:p w14:paraId="07C70965" w14:textId="77777777" w:rsidR="001535ED" w:rsidRDefault="001535ED" w:rsidP="001535ED">
      <w:pPr>
        <w:ind w:firstLine="600"/>
        <w:rPr>
          <w:ins w:id="1191" w:author="中村 優太" w:date="2019-01-30T10:40:00Z"/>
          <w:noProof/>
          <w:lang w:eastAsia="ja-JP"/>
        </w:rPr>
      </w:pPr>
      <w:ins w:id="1192" w:author="中村 優太" w:date="2019-01-30T10:40:00Z">
        <w:r>
          <w:rPr>
            <w:noProof/>
            <w:lang w:eastAsia="ja-JP"/>
          </w:rPr>
          <w:br w:type="page"/>
        </w:r>
      </w:ins>
    </w:p>
    <w:p w14:paraId="1A1173FC" w14:textId="431B0420" w:rsidR="001C2FF7" w:rsidRPr="000A13CF" w:rsidDel="003D2B44" w:rsidRDefault="00ED25C7" w:rsidP="006F0738">
      <w:pPr>
        <w:pStyle w:val="FirstParagraph"/>
        <w:rPr>
          <w:del w:id="1193" w:author="中村 優太" w:date="2019-01-30T12:26:00Z"/>
        </w:rPr>
      </w:pPr>
      <w:del w:id="1194" w:author="中村 優太" w:date="2019-01-30T10:40:00Z">
        <w:r w:rsidDel="001535ED">
          <w:rPr>
            <w:noProof/>
          </w:rPr>
          <w:lastRenderedPageBreak/>
          <w:delText xml:space="preserve"> </w:delText>
        </w:r>
      </w:del>
      <w:del w:id="1195" w:author="中村 優太" w:date="2019-01-30T10:36:00Z">
        <w:r w:rsidR="00FA2D59" w:rsidDel="00250CAB">
          <w:rPr>
            <w:rFonts w:hint="eastAsia"/>
            <w:noProof/>
          </w:rPr>
          <w:delText>これは少量のデータを用いた動画認識タスクのために</w:delText>
        </w:r>
      </w:del>
      <w:del w:id="1196" w:author="中村 優太" w:date="2019-01-29T18:26:00Z">
        <w:r w:rsidR="00FA2D59" w:rsidDel="004D4F16">
          <w:rPr>
            <w:rFonts w:hint="eastAsia"/>
            <w:noProof/>
          </w:rPr>
          <w:delText>畳み込みニューラルネットワーク</w:delText>
        </w:r>
      </w:del>
      <w:del w:id="1197" w:author="中村 優太" w:date="2019-01-30T10:36:00Z">
        <w:r w:rsidR="00FA2D59" w:rsidDel="00250CAB">
          <w:rPr>
            <w:rFonts w:hint="eastAsia"/>
            <w:noProof/>
          </w:rPr>
          <w:delText>を</w:delText>
        </w:r>
        <w:r w:rsidR="00FA2D59" w:rsidDel="00250CAB">
          <w:rPr>
            <w:rFonts w:hint="eastAsia"/>
            <w:noProof/>
          </w:rPr>
          <w:delText>fine-tuning</w:delText>
        </w:r>
        <w:r w:rsidR="00FA2D59" w:rsidDel="00250CAB">
          <w:rPr>
            <w:rFonts w:hint="eastAsia"/>
            <w:noProof/>
          </w:rPr>
          <w:delText>する場合においては</w:delText>
        </w:r>
        <w:r w:rsidR="00874421" w:rsidDel="00250CAB">
          <w:rPr>
            <w:rFonts w:hint="eastAsia"/>
            <w:noProof/>
          </w:rPr>
          <w:delText xml:space="preserve">, </w:delText>
        </w:r>
        <w:r w:rsidR="00FA2D59" w:rsidDel="00250CAB">
          <w:rPr>
            <w:rFonts w:hint="eastAsia"/>
            <w:noProof/>
          </w:rPr>
          <w:delText>データ量が多い静止画においてターゲットとするタスクに類似するタスクを学習し</w:delText>
        </w:r>
        <w:r w:rsidR="00874421" w:rsidDel="00250CAB">
          <w:rPr>
            <w:rFonts w:hint="eastAsia"/>
            <w:noProof/>
          </w:rPr>
          <w:delText xml:space="preserve">, </w:delText>
        </w:r>
        <w:r w:rsidR="00FA2D59" w:rsidDel="00250CAB">
          <w:rPr>
            <w:rFonts w:hint="eastAsia"/>
            <w:noProof/>
          </w:rPr>
          <w:delText>それを平均化拡張によって拡張した後に</w:delText>
        </w:r>
        <w:r w:rsidR="00FA2D59" w:rsidDel="00250CAB">
          <w:rPr>
            <w:rFonts w:hint="eastAsia"/>
            <w:noProof/>
          </w:rPr>
          <w:delText>fine-tuning</w:delText>
        </w:r>
        <w:r w:rsidR="00FA2D59" w:rsidDel="00250CAB">
          <w:rPr>
            <w:rFonts w:hint="eastAsia"/>
            <w:noProof/>
          </w:rPr>
          <w:delText>を行う方法が優れていることが示唆している</w:delText>
        </w:r>
        <w:r w:rsidR="00874421" w:rsidDel="00250CAB">
          <w:rPr>
            <w:rFonts w:hint="eastAsia"/>
            <w:noProof/>
          </w:rPr>
          <w:delText>.</w:delText>
        </w:r>
      </w:del>
      <w:del w:id="1198" w:author="中村 優太" w:date="2019-01-30T10:37:00Z">
        <w:r w:rsidR="00874421" w:rsidDel="00250CAB">
          <w:rPr>
            <w:rFonts w:hint="eastAsia"/>
            <w:noProof/>
          </w:rPr>
          <w:delText xml:space="preserve"> </w:delText>
        </w:r>
      </w:del>
    </w:p>
    <w:p w14:paraId="02D6F7F1" w14:textId="56A8C996" w:rsidR="0098423F" w:rsidDel="003D2B44" w:rsidRDefault="0098423F">
      <w:pPr>
        <w:pStyle w:val="FirstParagraph"/>
        <w:ind w:firstLineChars="0" w:firstLine="0"/>
        <w:rPr>
          <w:del w:id="1199" w:author="中村 優太" w:date="2019-01-30T12:26:00Z"/>
          <w:rFonts w:asciiTheme="majorHAnsi" w:eastAsiaTheme="majorEastAsia" w:hAnsiTheme="majorHAnsi" w:cstheme="majorBidi"/>
          <w:b/>
          <w:bCs/>
          <w:noProof/>
          <w:color w:val="000000" w:themeColor="text1"/>
          <w:sz w:val="32"/>
          <w:szCs w:val="32"/>
        </w:rPr>
        <w:pPrChange w:id="1200" w:author="中村 優太" w:date="2019-01-30T12:26:00Z">
          <w:pPr>
            <w:ind w:firstLine="600"/>
          </w:pPr>
        </w:pPrChange>
      </w:pPr>
      <w:bookmarkStart w:id="1201" w:name="謝辞"/>
      <w:bookmarkStart w:id="1202" w:name="_Toc533783303"/>
      <w:bookmarkStart w:id="1203" w:name="_Toc533784046"/>
      <w:del w:id="1204" w:author="中村 優太" w:date="2019-01-30T12:26:00Z">
        <w:r w:rsidDel="003D2B44">
          <w:rPr>
            <w:noProof/>
          </w:rPr>
          <w:br w:type="page"/>
        </w:r>
      </w:del>
    </w:p>
    <w:p w14:paraId="2A9B4285" w14:textId="4CF2348E" w:rsidR="001C2FF7" w:rsidRPr="000A13CF" w:rsidRDefault="00624158">
      <w:pPr>
        <w:pStyle w:val="1"/>
      </w:pPr>
      <w:bookmarkStart w:id="1205" w:name="_Toc536624137"/>
      <w:r w:rsidRPr="000A13CF">
        <w:t>謝辞</w:t>
      </w:r>
      <w:bookmarkEnd w:id="1201"/>
      <w:bookmarkEnd w:id="1202"/>
      <w:bookmarkEnd w:id="1203"/>
      <w:bookmarkEnd w:id="1205"/>
    </w:p>
    <w:p w14:paraId="2153B618" w14:textId="0597A296" w:rsidR="001C2FF7" w:rsidRDefault="00624158">
      <w:pPr>
        <w:pStyle w:val="FirstParagraph"/>
        <w:rPr>
          <w:noProof/>
        </w:rPr>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 xml:space="preserve">. </w:t>
      </w:r>
      <w:r w:rsidR="004C0E66" w:rsidRPr="004C0E66">
        <w:rPr>
          <w:noProof/>
        </w:rPr>
        <w:t>ATR</w:t>
      </w:r>
      <w:r w:rsidR="004C0E66" w:rsidRPr="004C0E66">
        <w:rPr>
          <w:rFonts w:hint="eastAsia"/>
          <w:noProof/>
        </w:rPr>
        <w:t>脳情報研究所の堀川友慈主任研究員には，論文の推敲にお世話になり感謝いたします</w:t>
      </w:r>
      <w:r w:rsidR="004B02F6">
        <w:rPr>
          <w:rFonts w:hint="eastAsia"/>
          <w:noProof/>
        </w:rPr>
        <w:t xml:space="preserve">. </w:t>
      </w:r>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w:t>
      </w:r>
      <w:ins w:id="1206" w:author="中村 優太" w:date="2019-01-30T13:02:00Z">
        <w:r w:rsidR="00F22C06" w:rsidRPr="000A13CF">
          <w:rPr>
            <w:noProof/>
          </w:rPr>
          <w:t xml:space="preserve">ATR </w:t>
        </w:r>
        <w:r w:rsidR="00F22C06">
          <w:rPr>
            <w:noProof/>
          </w:rPr>
          <w:t>脳情報研究所の</w:t>
        </w:r>
      </w:ins>
      <w:ins w:id="1207" w:author="中村 優太" w:date="2019-01-30T13:04:00Z">
        <w:r w:rsidR="00F22C06" w:rsidRPr="00F22C06">
          <w:rPr>
            <w:rFonts w:hint="eastAsia"/>
            <w:noProof/>
          </w:rPr>
          <w:t>田中美里</w:t>
        </w:r>
        <w:r w:rsidR="00F22C06">
          <w:rPr>
            <w:rFonts w:hint="eastAsia"/>
            <w:noProof/>
          </w:rPr>
          <w:t>研究</w:t>
        </w:r>
      </w:ins>
      <w:ins w:id="1208" w:author="中村 優太" w:date="2019-01-30T13:02:00Z">
        <w:r w:rsidR="00F22C06" w:rsidRPr="000A13CF">
          <w:rPr>
            <w:noProof/>
          </w:rPr>
          <w:t>員</w:t>
        </w:r>
        <w:r w:rsidR="00F22C06">
          <w:rPr>
            <w:rFonts w:hint="eastAsia"/>
            <w:noProof/>
          </w:rPr>
          <w:t>には</w:t>
        </w:r>
        <w:r w:rsidR="00F22C06">
          <w:rPr>
            <w:rFonts w:hint="eastAsia"/>
            <w:noProof/>
          </w:rPr>
          <w:t xml:space="preserve">, </w:t>
        </w:r>
      </w:ins>
      <w:ins w:id="1209" w:author="中村 優太" w:date="2019-01-30T13:05:00Z">
        <w:r w:rsidR="00F22C06">
          <w:rPr>
            <w:rFonts w:hint="eastAsia"/>
            <w:noProof/>
          </w:rPr>
          <w:t>論文の推敲にお世話になり感謝いたします</w:t>
        </w:r>
        <w:r w:rsidR="00F22C06">
          <w:rPr>
            <w:rFonts w:hint="eastAsia"/>
            <w:noProof/>
          </w:rPr>
          <w:t xml:space="preserve">. </w:t>
        </w:r>
      </w:ins>
      <w:r w:rsidRPr="000A13CF">
        <w:rPr>
          <w:noProof/>
        </w:rPr>
        <w:t>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rsidP="00FC0874">
      <w:pPr>
        <w:ind w:firstLine="600"/>
        <w:rPr>
          <w:lang w:eastAsia="ja-JP"/>
        </w:rPr>
      </w:pPr>
      <w:r>
        <w:rPr>
          <w:lang w:eastAsia="ja-JP"/>
        </w:rPr>
        <w:br w:type="page"/>
      </w:r>
    </w:p>
    <w:bookmarkStart w:id="1210" w:name="_Toc533783304" w:displacedByCustomXml="next"/>
    <w:bookmarkStart w:id="1211" w:name="_Toc533784047" w:displacedByCustomXml="next"/>
    <w:bookmarkStart w:id="1212" w:name="_Toc536624138"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p w14:paraId="034B8406" w14:textId="564A48BD" w:rsidR="00FC0874" w:rsidRDefault="00FC0874" w:rsidP="006F0738">
          <w:pPr>
            <w:pStyle w:val="1"/>
          </w:pPr>
          <w:r>
            <w:rPr>
              <w:lang w:val="ja-JP"/>
            </w:rPr>
            <w:t>参考文献</w:t>
          </w:r>
        </w:p>
        <w:bookmarkEnd w:id="1210" w:displacedByCustomXml="next"/>
        <w:bookmarkEnd w:id="1211" w:displacedByCustomXml="next"/>
      </w:sdtContent>
    </w:sdt>
    <w:bookmarkEnd w:id="1212" w:displacedByCustomXml="prev"/>
    <w:p w14:paraId="6D8D610E" w14:textId="3DBFC866" w:rsidR="004C0E66" w:rsidRPr="00260ED2" w:rsidRDefault="00761DC4" w:rsidP="006F0738">
      <w:pPr>
        <w:pStyle w:val="a7"/>
        <w:spacing w:line="300" w:lineRule="auto"/>
        <w:rPr>
          <w:i w:val="0"/>
          <w:rPrChange w:id="1213" w:author="中村 優太" w:date="2019-01-29T16:16:00Z">
            <w:rPr/>
          </w:rPrChange>
        </w:rPr>
      </w:pPr>
      <w:r w:rsidRPr="00260ED2">
        <w:rPr>
          <w:i w:val="0"/>
          <w:lang w:eastAsia="ja-JP"/>
          <w:rPrChange w:id="1214" w:author="中村 優太" w:date="2019-01-29T16:16:00Z">
            <w:rPr>
              <w:lang w:eastAsia="ja-JP"/>
            </w:rPr>
          </w:rPrChange>
        </w:rPr>
        <w:fldChar w:fldCharType="begin" w:fldLock="1"/>
      </w:r>
      <w:r w:rsidRPr="00260ED2">
        <w:rPr>
          <w:i w:val="0"/>
          <w:lang w:eastAsia="ja-JP"/>
          <w:rPrChange w:id="1215" w:author="中村 優太" w:date="2019-01-29T16:16:00Z">
            <w:rPr>
              <w:lang w:eastAsia="ja-JP"/>
            </w:rPr>
          </w:rPrChange>
        </w:rPr>
        <w:instrText xml:space="preserve">ADDIN Mendeley Bibliography CSL_BIBLIOGRAPHY </w:instrText>
      </w:r>
      <w:r w:rsidRPr="00260ED2">
        <w:rPr>
          <w:i w:val="0"/>
          <w:lang w:eastAsia="ja-JP"/>
          <w:rPrChange w:id="1216" w:author="中村 優太" w:date="2019-01-29T16:16:00Z">
            <w:rPr/>
          </w:rPrChange>
        </w:rPr>
        <w:fldChar w:fldCharType="separate"/>
      </w:r>
      <w:r w:rsidR="004C0E66" w:rsidRPr="00260ED2">
        <w:rPr>
          <w:i w:val="0"/>
          <w:rPrChange w:id="1217" w:author="中村 優太" w:date="2019-01-29T16:16:00Z">
            <w:rPr/>
          </w:rPrChange>
        </w:rPr>
        <w:t xml:space="preserve">Carreira, J., &amp; Zisserman, A. (2017). Quo Vadis, action recognition? A new model and the kinetics dataset. </w:t>
      </w:r>
      <w:r w:rsidR="004C0E66" w:rsidRPr="00E13153">
        <w:rPr>
          <w:i w:val="0"/>
          <w:rPrChange w:id="1218" w:author="中村 優太" w:date="2019-01-29T16:21:00Z">
            <w:rPr/>
          </w:rPrChange>
        </w:rPr>
        <w:t>In</w:t>
      </w:r>
      <w:r w:rsidR="004C0E66" w:rsidRPr="00260ED2">
        <w:t xml:space="preserve"> Proceedings - 30th IEEE Conference on Computer Vision and Pattern Recognition, CVPR 2017.</w:t>
      </w:r>
    </w:p>
    <w:p w14:paraId="715561B6" w14:textId="648819F4" w:rsidR="004C0E66" w:rsidRPr="00260ED2" w:rsidRDefault="004C0E66" w:rsidP="006F0738">
      <w:pPr>
        <w:pStyle w:val="a7"/>
        <w:rPr>
          <w:i w:val="0"/>
          <w:rPrChange w:id="1219" w:author="中村 優太" w:date="2019-01-29T16:16:00Z">
            <w:rPr/>
          </w:rPrChange>
        </w:rPr>
      </w:pPr>
      <w:r w:rsidRPr="00260ED2">
        <w:rPr>
          <w:i w:val="0"/>
          <w:rPrChange w:id="1220" w:author="中村 優太" w:date="2019-01-29T16:16:00Z">
            <w:rPr/>
          </w:rPrChange>
        </w:rPr>
        <w:t>Goodfellow, I., Pouget-Abadie, J., Mirza, M., Xu, B., Warde-Farley, D., Ozair, S.</w:t>
      </w:r>
      <w:ins w:id="1221" w:author="中村 優太" w:date="2019-01-29T16:45:00Z">
        <w:r w:rsidR="000D6659">
          <w:rPr>
            <w:i w:val="0"/>
          </w:rPr>
          <w:t>, Courville, A.,</w:t>
        </w:r>
      </w:ins>
      <w:del w:id="1222" w:author="中村 優太" w:date="2019-01-29T16:45:00Z">
        <w:r w:rsidRPr="00260ED2" w:rsidDel="000D6659">
          <w:rPr>
            <w:i w:val="0"/>
            <w:rPrChange w:id="1223" w:author="中村 優太" w:date="2019-01-29T16:16:00Z">
              <w:rPr/>
            </w:rPrChange>
          </w:rPr>
          <w:delText>, …</w:delText>
        </w:r>
      </w:del>
      <w:r w:rsidRPr="00260ED2">
        <w:rPr>
          <w:i w:val="0"/>
          <w:rPrChange w:id="1224" w:author="中村 優太" w:date="2019-01-29T16:16:00Z">
            <w:rPr/>
          </w:rPrChange>
        </w:rPr>
        <w:t xml:space="preserve"> </w:t>
      </w:r>
      <w:ins w:id="1225" w:author="中村 優太" w:date="2019-01-29T16:46:00Z">
        <w:r w:rsidR="000D6659">
          <w:rPr>
            <w:i w:val="0"/>
          </w:rPr>
          <w:t xml:space="preserve">&amp; </w:t>
        </w:r>
      </w:ins>
      <w:r w:rsidRPr="00260ED2">
        <w:rPr>
          <w:i w:val="0"/>
          <w:rPrChange w:id="1226" w:author="中村 優太" w:date="2019-01-29T16:16:00Z">
            <w:rPr/>
          </w:rPrChange>
        </w:rPr>
        <w:t>Bengio, Y. (2014). Generative adversarial nets.</w:t>
      </w:r>
      <w:r w:rsidRPr="00E13153">
        <w:rPr>
          <w:i w:val="0"/>
          <w:rPrChange w:id="1227" w:author="中村 優太" w:date="2019-01-29T16:21:00Z">
            <w:rPr/>
          </w:rPrChange>
        </w:rPr>
        <w:t xml:space="preserve"> In</w:t>
      </w:r>
      <w:r w:rsidRPr="00260ED2">
        <w:t xml:space="preserve"> Advances in neural information processing systems</w:t>
      </w:r>
      <w:ins w:id="1228" w:author="中村 優太" w:date="2019-01-30T14:20:00Z">
        <w:r w:rsidR="00800BAF">
          <w:rPr>
            <w:i w:val="0"/>
          </w:rPr>
          <w:t xml:space="preserve">, </w:t>
        </w:r>
      </w:ins>
      <w:del w:id="1229" w:author="中村 優太" w:date="2019-01-30T14:20:00Z">
        <w:r w:rsidRPr="00260ED2" w:rsidDel="00800BAF">
          <w:rPr>
            <w:i w:val="0"/>
            <w:rPrChange w:id="1230" w:author="中村 優太" w:date="2019-01-29T16:16:00Z">
              <w:rPr/>
            </w:rPrChange>
          </w:rPr>
          <w:delText xml:space="preserve"> (pp. </w:delText>
        </w:r>
      </w:del>
      <w:r w:rsidRPr="00260ED2">
        <w:rPr>
          <w:i w:val="0"/>
          <w:rPrChange w:id="1231" w:author="中村 優太" w:date="2019-01-29T16:16:00Z">
            <w:rPr/>
          </w:rPrChange>
        </w:rPr>
        <w:t>2672–2680</w:t>
      </w:r>
      <w:del w:id="1232" w:author="中村 優太" w:date="2019-01-30T14:20:00Z">
        <w:r w:rsidRPr="00260ED2" w:rsidDel="00800BAF">
          <w:rPr>
            <w:i w:val="0"/>
            <w:rPrChange w:id="1233" w:author="中村 優太" w:date="2019-01-29T16:16:00Z">
              <w:rPr/>
            </w:rPrChange>
          </w:rPr>
          <w:delText>)</w:delText>
        </w:r>
      </w:del>
      <w:r w:rsidRPr="00260ED2">
        <w:rPr>
          <w:i w:val="0"/>
          <w:rPrChange w:id="1234" w:author="中村 優太" w:date="2019-01-29T16:16:00Z">
            <w:rPr/>
          </w:rPrChange>
        </w:rPr>
        <w:t>.</w:t>
      </w:r>
    </w:p>
    <w:p w14:paraId="739286B0" w14:textId="54589489" w:rsidR="004C0E66" w:rsidRPr="00260ED2" w:rsidRDefault="004C0E66" w:rsidP="006F0738">
      <w:pPr>
        <w:pStyle w:val="a7"/>
        <w:rPr>
          <w:i w:val="0"/>
          <w:rPrChange w:id="1235" w:author="中村 優太" w:date="2019-01-29T16:16:00Z">
            <w:rPr/>
          </w:rPrChange>
        </w:rPr>
      </w:pPr>
      <w:r w:rsidRPr="00260ED2">
        <w:rPr>
          <w:i w:val="0"/>
          <w:rPrChange w:id="1236" w:author="中村 優太" w:date="2019-01-29T16:16:00Z">
            <w:rPr/>
          </w:rPrChange>
        </w:rPr>
        <w:t xml:space="preserve">He, K., Zhang, X., Ren, S., &amp; Sun, J. (2016). Deep residual learning for image recognition. </w:t>
      </w:r>
      <w:r w:rsidRPr="00E13153">
        <w:rPr>
          <w:i w:val="0"/>
          <w:rPrChange w:id="1237" w:author="中村 優太" w:date="2019-01-29T16:21:00Z">
            <w:rPr/>
          </w:rPrChange>
        </w:rPr>
        <w:t>In</w:t>
      </w:r>
      <w:r w:rsidRPr="00260ED2">
        <w:t xml:space="preserve"> Proceedings of the IEEE conference on computer vision and pattern recognition</w:t>
      </w:r>
      <w:ins w:id="1238" w:author="中村 優太" w:date="2019-01-30T14:20:00Z">
        <w:r w:rsidR="00800BAF">
          <w:rPr>
            <w:i w:val="0"/>
          </w:rPr>
          <w:t>,</w:t>
        </w:r>
      </w:ins>
      <w:del w:id="1239" w:author="中村 優太" w:date="2019-01-30T14:20:00Z">
        <w:r w:rsidRPr="00260ED2" w:rsidDel="00800BAF">
          <w:delText xml:space="preserve"> </w:delText>
        </w:r>
        <w:r w:rsidRPr="00260ED2" w:rsidDel="00800BAF">
          <w:rPr>
            <w:i w:val="0"/>
            <w:rPrChange w:id="1240" w:author="中村 優太" w:date="2019-01-29T16:16:00Z">
              <w:rPr/>
            </w:rPrChange>
          </w:rPr>
          <w:delText>(pp.</w:delText>
        </w:r>
      </w:del>
      <w:r w:rsidRPr="00260ED2">
        <w:rPr>
          <w:i w:val="0"/>
          <w:rPrChange w:id="1241" w:author="中村 優太" w:date="2019-01-29T16:16:00Z">
            <w:rPr/>
          </w:rPrChange>
        </w:rPr>
        <w:t xml:space="preserve"> 770–778</w:t>
      </w:r>
      <w:del w:id="1242" w:author="中村 優太" w:date="2019-01-30T14:20:00Z">
        <w:r w:rsidRPr="00260ED2" w:rsidDel="00800BAF">
          <w:rPr>
            <w:i w:val="0"/>
            <w:rPrChange w:id="1243" w:author="中村 優太" w:date="2019-01-29T16:16:00Z">
              <w:rPr/>
            </w:rPrChange>
          </w:rPr>
          <w:delText>)</w:delText>
        </w:r>
      </w:del>
      <w:r w:rsidRPr="00260ED2">
        <w:rPr>
          <w:i w:val="0"/>
          <w:rPrChange w:id="1244" w:author="中村 優太" w:date="2019-01-29T16:16:00Z">
            <w:rPr/>
          </w:rPrChange>
        </w:rPr>
        <w:t>.</w:t>
      </w:r>
    </w:p>
    <w:p w14:paraId="57460CA4" w14:textId="5DF15226" w:rsidR="004C0E66" w:rsidRPr="00260ED2" w:rsidRDefault="004C0E66" w:rsidP="006F0738">
      <w:pPr>
        <w:pStyle w:val="a7"/>
        <w:rPr>
          <w:i w:val="0"/>
          <w:rPrChange w:id="1245" w:author="中村 優太" w:date="2019-01-29T16:16:00Z">
            <w:rPr/>
          </w:rPrChange>
        </w:rPr>
      </w:pPr>
      <w:del w:id="1246" w:author="中村 優太" w:date="2019-01-29T17:36:00Z">
        <w:r w:rsidRPr="00260ED2" w:rsidDel="009D75AB">
          <w:rPr>
            <w:i w:val="0"/>
            <w:rPrChange w:id="1247" w:author="中村 優太" w:date="2019-01-29T16:16:00Z">
              <w:rPr/>
            </w:rPrChange>
          </w:rPr>
          <w:delText xml:space="preserve">Jia </w:delText>
        </w:r>
      </w:del>
      <w:r w:rsidRPr="00260ED2">
        <w:rPr>
          <w:i w:val="0"/>
          <w:rPrChange w:id="1248" w:author="中村 優太" w:date="2019-01-29T16:16:00Z">
            <w:rPr/>
          </w:rPrChange>
        </w:rPr>
        <w:t>Deng,</w:t>
      </w:r>
      <w:ins w:id="1249" w:author="中村 優太" w:date="2019-01-29T17:36:00Z">
        <w:r w:rsidR="009D75AB">
          <w:rPr>
            <w:i w:val="0"/>
          </w:rPr>
          <w:t xml:space="preserve"> J., </w:t>
        </w:r>
      </w:ins>
      <w:del w:id="1250" w:author="中村 優太" w:date="2019-01-29T17:36:00Z">
        <w:r w:rsidRPr="00260ED2" w:rsidDel="009D75AB">
          <w:rPr>
            <w:i w:val="0"/>
            <w:rPrChange w:id="1251" w:author="中村 優太" w:date="2019-01-29T16:16:00Z">
              <w:rPr/>
            </w:rPrChange>
          </w:rPr>
          <w:delText xml:space="preserve"> Wei </w:delText>
        </w:r>
      </w:del>
      <w:r w:rsidRPr="00260ED2">
        <w:rPr>
          <w:i w:val="0"/>
          <w:rPrChange w:id="1252" w:author="中村 優太" w:date="2019-01-29T16:16:00Z">
            <w:rPr/>
          </w:rPrChange>
        </w:rPr>
        <w:t>Dong,</w:t>
      </w:r>
      <w:ins w:id="1253" w:author="中村 優太" w:date="2019-01-29T17:36:00Z">
        <w:r w:rsidR="009D75AB">
          <w:rPr>
            <w:i w:val="0"/>
          </w:rPr>
          <w:t xml:space="preserve"> W.,</w:t>
        </w:r>
      </w:ins>
      <w:r w:rsidRPr="00260ED2">
        <w:rPr>
          <w:i w:val="0"/>
          <w:rPrChange w:id="1254" w:author="中村 優太" w:date="2019-01-29T16:16:00Z">
            <w:rPr/>
          </w:rPrChange>
        </w:rPr>
        <w:t xml:space="preserve"> Socher, R., </w:t>
      </w:r>
      <w:del w:id="1255" w:author="中村 優太" w:date="2019-01-29T17:37:00Z">
        <w:r w:rsidRPr="00260ED2" w:rsidDel="009D75AB">
          <w:rPr>
            <w:i w:val="0"/>
            <w:rPrChange w:id="1256" w:author="中村 優太" w:date="2019-01-29T16:16:00Z">
              <w:rPr/>
            </w:rPrChange>
          </w:rPr>
          <w:delText xml:space="preserve">Li-Jia </w:delText>
        </w:r>
      </w:del>
      <w:r w:rsidRPr="00260ED2">
        <w:rPr>
          <w:i w:val="0"/>
          <w:rPrChange w:id="1257" w:author="中村 優太" w:date="2019-01-29T16:16:00Z">
            <w:rPr/>
          </w:rPrChange>
        </w:rPr>
        <w:t>Li,</w:t>
      </w:r>
      <w:ins w:id="1258" w:author="中村 優太" w:date="2019-01-29T17:37:00Z">
        <w:r w:rsidR="009D75AB">
          <w:rPr>
            <w:i w:val="0"/>
          </w:rPr>
          <w:t xml:space="preserve"> L.,</w:t>
        </w:r>
      </w:ins>
      <w:r w:rsidRPr="00260ED2">
        <w:rPr>
          <w:i w:val="0"/>
          <w:rPrChange w:id="1259" w:author="中村 優太" w:date="2019-01-29T16:16:00Z">
            <w:rPr/>
          </w:rPrChange>
        </w:rPr>
        <w:t xml:space="preserve"> </w:t>
      </w:r>
      <w:del w:id="1260" w:author="中村 優太" w:date="2019-01-29T17:37:00Z">
        <w:r w:rsidRPr="00260ED2" w:rsidDel="009D75AB">
          <w:rPr>
            <w:i w:val="0"/>
            <w:rPrChange w:id="1261" w:author="中村 優太" w:date="2019-01-29T16:16:00Z">
              <w:rPr/>
            </w:rPrChange>
          </w:rPr>
          <w:delText xml:space="preserve">Kai </w:delText>
        </w:r>
      </w:del>
      <w:r w:rsidRPr="00260ED2">
        <w:rPr>
          <w:i w:val="0"/>
          <w:rPrChange w:id="1262" w:author="中村 優太" w:date="2019-01-29T16:16:00Z">
            <w:rPr/>
          </w:rPrChange>
        </w:rPr>
        <w:t>Li,</w:t>
      </w:r>
      <w:ins w:id="1263" w:author="中村 優太" w:date="2019-01-29T17:37:00Z">
        <w:r w:rsidR="009D75AB">
          <w:rPr>
            <w:i w:val="0"/>
          </w:rPr>
          <w:t xml:space="preserve"> K.,</w:t>
        </w:r>
      </w:ins>
      <w:r w:rsidRPr="00260ED2">
        <w:rPr>
          <w:i w:val="0"/>
          <w:rPrChange w:id="1264" w:author="中村 優太" w:date="2019-01-29T16:16:00Z">
            <w:rPr/>
          </w:rPrChange>
        </w:rPr>
        <w:t xml:space="preserve"> &amp; </w:t>
      </w:r>
      <w:del w:id="1265" w:author="中村 優太" w:date="2019-01-29T17:37:00Z">
        <w:r w:rsidRPr="00260ED2" w:rsidDel="009D75AB">
          <w:rPr>
            <w:i w:val="0"/>
            <w:rPrChange w:id="1266" w:author="中村 優太" w:date="2019-01-29T16:16:00Z">
              <w:rPr/>
            </w:rPrChange>
          </w:rPr>
          <w:delText xml:space="preserve">Li </w:delText>
        </w:r>
      </w:del>
      <w:r w:rsidRPr="00260ED2">
        <w:rPr>
          <w:i w:val="0"/>
          <w:rPrChange w:id="1267" w:author="中村 優太" w:date="2019-01-29T16:16:00Z">
            <w:rPr/>
          </w:rPrChange>
        </w:rPr>
        <w:t>Fei-Fei</w:t>
      </w:r>
      <w:ins w:id="1268" w:author="中村 優太" w:date="2019-01-29T17:37:00Z">
        <w:r w:rsidR="009D75AB">
          <w:rPr>
            <w:i w:val="0"/>
          </w:rPr>
          <w:t>, L</w:t>
        </w:r>
      </w:ins>
      <w:r w:rsidRPr="00260ED2">
        <w:rPr>
          <w:i w:val="0"/>
          <w:rPrChange w:id="1269" w:author="中村 優太" w:date="2019-01-29T16:16:00Z">
            <w:rPr/>
          </w:rPrChange>
        </w:rPr>
        <w:t xml:space="preserve">. (2009). ImageNet: A large-scale hierarchical image database. </w:t>
      </w:r>
      <w:r w:rsidRPr="00E13153">
        <w:rPr>
          <w:i w:val="0"/>
          <w:rPrChange w:id="1270" w:author="中村 優太" w:date="2019-01-29T16:21:00Z">
            <w:rPr/>
          </w:rPrChange>
        </w:rPr>
        <w:t>In</w:t>
      </w:r>
      <w:r w:rsidRPr="00260ED2">
        <w:t xml:space="preserve"> 2009 IEEE Conference on Computer Vision and Pattern Recognition</w:t>
      </w:r>
      <w:r w:rsidRPr="00260ED2">
        <w:rPr>
          <w:i w:val="0"/>
          <w:rPrChange w:id="1271" w:author="中村 優太" w:date="2019-01-29T16:16:00Z">
            <w:rPr/>
          </w:rPrChange>
        </w:rPr>
        <w:t>.</w:t>
      </w:r>
    </w:p>
    <w:p w14:paraId="355FCF6A" w14:textId="556F0493" w:rsidR="004C0E66" w:rsidRPr="00260ED2" w:rsidRDefault="004C0E66" w:rsidP="006F0738">
      <w:pPr>
        <w:pStyle w:val="a7"/>
        <w:rPr>
          <w:i w:val="0"/>
          <w:rPrChange w:id="1272" w:author="中村 優太" w:date="2019-01-29T16:16:00Z">
            <w:rPr/>
          </w:rPrChange>
        </w:rPr>
      </w:pPr>
      <w:r w:rsidRPr="00260ED2">
        <w:rPr>
          <w:i w:val="0"/>
          <w:rPrChange w:id="1273" w:author="中村 優太" w:date="2019-01-29T16:16:00Z">
            <w:rPr/>
          </w:rPrChange>
        </w:rPr>
        <w:t xml:space="preserve">Kay, W., Carreira, J., Simonyan, K., Zhang, B., Hillier, C., Vijayanarasimhan, S., </w:t>
      </w:r>
      <w:del w:id="1274" w:author="中村 優太" w:date="2019-01-29T16:33:00Z">
        <w:r w:rsidRPr="00260ED2" w:rsidDel="004A1A18">
          <w:rPr>
            <w:i w:val="0"/>
            <w:rPrChange w:id="1275" w:author="中村 優太" w:date="2019-01-29T16:16:00Z">
              <w:rPr/>
            </w:rPrChange>
          </w:rPr>
          <w:delText>… others</w:delText>
        </w:r>
      </w:del>
      <w:ins w:id="1276" w:author="中村 優太" w:date="2019-01-29T16:33:00Z">
        <w:r w:rsidR="004A1A18">
          <w:rPr>
            <w:i w:val="0"/>
          </w:rPr>
          <w:t>Viola, F</w:t>
        </w:r>
      </w:ins>
      <w:r w:rsidRPr="00260ED2">
        <w:rPr>
          <w:i w:val="0"/>
          <w:rPrChange w:id="1277" w:author="中村 優太" w:date="2019-01-29T16:16:00Z">
            <w:rPr/>
          </w:rPrChange>
        </w:rPr>
        <w:t>.</w:t>
      </w:r>
      <w:ins w:id="1278" w:author="中村 優太" w:date="2019-01-29T16:33:00Z">
        <w:r w:rsidR="004A1A18">
          <w:rPr>
            <w:i w:val="0"/>
          </w:rPr>
          <w:t xml:space="preserve">, Green, T., Back, T., Natsev, </w:t>
        </w:r>
      </w:ins>
      <w:ins w:id="1279" w:author="中村 優太" w:date="2019-01-29T16:34:00Z">
        <w:r w:rsidR="004A1A18">
          <w:rPr>
            <w:i w:val="0"/>
          </w:rPr>
          <w:t>P., Suleyman, M.,</w:t>
        </w:r>
      </w:ins>
      <w:ins w:id="1280" w:author="中村 優太" w:date="2019-01-29T16:35:00Z">
        <w:r w:rsidR="004A1A18">
          <w:rPr>
            <w:i w:val="0"/>
          </w:rPr>
          <w:t xml:space="preserve"> &amp; Zisserman, A.</w:t>
        </w:r>
      </w:ins>
      <w:ins w:id="1281" w:author="中村 優太" w:date="2019-01-29T16:34:00Z">
        <w:r w:rsidR="004A1A18">
          <w:rPr>
            <w:i w:val="0"/>
          </w:rPr>
          <w:t xml:space="preserve"> </w:t>
        </w:r>
      </w:ins>
      <w:r w:rsidRPr="00260ED2">
        <w:rPr>
          <w:i w:val="0"/>
          <w:rPrChange w:id="1282" w:author="中村 優太" w:date="2019-01-29T16:16:00Z">
            <w:rPr/>
          </w:rPrChange>
        </w:rPr>
        <w:t xml:space="preserve"> (2017). The kinetics human action video dataset. </w:t>
      </w:r>
      <w:r w:rsidRPr="00260ED2">
        <w:t>ArXiv Preprint ArXiv:1705.06950.</w:t>
      </w:r>
    </w:p>
    <w:p w14:paraId="37A4D533" w14:textId="33757601" w:rsidR="004C0E66" w:rsidRPr="00260ED2" w:rsidRDefault="004C0E66" w:rsidP="006F0738">
      <w:pPr>
        <w:pStyle w:val="a7"/>
        <w:rPr>
          <w:i w:val="0"/>
          <w:rPrChange w:id="1283" w:author="中村 優太" w:date="2019-01-29T16:16:00Z">
            <w:rPr/>
          </w:rPrChange>
        </w:rPr>
      </w:pPr>
      <w:r w:rsidRPr="00260ED2">
        <w:rPr>
          <w:i w:val="0"/>
          <w:rPrChange w:id="1284" w:author="中村 優太" w:date="2019-01-29T16:16:00Z">
            <w:rPr/>
          </w:rPrChange>
        </w:rPr>
        <w:t xml:space="preserve">Monfort, M., Andonian, A., Zhou, B., Ramakrishnan, K., Bargal, S. A., Yan, T., </w:t>
      </w:r>
      <w:del w:id="1285" w:author="中村 優太" w:date="2019-01-29T17:56:00Z">
        <w:r w:rsidRPr="00260ED2" w:rsidDel="006E6250">
          <w:rPr>
            <w:i w:val="0"/>
            <w:rPrChange w:id="1286" w:author="中村 優太" w:date="2019-01-29T16:16:00Z">
              <w:rPr/>
            </w:rPrChange>
          </w:rPr>
          <w:delText>… others</w:delText>
        </w:r>
      </w:del>
      <w:ins w:id="1287" w:author="中村 優太" w:date="2019-01-29T17:56:00Z">
        <w:r w:rsidR="006E6250">
          <w:rPr>
            <w:i w:val="0"/>
          </w:rPr>
          <w:t>Brown, L., Fan, Q., Gutfruend, D., Vondrick, C., &amp; Oliva, A</w:t>
        </w:r>
      </w:ins>
      <w:r w:rsidRPr="00260ED2">
        <w:rPr>
          <w:i w:val="0"/>
          <w:rPrChange w:id="1288" w:author="中村 優太" w:date="2019-01-29T16:16:00Z">
            <w:rPr/>
          </w:rPrChange>
        </w:rPr>
        <w:t xml:space="preserve">. (2018). Moments in time dataset: one million videos for event understanding. </w:t>
      </w:r>
      <w:r w:rsidRPr="00E13153">
        <w:t>ArXiv Preprint ArXiv:1801.03150.</w:t>
      </w:r>
    </w:p>
    <w:p w14:paraId="4993C823" w14:textId="2FD38865" w:rsidR="004C0E66" w:rsidRPr="00260ED2" w:rsidRDefault="004C0E66" w:rsidP="006F0738">
      <w:pPr>
        <w:pStyle w:val="a7"/>
        <w:rPr>
          <w:i w:val="0"/>
          <w:rPrChange w:id="1289" w:author="中村 優太" w:date="2019-01-29T16:16:00Z">
            <w:rPr/>
          </w:rPrChange>
        </w:rPr>
      </w:pPr>
      <w:r w:rsidRPr="00260ED2">
        <w:rPr>
          <w:i w:val="0"/>
          <w:rPrChange w:id="1290" w:author="中村 優太" w:date="2019-01-29T16:16:00Z">
            <w:rPr/>
          </w:rPrChange>
        </w:rPr>
        <w:t xml:space="preserve">Shelhamer, E., Long, J., &amp; Darrell, T. (2017). Fully Convolutional Networks for Semantic Segmentation. </w:t>
      </w:r>
      <w:r w:rsidRPr="00260ED2">
        <w:t>IEEE Transactions on Pattern Analysis and Machine Intelligence, 39</w:t>
      </w:r>
      <w:del w:id="1291" w:author="中村 優太" w:date="2019-01-29T17:58:00Z">
        <w:r w:rsidRPr="00260ED2" w:rsidDel="00AF0839">
          <w:delText>(4)</w:delText>
        </w:r>
      </w:del>
      <w:r w:rsidRPr="00260ED2">
        <w:rPr>
          <w:i w:val="0"/>
          <w:rPrChange w:id="1292" w:author="中村 優太" w:date="2019-01-29T16:16:00Z">
            <w:rPr/>
          </w:rPrChange>
        </w:rPr>
        <w:t>, 640–651.</w:t>
      </w:r>
    </w:p>
    <w:p w14:paraId="4571D2E9" w14:textId="65471F03" w:rsidR="004C0E66" w:rsidRPr="00260ED2" w:rsidRDefault="004C0E66" w:rsidP="006F0738">
      <w:pPr>
        <w:pStyle w:val="a7"/>
        <w:rPr>
          <w:i w:val="0"/>
          <w:rPrChange w:id="1293" w:author="中村 優太" w:date="2019-01-29T16:16:00Z">
            <w:rPr/>
          </w:rPrChange>
        </w:rPr>
      </w:pPr>
      <w:r w:rsidRPr="00260ED2">
        <w:rPr>
          <w:i w:val="0"/>
          <w:rPrChange w:id="1294" w:author="中村 優太" w:date="2019-01-29T16:16:00Z">
            <w:rPr/>
          </w:rPrChange>
        </w:rPr>
        <w:t xml:space="preserve">Tran, D., Bourdev, L., Fergus, R., Torresani, L., &amp; Paluri, M. (2015). Learning spatiotemporal features with 3d convolutional networks. </w:t>
      </w:r>
      <w:r w:rsidRPr="00E13153">
        <w:rPr>
          <w:i w:val="0"/>
          <w:rPrChange w:id="1295" w:author="中村 優太" w:date="2019-01-29T16:22:00Z">
            <w:rPr/>
          </w:rPrChange>
        </w:rPr>
        <w:t>In</w:t>
      </w:r>
      <w:r w:rsidRPr="00260ED2">
        <w:t xml:space="preserve"> Proceedings of the IEEE international conference on computer vision</w:t>
      </w:r>
      <w:ins w:id="1296" w:author="中村 優太" w:date="2019-01-30T14:20:00Z">
        <w:r w:rsidR="00800BAF">
          <w:rPr>
            <w:i w:val="0"/>
          </w:rPr>
          <w:t xml:space="preserve">, </w:t>
        </w:r>
      </w:ins>
      <w:del w:id="1297" w:author="中村 優太" w:date="2019-01-30T14:20:00Z">
        <w:r w:rsidRPr="00260ED2" w:rsidDel="00800BAF">
          <w:delText xml:space="preserve"> </w:delText>
        </w:r>
        <w:r w:rsidRPr="00260ED2" w:rsidDel="00800BAF">
          <w:rPr>
            <w:i w:val="0"/>
            <w:rPrChange w:id="1298" w:author="中村 優太" w:date="2019-01-29T16:16:00Z">
              <w:rPr/>
            </w:rPrChange>
          </w:rPr>
          <w:delText xml:space="preserve">(pp. </w:delText>
        </w:r>
      </w:del>
      <w:r w:rsidRPr="00260ED2">
        <w:rPr>
          <w:i w:val="0"/>
          <w:rPrChange w:id="1299" w:author="中村 優太" w:date="2019-01-29T16:16:00Z">
            <w:rPr/>
          </w:rPrChange>
        </w:rPr>
        <w:t>4489–4497</w:t>
      </w:r>
      <w:del w:id="1300" w:author="中村 優太" w:date="2019-01-30T14:20:00Z">
        <w:r w:rsidRPr="00260ED2" w:rsidDel="00800BAF">
          <w:rPr>
            <w:i w:val="0"/>
            <w:rPrChange w:id="1301" w:author="中村 優太" w:date="2019-01-29T16:16:00Z">
              <w:rPr/>
            </w:rPrChange>
          </w:rPr>
          <w:delText>)</w:delText>
        </w:r>
      </w:del>
      <w:r w:rsidRPr="00260ED2">
        <w:rPr>
          <w:i w:val="0"/>
          <w:rPrChange w:id="1302" w:author="中村 優太" w:date="2019-01-29T16:16:00Z">
            <w:rPr/>
          </w:rPrChange>
        </w:rPr>
        <w:t>.</w:t>
      </w:r>
    </w:p>
    <w:p w14:paraId="3AB51993" w14:textId="747DAEB9" w:rsidR="004C0E66" w:rsidRPr="00260ED2" w:rsidRDefault="004C0E66" w:rsidP="006F0738">
      <w:pPr>
        <w:pStyle w:val="a7"/>
        <w:rPr>
          <w:i w:val="0"/>
          <w:rPrChange w:id="1303" w:author="中村 優太" w:date="2019-01-29T16:16:00Z">
            <w:rPr/>
          </w:rPrChange>
        </w:rPr>
      </w:pPr>
      <w:r w:rsidRPr="00260ED2">
        <w:rPr>
          <w:i w:val="0"/>
          <w:rPrChange w:id="1304" w:author="中村 優太" w:date="2019-01-29T16:16:00Z">
            <w:rPr/>
          </w:rPrChange>
        </w:rPr>
        <w:t xml:space="preserve">Vinyals, O., Toshev, A., Bengio, S., &amp; Erhan, D. (2015). Show and tell: A neural image caption generator. In </w:t>
      </w:r>
      <w:r w:rsidRPr="00260ED2">
        <w:t>Proceedings of the IEEE conference on computer vision and pattern recognition</w:t>
      </w:r>
      <w:ins w:id="1305" w:author="中村 優太" w:date="2019-01-30T14:20:00Z">
        <w:r w:rsidR="00800BAF">
          <w:rPr>
            <w:i w:val="0"/>
          </w:rPr>
          <w:t xml:space="preserve">, </w:t>
        </w:r>
      </w:ins>
      <w:del w:id="1306" w:author="中村 優太" w:date="2019-01-30T14:20:00Z">
        <w:r w:rsidRPr="00260ED2" w:rsidDel="00800BAF">
          <w:rPr>
            <w:i w:val="0"/>
            <w:rPrChange w:id="1307" w:author="中村 優太" w:date="2019-01-29T16:16:00Z">
              <w:rPr/>
            </w:rPrChange>
          </w:rPr>
          <w:delText xml:space="preserve"> (pp. </w:delText>
        </w:r>
      </w:del>
      <w:r w:rsidRPr="00260ED2">
        <w:rPr>
          <w:i w:val="0"/>
          <w:rPrChange w:id="1308" w:author="中村 優太" w:date="2019-01-29T16:16:00Z">
            <w:rPr/>
          </w:rPrChange>
        </w:rPr>
        <w:t>3156–3164</w:t>
      </w:r>
      <w:del w:id="1309" w:author="中村 優太" w:date="2019-01-30T14:20:00Z">
        <w:r w:rsidRPr="00260ED2" w:rsidDel="00800BAF">
          <w:rPr>
            <w:i w:val="0"/>
            <w:rPrChange w:id="1310" w:author="中村 優太" w:date="2019-01-29T16:16:00Z">
              <w:rPr/>
            </w:rPrChange>
          </w:rPr>
          <w:delText>)</w:delText>
        </w:r>
      </w:del>
      <w:r w:rsidRPr="00260ED2">
        <w:rPr>
          <w:i w:val="0"/>
          <w:rPrChange w:id="1311" w:author="中村 優太" w:date="2019-01-29T16:16:00Z">
            <w:rPr/>
          </w:rPrChange>
        </w:rPr>
        <w:t>.</w:t>
      </w:r>
    </w:p>
    <w:p w14:paraId="34C503A1" w14:textId="77777777" w:rsidR="006601F5" w:rsidRPr="00260ED2" w:rsidRDefault="004C0E66" w:rsidP="006F0738">
      <w:pPr>
        <w:pStyle w:val="a7"/>
        <w:rPr>
          <w:i w:val="0"/>
          <w:rPrChange w:id="1312" w:author="中村 優太" w:date="2019-01-29T16:16:00Z">
            <w:rPr/>
          </w:rPrChange>
        </w:rPr>
      </w:pPr>
      <w:r w:rsidRPr="00260ED2">
        <w:rPr>
          <w:i w:val="0"/>
          <w:rPrChange w:id="1313" w:author="中村 優太" w:date="2019-01-29T16:16:00Z">
            <w:rPr/>
          </w:rPrChange>
        </w:rPr>
        <w:t xml:space="preserve">Wu, S., Zhong, S., &amp; Liu, Y. (2017). Deep residual learning for image steganalysis. </w:t>
      </w:r>
      <w:r w:rsidRPr="00260ED2">
        <w:t xml:space="preserve">Multimedia Tools and Applications, </w:t>
      </w:r>
      <w:r w:rsidRPr="004B49C4">
        <w:rPr>
          <w:i w:val="0"/>
          <w:rPrChange w:id="1314" w:author="中村 優太" w:date="2019-01-30T14:33:00Z">
            <w:rPr/>
          </w:rPrChange>
        </w:rPr>
        <w:t>1–17</w:t>
      </w:r>
      <w:r w:rsidRPr="00260ED2">
        <w:rPr>
          <w:i w:val="0"/>
          <w:rPrChange w:id="1315" w:author="中村 優太" w:date="2019-01-29T16:16:00Z">
            <w:rPr/>
          </w:rPrChange>
        </w:rPr>
        <w:t>.</w:t>
      </w:r>
    </w:p>
    <w:p w14:paraId="50A2E994" w14:textId="566F6CFA" w:rsidR="004C0E66" w:rsidRPr="00260ED2" w:rsidDel="00436639" w:rsidRDefault="006601F5" w:rsidP="006F0738">
      <w:pPr>
        <w:pStyle w:val="a7"/>
        <w:pBdr>
          <w:bottom w:val="single" w:sz="6" w:space="1" w:color="auto"/>
        </w:pBdr>
        <w:rPr>
          <w:del w:id="1316" w:author="中村 優太" w:date="2019-01-30T14:34:00Z"/>
          <w:i w:val="0"/>
          <w:rPrChange w:id="1317" w:author="中村 優太" w:date="2019-01-29T16:16:00Z">
            <w:rPr>
              <w:del w:id="1318" w:author="中村 優太" w:date="2019-01-30T14:34:00Z"/>
            </w:rPr>
          </w:rPrChange>
        </w:rPr>
      </w:pPr>
      <w:r w:rsidRPr="00260ED2">
        <w:rPr>
          <w:i w:val="0"/>
          <w:iCs w:val="0"/>
          <w:rPrChange w:id="1319" w:author="中村 優太" w:date="2019-01-29T16:16:00Z">
            <w:rPr>
              <w:i w:val="0"/>
              <w:iCs w:val="0"/>
            </w:rPr>
          </w:rPrChange>
        </w:rPr>
        <w:t xml:space="preserve">Girdhar, R., Gkioxari, G., Torresani, L., Paluri, M., &amp; Tran, D. (2018). Detect-and-Track: Efficient Pose Estimation in Videos. In </w:t>
      </w:r>
      <w:r w:rsidRPr="00260ED2">
        <w:rPr>
          <w:i w:val="0"/>
          <w:iCs w:val="0"/>
        </w:rPr>
        <w:t>Proceedings of the IEEE Conference on Computer Vision and Pattern Recognition</w:t>
      </w:r>
      <w:ins w:id="1320" w:author="中村 優太" w:date="2019-01-30T14:20:00Z">
        <w:r w:rsidR="00800BAF">
          <w:rPr>
            <w:i w:val="0"/>
          </w:rPr>
          <w:t xml:space="preserve">, </w:t>
        </w:r>
      </w:ins>
      <w:del w:id="1321" w:author="中村 優太" w:date="2019-01-30T14:20:00Z">
        <w:r w:rsidRPr="00260ED2" w:rsidDel="00800BAF">
          <w:rPr>
            <w:i w:val="0"/>
            <w:iCs w:val="0"/>
            <w:rPrChange w:id="1322" w:author="中村 優太" w:date="2019-01-29T16:16:00Z">
              <w:rPr>
                <w:i w:val="0"/>
                <w:iCs w:val="0"/>
              </w:rPr>
            </w:rPrChange>
          </w:rPr>
          <w:delText xml:space="preserve"> (pp. </w:delText>
        </w:r>
      </w:del>
      <w:r w:rsidRPr="00260ED2">
        <w:rPr>
          <w:i w:val="0"/>
          <w:iCs w:val="0"/>
          <w:rPrChange w:id="1323" w:author="中村 優太" w:date="2019-01-29T16:16:00Z">
            <w:rPr>
              <w:i w:val="0"/>
              <w:iCs w:val="0"/>
            </w:rPr>
          </w:rPrChange>
        </w:rPr>
        <w:t>350-359</w:t>
      </w:r>
      <w:del w:id="1324" w:author="中村 優太" w:date="2019-01-30T14:20:00Z">
        <w:r w:rsidRPr="00260ED2" w:rsidDel="00800BAF">
          <w:rPr>
            <w:i w:val="0"/>
            <w:iCs w:val="0"/>
            <w:rPrChange w:id="1325" w:author="中村 優太" w:date="2019-01-29T16:16:00Z">
              <w:rPr>
                <w:i w:val="0"/>
                <w:iCs w:val="0"/>
              </w:rPr>
            </w:rPrChange>
          </w:rPr>
          <w:delText>)</w:delText>
        </w:r>
      </w:del>
      <w:r w:rsidRPr="00260ED2">
        <w:rPr>
          <w:i w:val="0"/>
          <w:iCs w:val="0"/>
          <w:rPrChange w:id="1326" w:author="中村 優太" w:date="2019-01-29T16:16:00Z">
            <w:rPr>
              <w:i w:val="0"/>
              <w:iCs w:val="0"/>
            </w:rPr>
          </w:rPrChange>
        </w:rPr>
        <w:t>.</w:t>
      </w:r>
    </w:p>
    <w:p w14:paraId="58712FC0" w14:textId="4A3BA849" w:rsidR="004A1A18" w:rsidRDefault="00761DC4">
      <w:pPr>
        <w:pStyle w:val="a7"/>
        <w:pBdr>
          <w:bottom w:val="single" w:sz="6" w:space="1" w:color="auto"/>
        </w:pBdr>
        <w:rPr>
          <w:ins w:id="1327" w:author="中村 優太" w:date="2019-01-30T14:46:00Z"/>
          <w:i w:val="0"/>
        </w:rPr>
        <w:pPrChange w:id="1328" w:author="中村 優太" w:date="2019-01-30T14:34:00Z">
          <w:pPr>
            <w:pStyle w:val="a7"/>
          </w:pPr>
        </w:pPrChange>
      </w:pPr>
      <w:r w:rsidRPr="00260ED2">
        <w:rPr>
          <w:i w:val="0"/>
          <w:rPrChange w:id="1329" w:author="中村 優太" w:date="2019-01-29T16:16:00Z">
            <w:rPr/>
          </w:rPrChange>
        </w:rPr>
        <w:fldChar w:fldCharType="end"/>
      </w:r>
    </w:p>
    <w:p w14:paraId="6015699C" w14:textId="3FB50460" w:rsidR="00735A6E" w:rsidRPr="00260ED2" w:rsidRDefault="00735A6E">
      <w:pPr>
        <w:pStyle w:val="a7"/>
        <w:pBdr>
          <w:bottom w:val="single" w:sz="6" w:space="1" w:color="auto"/>
        </w:pBdr>
        <w:rPr>
          <w:i w:val="0"/>
          <w:rPrChange w:id="1330" w:author="中村 優太" w:date="2019-01-29T16:16:00Z">
            <w:rPr/>
          </w:rPrChange>
        </w:rPr>
        <w:pPrChange w:id="1331" w:author="中村 優太" w:date="2019-01-30T14:34:00Z">
          <w:pPr>
            <w:pStyle w:val="a7"/>
          </w:pPr>
        </w:pPrChange>
      </w:pPr>
      <w:ins w:id="1332" w:author="中村 優太" w:date="2019-01-30T14:46:00Z">
        <w:r w:rsidRPr="00735A6E">
          <w:rPr>
            <w:i w:val="0"/>
          </w:rPr>
          <w:lastRenderedPageBreak/>
          <w:t>Hara, K., Kataoka, H., &amp; Satoh, Y.</w:t>
        </w:r>
        <w:r w:rsidR="00E613EB">
          <w:rPr>
            <w:i w:val="0"/>
          </w:rPr>
          <w:t xml:space="preserve"> (2017</w:t>
        </w:r>
        <w:r w:rsidRPr="00735A6E">
          <w:rPr>
            <w:i w:val="0"/>
          </w:rPr>
          <w:t xml:space="preserve">). Learning spatio-temporal features with 3D residual networks for action recognition. In </w:t>
        </w:r>
        <w:r w:rsidRPr="00E613EB">
          <w:rPr>
            <w:rPrChange w:id="1333" w:author="中村 優太" w:date="2019-01-30T14:46:00Z">
              <w:rPr>
                <w:i w:val="0"/>
              </w:rPr>
            </w:rPrChange>
          </w:rPr>
          <w:t>Proceedings of the ICCV Workshop on Action, Gesture, and Emotion Recognition</w:t>
        </w:r>
        <w:r w:rsidR="00E613EB">
          <w:rPr>
            <w:i w:val="0"/>
          </w:rPr>
          <w:t xml:space="preserve"> Vol</w:t>
        </w:r>
      </w:ins>
      <w:ins w:id="1334" w:author="中村 優太" w:date="2019-01-30T14:47:00Z">
        <w:r w:rsidR="00E613EB">
          <w:rPr>
            <w:i w:val="0"/>
          </w:rPr>
          <w:t>.</w:t>
        </w:r>
      </w:ins>
      <w:ins w:id="1335" w:author="中村 優太" w:date="2019-01-30T14:46:00Z">
        <w:r w:rsidR="00E613EB">
          <w:rPr>
            <w:i w:val="0"/>
          </w:rPr>
          <w:t xml:space="preserve"> 2.</w:t>
        </w:r>
      </w:ins>
      <w:ins w:id="1336" w:author="中村 優太" w:date="2019-01-30T14:47:00Z">
        <w:r w:rsidR="00E613EB">
          <w:rPr>
            <w:i w:val="0"/>
          </w:rPr>
          <w:t xml:space="preserve"> No. 3.</w:t>
        </w:r>
      </w:ins>
      <w:ins w:id="1337" w:author="中村 優太" w:date="2019-01-30T14:46:00Z">
        <w:r w:rsidRPr="00735A6E">
          <w:rPr>
            <w:i w:val="0"/>
          </w:rPr>
          <w:t>.</w:t>
        </w:r>
      </w:ins>
    </w:p>
    <w:sectPr w:rsidR="00735A6E" w:rsidRPr="00260ED2" w:rsidSect="00D42E19">
      <w:footerReference w:type="default" r:id="rId21"/>
      <w:pgSz w:w="12240" w:h="15840"/>
      <w:pgMar w:top="1985" w:right="1701" w:bottom="1701" w:left="1701" w:header="720" w:footer="720" w:gutter="0"/>
      <w:pgNumType w:start="1"/>
      <w:cols w:space="720"/>
      <w:sectPrChange w:id="1343" w:author="中村 優太" w:date="2019-01-30T10:56:00Z">
        <w:sectPr w:rsidR="00735A6E" w:rsidRPr="00260ED2" w:rsidSect="00D42E19">
          <w:pgMar w:top="1985" w:right="1701" w:bottom="1701" w:left="1701"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9" w:author="間島慶" w:date="2019-01-29T11:49:00Z" w:initials="間島慶">
    <w:p w14:paraId="70A45D96" w14:textId="481AF3C1" w:rsidR="00800BAF" w:rsidRDefault="00800BAF" w:rsidP="005F0F46">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 w:id="1179" w:author="間島慶" w:date="2019-01-29T11:49:00Z" w:initials="間島慶">
    <w:p w14:paraId="79C01E63" w14:textId="7F0E7D12" w:rsidR="00800BAF" w:rsidRDefault="00800BAF" w:rsidP="001535ED">
      <w:pPr>
        <w:pStyle w:val="af0"/>
        <w:ind w:firstLine="450"/>
      </w:pPr>
      <w:r>
        <w:rPr>
          <w:rStyle w:val="af"/>
        </w:rPr>
        <w:annotationRef/>
      </w:r>
      <w:r>
        <w:rPr>
          <w:rFonts w:hint="eastAsia"/>
          <w:lang w:eastAsia="ja-JP"/>
        </w:rPr>
        <w:t>比較した</w:t>
      </w:r>
      <w:r>
        <w:rPr>
          <w:rFonts w:hint="eastAsia"/>
          <w:lang w:eastAsia="ja-JP"/>
        </w:rPr>
        <w:t xml:space="preserve">, </w:t>
      </w:r>
      <w:r>
        <w:rPr>
          <w:rFonts w:hint="eastAsia"/>
          <w:lang w:eastAsia="ja-JP"/>
        </w:rPr>
        <w:t>と述べているのだから</w:t>
      </w:r>
      <w:r>
        <w:rPr>
          <w:rFonts w:hint="eastAsia"/>
          <w:lang w:eastAsia="ja-JP"/>
        </w:rPr>
        <w:t xml:space="preserve">, </w:t>
      </w:r>
      <w:r>
        <w:rPr>
          <w:rFonts w:hint="eastAsia"/>
          <w:lang w:eastAsia="ja-JP"/>
        </w:rPr>
        <w:t>特定の場合で学習できたことだけでなく</w:t>
      </w:r>
      <w:r>
        <w:rPr>
          <w:rFonts w:hint="eastAsia"/>
          <w:lang w:eastAsia="ja-JP"/>
        </w:rPr>
        <w:t xml:space="preserve">, </w:t>
      </w:r>
      <w:r>
        <w:rPr>
          <w:rFonts w:hint="eastAsia"/>
          <w:lang w:eastAsia="ja-JP"/>
        </w:rPr>
        <w:t>比較の結果を述べるべき</w:t>
      </w:r>
      <w:r>
        <w:rPr>
          <w:rFonts w:hint="eastAsia"/>
          <w:lang w:eastAsia="ja-JP"/>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45D96" w15:done="0"/>
  <w15:commentEx w15:paraId="79C01E6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69C45" w14:textId="77777777" w:rsidR="00881757" w:rsidRDefault="00881757">
      <w:pPr>
        <w:spacing w:after="0"/>
        <w:ind w:firstLine="600"/>
      </w:pPr>
      <w:r>
        <w:separator/>
      </w:r>
    </w:p>
  </w:endnote>
  <w:endnote w:type="continuationSeparator" w:id="0">
    <w:p w14:paraId="6A39A011" w14:textId="77777777" w:rsidR="00881757" w:rsidRDefault="00881757">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D3BB" w14:textId="77777777" w:rsidR="00800BAF" w:rsidRDefault="00800BAF">
    <w:pPr>
      <w:pStyle w:val="af8"/>
      <w:ind w:firstLine="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2B35D" w14:textId="77777777" w:rsidR="00800BAF" w:rsidRDefault="00800BAF">
    <w:pPr>
      <w:pStyle w:val="af8"/>
      <w:ind w:firstLine="6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73ED" w14:textId="77777777" w:rsidR="00800BAF" w:rsidRDefault="00800BAF">
    <w:pPr>
      <w:pStyle w:val="af8"/>
      <w:ind w:firstLine="6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338" w:author="中村 優太" w:date="2019-01-30T10:59:00Z"/>
  <w:sdt>
    <w:sdtPr>
      <w:id w:val="-1639481889"/>
      <w:docPartObj>
        <w:docPartGallery w:val="Page Numbers (Bottom of Page)"/>
        <w:docPartUnique/>
      </w:docPartObj>
    </w:sdtPr>
    <w:sdtEndPr/>
    <w:sdtContent>
      <w:customXmlInsRangeEnd w:id="1338"/>
      <w:p w14:paraId="154E2FA0" w14:textId="77777777" w:rsidR="00800BAF" w:rsidRDefault="00800BAF">
        <w:pPr>
          <w:pStyle w:val="af8"/>
          <w:ind w:firstLine="600"/>
          <w:jc w:val="center"/>
          <w:rPr>
            <w:ins w:id="1339" w:author="中村 優太" w:date="2019-01-30T10:59:00Z"/>
          </w:rPr>
        </w:pPr>
        <w:ins w:id="1340" w:author="中村 優太" w:date="2019-01-30T10:59:00Z">
          <w:r>
            <w:fldChar w:fldCharType="begin"/>
          </w:r>
          <w:r>
            <w:instrText>PAGE   \* MERGEFORMAT</w:instrText>
          </w:r>
          <w:r>
            <w:fldChar w:fldCharType="separate"/>
          </w:r>
        </w:ins>
        <w:r w:rsidR="009E5383" w:rsidRPr="009E5383">
          <w:rPr>
            <w:noProof/>
            <w:lang w:val="ja-JP" w:eastAsia="ja-JP"/>
          </w:rPr>
          <w:t>17</w:t>
        </w:r>
        <w:ins w:id="1341" w:author="中村 優太" w:date="2019-01-30T10:59:00Z">
          <w:r>
            <w:fldChar w:fldCharType="end"/>
          </w:r>
        </w:ins>
      </w:p>
      <w:customXmlInsRangeStart w:id="1342" w:author="中村 優太" w:date="2019-01-30T10:59:00Z"/>
    </w:sdtContent>
  </w:sdt>
  <w:customXmlInsRangeEnd w:id="1342"/>
  <w:p w14:paraId="7385C3AC" w14:textId="77777777" w:rsidR="00800BAF" w:rsidRDefault="00800BAF">
    <w:pPr>
      <w:pStyle w:val="af8"/>
      <w:ind w:firstLine="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47055" w14:textId="77777777" w:rsidR="00881757" w:rsidRDefault="00881757">
      <w:pPr>
        <w:ind w:firstLine="600"/>
      </w:pPr>
      <w:r>
        <w:separator/>
      </w:r>
    </w:p>
  </w:footnote>
  <w:footnote w:type="continuationSeparator" w:id="0">
    <w:p w14:paraId="0775D056" w14:textId="77777777" w:rsidR="00881757" w:rsidRDefault="00881757">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5D0AC" w14:textId="77777777" w:rsidR="00800BAF" w:rsidRDefault="00800BAF">
    <w:pPr>
      <w:pStyle w:val="af6"/>
      <w:ind w:firstLine="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13B9A" w14:textId="77777777" w:rsidR="00800BAF" w:rsidRDefault="00800BAF">
    <w:pPr>
      <w:pStyle w:val="af6"/>
      <w:ind w:firstLin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C14E" w14:textId="77777777" w:rsidR="00800BAF" w:rsidRDefault="00800BAF">
    <w:pPr>
      <w:pStyle w:val="af6"/>
      <w:ind w:firstLine="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中村 優太">
    <w15:presenceInfo w15:providerId="AD" w15:userId="S-1-5-21-3073513887-3577627864-1921388574-1720"/>
  </w15:person>
  <w15:person w15:author="間島慶">
    <w15:presenceInfo w15:providerId="AD" w15:userId="S::majima@kyotounivcoop.onmicrosoft.com::45be84a4-884e-457c-9a53-65e87e05a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03D3F"/>
    <w:rsid w:val="00006ECE"/>
    <w:rsid w:val="00010B43"/>
    <w:rsid w:val="00010FCB"/>
    <w:rsid w:val="00011C8B"/>
    <w:rsid w:val="0001316B"/>
    <w:rsid w:val="00016BAF"/>
    <w:rsid w:val="00020E49"/>
    <w:rsid w:val="00023754"/>
    <w:rsid w:val="000262C6"/>
    <w:rsid w:val="0003437F"/>
    <w:rsid w:val="00037A83"/>
    <w:rsid w:val="0004131F"/>
    <w:rsid w:val="00042776"/>
    <w:rsid w:val="000441F2"/>
    <w:rsid w:val="000462A9"/>
    <w:rsid w:val="000500B8"/>
    <w:rsid w:val="000529FC"/>
    <w:rsid w:val="000536CA"/>
    <w:rsid w:val="00060D70"/>
    <w:rsid w:val="00077A29"/>
    <w:rsid w:val="000809B8"/>
    <w:rsid w:val="0009249D"/>
    <w:rsid w:val="00097FB4"/>
    <w:rsid w:val="000A0F18"/>
    <w:rsid w:val="000A13CF"/>
    <w:rsid w:val="000A1E3B"/>
    <w:rsid w:val="000B7304"/>
    <w:rsid w:val="000C2D12"/>
    <w:rsid w:val="000C66B5"/>
    <w:rsid w:val="000D1F37"/>
    <w:rsid w:val="000D2C18"/>
    <w:rsid w:val="000D5D6A"/>
    <w:rsid w:val="000D6064"/>
    <w:rsid w:val="000D6659"/>
    <w:rsid w:val="000F74AC"/>
    <w:rsid w:val="001106E4"/>
    <w:rsid w:val="0011397F"/>
    <w:rsid w:val="0011503B"/>
    <w:rsid w:val="0011525B"/>
    <w:rsid w:val="0013029E"/>
    <w:rsid w:val="0013409F"/>
    <w:rsid w:val="001351B9"/>
    <w:rsid w:val="00136CC1"/>
    <w:rsid w:val="001473A5"/>
    <w:rsid w:val="0015284F"/>
    <w:rsid w:val="001535ED"/>
    <w:rsid w:val="001560D1"/>
    <w:rsid w:val="00162BA3"/>
    <w:rsid w:val="001730B3"/>
    <w:rsid w:val="00180073"/>
    <w:rsid w:val="001809C6"/>
    <w:rsid w:val="001A0E55"/>
    <w:rsid w:val="001A521A"/>
    <w:rsid w:val="001C01CD"/>
    <w:rsid w:val="001C2FF7"/>
    <w:rsid w:val="001D25DF"/>
    <w:rsid w:val="001D34D1"/>
    <w:rsid w:val="001F387A"/>
    <w:rsid w:val="001F5CC0"/>
    <w:rsid w:val="0020069D"/>
    <w:rsid w:val="00212EBE"/>
    <w:rsid w:val="002145D7"/>
    <w:rsid w:val="00220A9F"/>
    <w:rsid w:val="00224C2B"/>
    <w:rsid w:val="0024437E"/>
    <w:rsid w:val="00250CAB"/>
    <w:rsid w:val="00256321"/>
    <w:rsid w:val="00260900"/>
    <w:rsid w:val="00260ED2"/>
    <w:rsid w:val="002726ED"/>
    <w:rsid w:val="00274246"/>
    <w:rsid w:val="002833B6"/>
    <w:rsid w:val="002914A0"/>
    <w:rsid w:val="00293A3C"/>
    <w:rsid w:val="002976E4"/>
    <w:rsid w:val="002A3291"/>
    <w:rsid w:val="002A450C"/>
    <w:rsid w:val="002B0B30"/>
    <w:rsid w:val="002C191F"/>
    <w:rsid w:val="002C3CD4"/>
    <w:rsid w:val="002E0DAF"/>
    <w:rsid w:val="002E3857"/>
    <w:rsid w:val="002E4781"/>
    <w:rsid w:val="002E5549"/>
    <w:rsid w:val="002F21BB"/>
    <w:rsid w:val="002F4E43"/>
    <w:rsid w:val="003054D7"/>
    <w:rsid w:val="0031395C"/>
    <w:rsid w:val="00321E52"/>
    <w:rsid w:val="00326CE4"/>
    <w:rsid w:val="00331D14"/>
    <w:rsid w:val="00334DA4"/>
    <w:rsid w:val="00335955"/>
    <w:rsid w:val="00346765"/>
    <w:rsid w:val="00350266"/>
    <w:rsid w:val="00350C16"/>
    <w:rsid w:val="0035326C"/>
    <w:rsid w:val="00360BA2"/>
    <w:rsid w:val="00367823"/>
    <w:rsid w:val="00377BBE"/>
    <w:rsid w:val="00381956"/>
    <w:rsid w:val="00381C0D"/>
    <w:rsid w:val="003833A2"/>
    <w:rsid w:val="003856F5"/>
    <w:rsid w:val="00386028"/>
    <w:rsid w:val="003A20C4"/>
    <w:rsid w:val="003A22B3"/>
    <w:rsid w:val="003A2C09"/>
    <w:rsid w:val="003A366A"/>
    <w:rsid w:val="003B2479"/>
    <w:rsid w:val="003B47B3"/>
    <w:rsid w:val="003C2E7E"/>
    <w:rsid w:val="003C4E50"/>
    <w:rsid w:val="003D2B44"/>
    <w:rsid w:val="003D3852"/>
    <w:rsid w:val="003D4898"/>
    <w:rsid w:val="003E2270"/>
    <w:rsid w:val="003E45BA"/>
    <w:rsid w:val="003E4D24"/>
    <w:rsid w:val="003E761D"/>
    <w:rsid w:val="00402374"/>
    <w:rsid w:val="00406D7F"/>
    <w:rsid w:val="00412C53"/>
    <w:rsid w:val="0041410E"/>
    <w:rsid w:val="00417A07"/>
    <w:rsid w:val="00427EA2"/>
    <w:rsid w:val="00432C41"/>
    <w:rsid w:val="00434A19"/>
    <w:rsid w:val="00436639"/>
    <w:rsid w:val="00436E67"/>
    <w:rsid w:val="0044229A"/>
    <w:rsid w:val="0044326E"/>
    <w:rsid w:val="0044610A"/>
    <w:rsid w:val="004479D8"/>
    <w:rsid w:val="004611A2"/>
    <w:rsid w:val="004809DE"/>
    <w:rsid w:val="00490268"/>
    <w:rsid w:val="00494395"/>
    <w:rsid w:val="004A1A18"/>
    <w:rsid w:val="004A2B47"/>
    <w:rsid w:val="004A4C73"/>
    <w:rsid w:val="004B02F6"/>
    <w:rsid w:val="004B3050"/>
    <w:rsid w:val="004B49C4"/>
    <w:rsid w:val="004B5D28"/>
    <w:rsid w:val="004B6325"/>
    <w:rsid w:val="004B6BC8"/>
    <w:rsid w:val="004C06EE"/>
    <w:rsid w:val="004C0E66"/>
    <w:rsid w:val="004D4A7A"/>
    <w:rsid w:val="004D4F16"/>
    <w:rsid w:val="004E29B3"/>
    <w:rsid w:val="004E6AAA"/>
    <w:rsid w:val="004F008B"/>
    <w:rsid w:val="005152B9"/>
    <w:rsid w:val="00525E9A"/>
    <w:rsid w:val="00527A62"/>
    <w:rsid w:val="00527ABB"/>
    <w:rsid w:val="00533651"/>
    <w:rsid w:val="00534841"/>
    <w:rsid w:val="00535882"/>
    <w:rsid w:val="00536FFE"/>
    <w:rsid w:val="00537DBB"/>
    <w:rsid w:val="005428B0"/>
    <w:rsid w:val="00565D7E"/>
    <w:rsid w:val="00566B6E"/>
    <w:rsid w:val="00566F02"/>
    <w:rsid w:val="00572261"/>
    <w:rsid w:val="00585E54"/>
    <w:rsid w:val="00587DF5"/>
    <w:rsid w:val="00590D07"/>
    <w:rsid w:val="005A0A78"/>
    <w:rsid w:val="005A6F3C"/>
    <w:rsid w:val="005B4B57"/>
    <w:rsid w:val="005B652C"/>
    <w:rsid w:val="005C4B2A"/>
    <w:rsid w:val="005C64B8"/>
    <w:rsid w:val="005C6A19"/>
    <w:rsid w:val="005D05E4"/>
    <w:rsid w:val="005D42C2"/>
    <w:rsid w:val="005E1FEA"/>
    <w:rsid w:val="005E4AB5"/>
    <w:rsid w:val="005E5AA5"/>
    <w:rsid w:val="005F0F46"/>
    <w:rsid w:val="00602613"/>
    <w:rsid w:val="006052CC"/>
    <w:rsid w:val="006109F4"/>
    <w:rsid w:val="00611C68"/>
    <w:rsid w:val="00615DC7"/>
    <w:rsid w:val="00624158"/>
    <w:rsid w:val="00626A72"/>
    <w:rsid w:val="006304AC"/>
    <w:rsid w:val="00634E04"/>
    <w:rsid w:val="006420C5"/>
    <w:rsid w:val="00647598"/>
    <w:rsid w:val="006506C4"/>
    <w:rsid w:val="006529D9"/>
    <w:rsid w:val="006601F5"/>
    <w:rsid w:val="00673B64"/>
    <w:rsid w:val="00675E3B"/>
    <w:rsid w:val="00676BE8"/>
    <w:rsid w:val="00677042"/>
    <w:rsid w:val="006807E8"/>
    <w:rsid w:val="00681B1E"/>
    <w:rsid w:val="006858D0"/>
    <w:rsid w:val="006B4715"/>
    <w:rsid w:val="006B7422"/>
    <w:rsid w:val="006D1744"/>
    <w:rsid w:val="006D40F0"/>
    <w:rsid w:val="006D65B9"/>
    <w:rsid w:val="006E0783"/>
    <w:rsid w:val="006E6250"/>
    <w:rsid w:val="006F0738"/>
    <w:rsid w:val="006F3AE6"/>
    <w:rsid w:val="0070586A"/>
    <w:rsid w:val="00713574"/>
    <w:rsid w:val="00716E89"/>
    <w:rsid w:val="00722ECA"/>
    <w:rsid w:val="00731D49"/>
    <w:rsid w:val="007320A8"/>
    <w:rsid w:val="007324AB"/>
    <w:rsid w:val="00735A6E"/>
    <w:rsid w:val="00740712"/>
    <w:rsid w:val="00742345"/>
    <w:rsid w:val="00743917"/>
    <w:rsid w:val="007554FA"/>
    <w:rsid w:val="00761DC4"/>
    <w:rsid w:val="00764B55"/>
    <w:rsid w:val="00784D58"/>
    <w:rsid w:val="007860D9"/>
    <w:rsid w:val="00790FDE"/>
    <w:rsid w:val="00796179"/>
    <w:rsid w:val="007A437D"/>
    <w:rsid w:val="007A7F67"/>
    <w:rsid w:val="007B35D5"/>
    <w:rsid w:val="007C271F"/>
    <w:rsid w:val="007C3206"/>
    <w:rsid w:val="007C42BD"/>
    <w:rsid w:val="007D1FFE"/>
    <w:rsid w:val="007D319A"/>
    <w:rsid w:val="007F326B"/>
    <w:rsid w:val="00800BAF"/>
    <w:rsid w:val="00800C2A"/>
    <w:rsid w:val="00807DD0"/>
    <w:rsid w:val="008103DF"/>
    <w:rsid w:val="00816B64"/>
    <w:rsid w:val="0082210E"/>
    <w:rsid w:val="00826BA1"/>
    <w:rsid w:val="008301AD"/>
    <w:rsid w:val="00831848"/>
    <w:rsid w:val="00831C32"/>
    <w:rsid w:val="00833AF1"/>
    <w:rsid w:val="00850104"/>
    <w:rsid w:val="00851651"/>
    <w:rsid w:val="008518BF"/>
    <w:rsid w:val="008559C8"/>
    <w:rsid w:val="00861369"/>
    <w:rsid w:val="00862588"/>
    <w:rsid w:val="00866079"/>
    <w:rsid w:val="00874421"/>
    <w:rsid w:val="0087497B"/>
    <w:rsid w:val="00881757"/>
    <w:rsid w:val="0089111C"/>
    <w:rsid w:val="0089154A"/>
    <w:rsid w:val="008948D8"/>
    <w:rsid w:val="0089532C"/>
    <w:rsid w:val="008A5F0B"/>
    <w:rsid w:val="008B616F"/>
    <w:rsid w:val="008B7C4E"/>
    <w:rsid w:val="008D3162"/>
    <w:rsid w:val="008D6863"/>
    <w:rsid w:val="008D749D"/>
    <w:rsid w:val="008E7EDE"/>
    <w:rsid w:val="008F15C2"/>
    <w:rsid w:val="008F3894"/>
    <w:rsid w:val="008F685A"/>
    <w:rsid w:val="00913F95"/>
    <w:rsid w:val="009203EC"/>
    <w:rsid w:val="00926A04"/>
    <w:rsid w:val="00936EAA"/>
    <w:rsid w:val="009516C0"/>
    <w:rsid w:val="00951982"/>
    <w:rsid w:val="0095257E"/>
    <w:rsid w:val="009535CC"/>
    <w:rsid w:val="00955964"/>
    <w:rsid w:val="00965E2C"/>
    <w:rsid w:val="009671AE"/>
    <w:rsid w:val="00971B41"/>
    <w:rsid w:val="00980BF7"/>
    <w:rsid w:val="00983F03"/>
    <w:rsid w:val="0098423F"/>
    <w:rsid w:val="00985E99"/>
    <w:rsid w:val="0098748A"/>
    <w:rsid w:val="0099171A"/>
    <w:rsid w:val="0099171E"/>
    <w:rsid w:val="009A7617"/>
    <w:rsid w:val="009B307E"/>
    <w:rsid w:val="009C749A"/>
    <w:rsid w:val="009D118D"/>
    <w:rsid w:val="009D345C"/>
    <w:rsid w:val="009D67D9"/>
    <w:rsid w:val="009D75AB"/>
    <w:rsid w:val="009E5383"/>
    <w:rsid w:val="009F1C2C"/>
    <w:rsid w:val="009F49E4"/>
    <w:rsid w:val="00A06930"/>
    <w:rsid w:val="00A06C0E"/>
    <w:rsid w:val="00A14414"/>
    <w:rsid w:val="00A21FB3"/>
    <w:rsid w:val="00A275B7"/>
    <w:rsid w:val="00A30A66"/>
    <w:rsid w:val="00A31705"/>
    <w:rsid w:val="00A406BC"/>
    <w:rsid w:val="00A47F06"/>
    <w:rsid w:val="00A51BC1"/>
    <w:rsid w:val="00A5256D"/>
    <w:rsid w:val="00A603C4"/>
    <w:rsid w:val="00A62ACB"/>
    <w:rsid w:val="00A70354"/>
    <w:rsid w:val="00A704DA"/>
    <w:rsid w:val="00A74754"/>
    <w:rsid w:val="00A9198B"/>
    <w:rsid w:val="00A938FE"/>
    <w:rsid w:val="00A9451A"/>
    <w:rsid w:val="00A954A2"/>
    <w:rsid w:val="00AA04E7"/>
    <w:rsid w:val="00AA2B67"/>
    <w:rsid w:val="00AA784E"/>
    <w:rsid w:val="00AB07AF"/>
    <w:rsid w:val="00AB2725"/>
    <w:rsid w:val="00AB274E"/>
    <w:rsid w:val="00AD0398"/>
    <w:rsid w:val="00AE3542"/>
    <w:rsid w:val="00AE3882"/>
    <w:rsid w:val="00AE4BD6"/>
    <w:rsid w:val="00AF0839"/>
    <w:rsid w:val="00AF3FEB"/>
    <w:rsid w:val="00AF6476"/>
    <w:rsid w:val="00B039F6"/>
    <w:rsid w:val="00B12597"/>
    <w:rsid w:val="00B203CF"/>
    <w:rsid w:val="00B2269E"/>
    <w:rsid w:val="00B26747"/>
    <w:rsid w:val="00B27210"/>
    <w:rsid w:val="00B305B9"/>
    <w:rsid w:val="00B42047"/>
    <w:rsid w:val="00B6200B"/>
    <w:rsid w:val="00B67E0E"/>
    <w:rsid w:val="00B72BAB"/>
    <w:rsid w:val="00B75E2C"/>
    <w:rsid w:val="00B80D37"/>
    <w:rsid w:val="00B84442"/>
    <w:rsid w:val="00B85F91"/>
    <w:rsid w:val="00B86B75"/>
    <w:rsid w:val="00B90BD6"/>
    <w:rsid w:val="00B97FC4"/>
    <w:rsid w:val="00BB09BB"/>
    <w:rsid w:val="00BB20ED"/>
    <w:rsid w:val="00BB53E6"/>
    <w:rsid w:val="00BC1307"/>
    <w:rsid w:val="00BC25F9"/>
    <w:rsid w:val="00BC48D5"/>
    <w:rsid w:val="00BC6E8B"/>
    <w:rsid w:val="00BD131D"/>
    <w:rsid w:val="00BD1D5B"/>
    <w:rsid w:val="00BD405E"/>
    <w:rsid w:val="00BD4717"/>
    <w:rsid w:val="00BD4901"/>
    <w:rsid w:val="00BD690A"/>
    <w:rsid w:val="00BE2B79"/>
    <w:rsid w:val="00BF1916"/>
    <w:rsid w:val="00BF3748"/>
    <w:rsid w:val="00C0439C"/>
    <w:rsid w:val="00C11D2A"/>
    <w:rsid w:val="00C248AA"/>
    <w:rsid w:val="00C27E76"/>
    <w:rsid w:val="00C31943"/>
    <w:rsid w:val="00C33C6A"/>
    <w:rsid w:val="00C36279"/>
    <w:rsid w:val="00C37B0B"/>
    <w:rsid w:val="00C46A47"/>
    <w:rsid w:val="00C76CFC"/>
    <w:rsid w:val="00C8467D"/>
    <w:rsid w:val="00C85F98"/>
    <w:rsid w:val="00C92FDB"/>
    <w:rsid w:val="00CA2DE4"/>
    <w:rsid w:val="00CB0EB2"/>
    <w:rsid w:val="00CB4339"/>
    <w:rsid w:val="00CC3F84"/>
    <w:rsid w:val="00CC633B"/>
    <w:rsid w:val="00CD669B"/>
    <w:rsid w:val="00CE5390"/>
    <w:rsid w:val="00D01F26"/>
    <w:rsid w:val="00D147DA"/>
    <w:rsid w:val="00D1779F"/>
    <w:rsid w:val="00D2294B"/>
    <w:rsid w:val="00D4033C"/>
    <w:rsid w:val="00D42E19"/>
    <w:rsid w:val="00D524D0"/>
    <w:rsid w:val="00D62FDF"/>
    <w:rsid w:val="00D66B53"/>
    <w:rsid w:val="00D95E26"/>
    <w:rsid w:val="00D96FB0"/>
    <w:rsid w:val="00DA7B77"/>
    <w:rsid w:val="00DB6A58"/>
    <w:rsid w:val="00DB6D63"/>
    <w:rsid w:val="00DB759E"/>
    <w:rsid w:val="00DC0BF8"/>
    <w:rsid w:val="00DD443B"/>
    <w:rsid w:val="00DE05FB"/>
    <w:rsid w:val="00DE0FDF"/>
    <w:rsid w:val="00DE305C"/>
    <w:rsid w:val="00DE76D5"/>
    <w:rsid w:val="00DF37B7"/>
    <w:rsid w:val="00DF4A47"/>
    <w:rsid w:val="00DF60CF"/>
    <w:rsid w:val="00E01139"/>
    <w:rsid w:val="00E1110F"/>
    <w:rsid w:val="00E13153"/>
    <w:rsid w:val="00E16C63"/>
    <w:rsid w:val="00E20EAD"/>
    <w:rsid w:val="00E24675"/>
    <w:rsid w:val="00E25159"/>
    <w:rsid w:val="00E315A3"/>
    <w:rsid w:val="00E34034"/>
    <w:rsid w:val="00E35FFF"/>
    <w:rsid w:val="00E36EBB"/>
    <w:rsid w:val="00E41DF0"/>
    <w:rsid w:val="00E45163"/>
    <w:rsid w:val="00E46A46"/>
    <w:rsid w:val="00E51F6C"/>
    <w:rsid w:val="00E52293"/>
    <w:rsid w:val="00E557AE"/>
    <w:rsid w:val="00E609A0"/>
    <w:rsid w:val="00E613EB"/>
    <w:rsid w:val="00E64B43"/>
    <w:rsid w:val="00E75774"/>
    <w:rsid w:val="00E829A0"/>
    <w:rsid w:val="00E86121"/>
    <w:rsid w:val="00E8630B"/>
    <w:rsid w:val="00E951BA"/>
    <w:rsid w:val="00E95DC1"/>
    <w:rsid w:val="00EB3B7E"/>
    <w:rsid w:val="00ED25C7"/>
    <w:rsid w:val="00EF1240"/>
    <w:rsid w:val="00EF15E4"/>
    <w:rsid w:val="00EF630D"/>
    <w:rsid w:val="00F01D0A"/>
    <w:rsid w:val="00F047B5"/>
    <w:rsid w:val="00F04C1A"/>
    <w:rsid w:val="00F071AA"/>
    <w:rsid w:val="00F10AA8"/>
    <w:rsid w:val="00F113D5"/>
    <w:rsid w:val="00F22B7A"/>
    <w:rsid w:val="00F22C06"/>
    <w:rsid w:val="00F27A8B"/>
    <w:rsid w:val="00F31130"/>
    <w:rsid w:val="00F45609"/>
    <w:rsid w:val="00F50DC1"/>
    <w:rsid w:val="00F52410"/>
    <w:rsid w:val="00F5318A"/>
    <w:rsid w:val="00F660DE"/>
    <w:rsid w:val="00F77C7B"/>
    <w:rsid w:val="00F849BE"/>
    <w:rsid w:val="00F9746E"/>
    <w:rsid w:val="00FA2B00"/>
    <w:rsid w:val="00FA2D59"/>
    <w:rsid w:val="00FA354C"/>
    <w:rsid w:val="00FB0E52"/>
    <w:rsid w:val="00FC05E6"/>
    <w:rsid w:val="00FC0874"/>
    <w:rsid w:val="00FC32D6"/>
    <w:rsid w:val="00FC3860"/>
    <w:rsid w:val="00FC4FBF"/>
    <w:rsid w:val="00FC5FDE"/>
    <w:rsid w:val="00FC7FC1"/>
    <w:rsid w:val="00FD274F"/>
    <w:rsid w:val="00FD552E"/>
    <w:rsid w:val="00FE3BDB"/>
    <w:rsid w:val="00FF1D6D"/>
    <w:rsid w:val="00FF59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iPriority w:val="99"/>
    <w:unhideWhenUsed/>
    <w:rsid w:val="00417A07"/>
    <w:pPr>
      <w:tabs>
        <w:tab w:val="center" w:pos="4252"/>
        <w:tab w:val="right" w:pos="8504"/>
      </w:tabs>
      <w:snapToGrid w:val="0"/>
    </w:pPr>
  </w:style>
  <w:style w:type="character" w:customStyle="1" w:styleId="af9">
    <w:name w:val="フッター (文字)"/>
    <w:basedOn w:val="a1"/>
    <w:link w:val="af8"/>
    <w:uiPriority w:val="99"/>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13CE1D69-403F-43D1-AB4F-82755809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5165</Words>
  <Characters>29444</Characters>
  <Application>Microsoft Office Word</Application>
  <DocSecurity>0</DocSecurity>
  <Lines>245</Lines>
  <Paragraphs>69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103</cp:revision>
  <dcterms:created xsi:type="dcterms:W3CDTF">2019-01-30T02:21:00Z</dcterms:created>
  <dcterms:modified xsi:type="dcterms:W3CDTF">2019-01-30T07:53:00Z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